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F86C" w14:textId="77777777" w:rsidR="00563EF9" w:rsidRPr="00E05DD7" w:rsidRDefault="00563EF9" w:rsidP="008F3B17">
      <w:pPr>
        <w:jc w:val="center"/>
        <w:rPr>
          <w:rFonts w:cstheme="minorHAnsi"/>
          <w:szCs w:val="20"/>
        </w:rPr>
      </w:pPr>
    </w:p>
    <w:p w14:paraId="73734AE1" w14:textId="77777777" w:rsidR="00252602" w:rsidRPr="00E05DD7" w:rsidRDefault="00252602" w:rsidP="008F3B17">
      <w:pPr>
        <w:jc w:val="center"/>
        <w:rPr>
          <w:rFonts w:cstheme="minorHAnsi"/>
          <w:szCs w:val="20"/>
        </w:rPr>
      </w:pPr>
    </w:p>
    <w:p w14:paraId="290C9F7D" w14:textId="77777777" w:rsidR="00252602" w:rsidRPr="00E05DD7" w:rsidRDefault="00252602" w:rsidP="008F3B17">
      <w:pPr>
        <w:jc w:val="center"/>
        <w:rPr>
          <w:rFonts w:cstheme="minorHAnsi"/>
          <w:szCs w:val="20"/>
        </w:rPr>
      </w:pPr>
    </w:p>
    <w:p w14:paraId="644F3ABA" w14:textId="5B4C8442" w:rsidR="00563EF9" w:rsidRPr="00E05DD7" w:rsidRDefault="005262B9" w:rsidP="008F3B17">
      <w:pPr>
        <w:jc w:val="center"/>
        <w:rPr>
          <w:rFonts w:cstheme="minorHAnsi"/>
          <w:b/>
          <w:szCs w:val="20"/>
        </w:rPr>
      </w:pPr>
      <w:r>
        <w:rPr>
          <w:rFonts w:cstheme="minorHAnsi"/>
          <w:b/>
          <w:szCs w:val="20"/>
        </w:rPr>
        <w:t xml:space="preserve">WORK ORDER FOR </w:t>
      </w:r>
      <w:r w:rsidR="0078733D" w:rsidRPr="00E05DD7">
        <w:rPr>
          <w:rFonts w:cstheme="minorHAnsi"/>
          <w:b/>
          <w:szCs w:val="20"/>
        </w:rPr>
        <w:t>PROJECTS</w:t>
      </w:r>
      <w:r>
        <w:rPr>
          <w:rFonts w:cstheme="minorHAnsi"/>
          <w:b/>
          <w:szCs w:val="20"/>
        </w:rPr>
        <w:t xml:space="preserve"> – </w:t>
      </w:r>
      <w:r w:rsidR="00BA38EE">
        <w:rPr>
          <w:rFonts w:cstheme="minorHAnsi"/>
          <w:b/>
          <w:szCs w:val="20"/>
        </w:rPr>
        <w:t xml:space="preserve">FIXED ASSETS VERIFICATION </w:t>
      </w:r>
      <w:r w:rsidR="00041CA8">
        <w:rPr>
          <w:rFonts w:cstheme="minorHAnsi"/>
          <w:b/>
          <w:szCs w:val="20"/>
        </w:rPr>
        <w:t>–</w:t>
      </w:r>
      <w:r w:rsidR="00BA38EE">
        <w:rPr>
          <w:rFonts w:cstheme="minorHAnsi"/>
          <w:b/>
          <w:szCs w:val="20"/>
        </w:rPr>
        <w:t xml:space="preserve"> </w:t>
      </w:r>
      <w:r w:rsidR="00041CA8">
        <w:rPr>
          <w:rFonts w:cstheme="minorHAnsi"/>
          <w:b/>
          <w:szCs w:val="20"/>
        </w:rPr>
        <w:t>OTHER REGIONS</w:t>
      </w:r>
    </w:p>
    <w:p w14:paraId="4E8CD3E0" w14:textId="77777777" w:rsidR="00563EF9" w:rsidRPr="00E05DD7" w:rsidRDefault="0078733D" w:rsidP="008F3B17">
      <w:pPr>
        <w:jc w:val="center"/>
        <w:rPr>
          <w:rFonts w:cstheme="minorHAnsi"/>
          <w:szCs w:val="20"/>
        </w:rPr>
      </w:pPr>
      <w:r w:rsidRPr="00E05DD7">
        <w:rPr>
          <w:rFonts w:cstheme="minorHAnsi"/>
          <w:szCs w:val="20"/>
        </w:rPr>
        <w:t>entered into by and between</w:t>
      </w:r>
    </w:p>
    <w:p w14:paraId="0BA91E35" w14:textId="77777777" w:rsidR="0078733D" w:rsidRPr="00E05DD7" w:rsidRDefault="0078733D" w:rsidP="008F3B17">
      <w:pPr>
        <w:jc w:val="center"/>
        <w:rPr>
          <w:rFonts w:cstheme="minorHAnsi"/>
          <w:szCs w:val="20"/>
        </w:rPr>
      </w:pPr>
    </w:p>
    <w:p w14:paraId="71F884F5" w14:textId="77777777" w:rsidR="0078733D" w:rsidRPr="00E05DD7" w:rsidRDefault="0078733D" w:rsidP="008F3B17">
      <w:pPr>
        <w:jc w:val="center"/>
        <w:rPr>
          <w:rFonts w:cstheme="minorHAnsi"/>
          <w:b/>
          <w:szCs w:val="20"/>
        </w:rPr>
      </w:pPr>
      <w:bookmarkStart w:id="0" w:name="MondiEntity"/>
      <w:r w:rsidRPr="00E05DD7">
        <w:rPr>
          <w:rFonts w:cstheme="minorHAnsi"/>
          <w:b/>
          <w:szCs w:val="20"/>
        </w:rPr>
        <w:t>TIGER</w:t>
      </w:r>
      <w:r w:rsidR="00743E3B" w:rsidRPr="00E05DD7">
        <w:rPr>
          <w:rFonts w:cstheme="minorHAnsi"/>
          <w:b/>
          <w:szCs w:val="20"/>
        </w:rPr>
        <w:t xml:space="preserve"> CONSUMER</w:t>
      </w:r>
      <w:r w:rsidRPr="00E05DD7">
        <w:rPr>
          <w:rFonts w:cstheme="minorHAnsi"/>
          <w:b/>
          <w:szCs w:val="20"/>
        </w:rPr>
        <w:t xml:space="preserve"> BRANDS LIMITED</w:t>
      </w:r>
      <w:bookmarkEnd w:id="0"/>
    </w:p>
    <w:p w14:paraId="6611A390" w14:textId="77777777" w:rsidR="0078733D" w:rsidRPr="00E05DD7" w:rsidRDefault="0078733D" w:rsidP="00743E3B">
      <w:pPr>
        <w:jc w:val="center"/>
        <w:rPr>
          <w:rFonts w:cstheme="minorHAnsi"/>
          <w:szCs w:val="20"/>
        </w:rPr>
      </w:pPr>
      <w:r w:rsidRPr="00E05DD7">
        <w:rPr>
          <w:rFonts w:cstheme="minorHAnsi"/>
          <w:szCs w:val="20"/>
        </w:rPr>
        <w:t xml:space="preserve">Registration Number: </w:t>
      </w:r>
      <w:r w:rsidR="00743E3B" w:rsidRPr="00E05DD7">
        <w:rPr>
          <w:rFonts w:cstheme="minorHAnsi"/>
          <w:szCs w:val="20"/>
        </w:rPr>
        <w:t>1972/006590/06</w:t>
      </w:r>
    </w:p>
    <w:p w14:paraId="4DBCAF31" w14:textId="77777777" w:rsidR="00563EF9" w:rsidRPr="00E05DD7" w:rsidRDefault="0078733D" w:rsidP="008F3B17">
      <w:pPr>
        <w:jc w:val="center"/>
        <w:rPr>
          <w:rFonts w:cstheme="minorHAnsi"/>
          <w:szCs w:val="20"/>
        </w:rPr>
      </w:pPr>
      <w:r w:rsidRPr="00E05DD7">
        <w:rPr>
          <w:rFonts w:cstheme="minorHAnsi"/>
          <w:szCs w:val="20"/>
        </w:rPr>
        <w:t>(hereinafter referred to as “</w:t>
      </w:r>
      <w:r w:rsidRPr="00E05DD7">
        <w:rPr>
          <w:rFonts w:cstheme="minorHAnsi"/>
          <w:b/>
          <w:szCs w:val="20"/>
        </w:rPr>
        <w:t>Customer</w:t>
      </w:r>
      <w:r w:rsidRPr="00E05DD7">
        <w:rPr>
          <w:rFonts w:cstheme="minorHAnsi"/>
          <w:szCs w:val="20"/>
        </w:rPr>
        <w:t>”)</w:t>
      </w:r>
    </w:p>
    <w:p w14:paraId="5A99C982" w14:textId="77777777" w:rsidR="0078733D" w:rsidRPr="00E05DD7" w:rsidRDefault="0078733D" w:rsidP="008F3B17">
      <w:pPr>
        <w:jc w:val="center"/>
        <w:rPr>
          <w:rFonts w:cstheme="minorHAnsi"/>
          <w:szCs w:val="20"/>
        </w:rPr>
      </w:pPr>
    </w:p>
    <w:p w14:paraId="58D470D8" w14:textId="77777777" w:rsidR="00563EF9" w:rsidRPr="00E05DD7" w:rsidRDefault="00563EF9" w:rsidP="008F3B17">
      <w:pPr>
        <w:jc w:val="center"/>
        <w:rPr>
          <w:rFonts w:cstheme="minorHAnsi"/>
          <w:szCs w:val="20"/>
        </w:rPr>
      </w:pPr>
      <w:r w:rsidRPr="00E05DD7">
        <w:rPr>
          <w:rFonts w:cstheme="minorHAnsi"/>
          <w:szCs w:val="20"/>
        </w:rPr>
        <w:t>and</w:t>
      </w:r>
    </w:p>
    <w:p w14:paraId="68F9E888" w14:textId="77777777" w:rsidR="00563EF9" w:rsidRPr="00E05DD7" w:rsidRDefault="00563EF9" w:rsidP="008F3B17">
      <w:pPr>
        <w:jc w:val="center"/>
        <w:rPr>
          <w:rFonts w:cstheme="minorHAnsi"/>
          <w:szCs w:val="20"/>
        </w:rPr>
      </w:pPr>
    </w:p>
    <w:p w14:paraId="6B528392" w14:textId="4E2A6FD1" w:rsidR="00563EF9" w:rsidRPr="00B7284C" w:rsidRDefault="00BA38EE" w:rsidP="00B7284C">
      <w:pPr>
        <w:spacing w:after="210" w:line="310" w:lineRule="auto"/>
        <w:jc w:val="center"/>
        <w:rPr>
          <w:rFonts w:cstheme="minorHAnsi"/>
          <w:b/>
          <w:szCs w:val="20"/>
        </w:rPr>
      </w:pPr>
      <w:r>
        <w:rPr>
          <w:rFonts w:cstheme="minorHAnsi"/>
          <w:b/>
          <w:szCs w:val="20"/>
        </w:rPr>
        <w:t>SAUTECH PTY LTD</w:t>
      </w:r>
    </w:p>
    <w:p w14:paraId="578E6DC0" w14:textId="101211E4" w:rsidR="00563EF9" w:rsidRPr="00E05DD7" w:rsidRDefault="00252602" w:rsidP="008F3B17">
      <w:pPr>
        <w:jc w:val="center"/>
        <w:rPr>
          <w:rFonts w:cstheme="minorHAnsi"/>
          <w:szCs w:val="20"/>
        </w:rPr>
      </w:pPr>
      <w:r w:rsidRPr="00E05DD7">
        <w:rPr>
          <w:rFonts w:cstheme="minorHAnsi"/>
          <w:szCs w:val="20"/>
        </w:rPr>
        <w:t>Reg</w:t>
      </w:r>
      <w:r w:rsidR="00B7284C">
        <w:rPr>
          <w:rFonts w:cstheme="minorHAnsi"/>
          <w:szCs w:val="20"/>
        </w:rPr>
        <w:t xml:space="preserve">istration Number: </w:t>
      </w:r>
      <w:r w:rsidR="00BA38EE">
        <w:rPr>
          <w:rFonts w:cstheme="minorHAnsi"/>
          <w:szCs w:val="20"/>
        </w:rPr>
        <w:t>2003/006814/07</w:t>
      </w:r>
    </w:p>
    <w:p w14:paraId="0E154661" w14:textId="77777777" w:rsidR="00563EF9" w:rsidRPr="00E05DD7" w:rsidRDefault="00563EF9" w:rsidP="008F3B17">
      <w:pPr>
        <w:jc w:val="center"/>
        <w:rPr>
          <w:rFonts w:cstheme="minorHAnsi"/>
          <w:szCs w:val="20"/>
        </w:rPr>
      </w:pPr>
      <w:r w:rsidRPr="00E05DD7">
        <w:rPr>
          <w:rFonts w:cstheme="minorHAnsi"/>
          <w:szCs w:val="20"/>
        </w:rPr>
        <w:t>(hereinafter referred to as “</w:t>
      </w:r>
      <w:r w:rsidRPr="00E05DD7">
        <w:rPr>
          <w:rFonts w:cstheme="minorHAnsi"/>
          <w:b/>
          <w:szCs w:val="20"/>
        </w:rPr>
        <w:t>Service</w:t>
      </w:r>
      <w:r w:rsidRPr="00E05DD7">
        <w:rPr>
          <w:rFonts w:cstheme="minorHAnsi"/>
          <w:szCs w:val="20"/>
        </w:rPr>
        <w:t xml:space="preserve"> </w:t>
      </w:r>
      <w:r w:rsidRPr="00E05DD7">
        <w:rPr>
          <w:rFonts w:cstheme="minorHAnsi"/>
          <w:b/>
          <w:szCs w:val="20"/>
        </w:rPr>
        <w:t>Provider</w:t>
      </w:r>
      <w:r w:rsidRPr="00E05DD7">
        <w:rPr>
          <w:rFonts w:cstheme="minorHAnsi"/>
          <w:szCs w:val="20"/>
        </w:rPr>
        <w:t>”)</w:t>
      </w:r>
    </w:p>
    <w:p w14:paraId="6139B2BB" w14:textId="77777777" w:rsidR="00563EF9" w:rsidRPr="00E05DD7" w:rsidRDefault="00563EF9" w:rsidP="008F3B17">
      <w:pPr>
        <w:jc w:val="center"/>
        <w:rPr>
          <w:rFonts w:cstheme="minorHAnsi"/>
          <w:szCs w:val="20"/>
        </w:rPr>
      </w:pPr>
    </w:p>
    <w:p w14:paraId="7D8A9250" w14:textId="77777777" w:rsidR="00563EF9" w:rsidRPr="00E05DD7" w:rsidRDefault="00563EF9" w:rsidP="00A844EF">
      <w:pPr>
        <w:rPr>
          <w:rFonts w:cstheme="minorHAnsi"/>
          <w:szCs w:val="20"/>
        </w:rPr>
      </w:pPr>
    </w:p>
    <w:p w14:paraId="481BF3DC" w14:textId="77777777" w:rsidR="009E6544" w:rsidRPr="00E05DD7" w:rsidRDefault="009E6544" w:rsidP="00A844EF">
      <w:pPr>
        <w:rPr>
          <w:rFonts w:cstheme="minorHAnsi"/>
          <w:szCs w:val="20"/>
        </w:rPr>
      </w:pPr>
      <w:r w:rsidRPr="00E05DD7">
        <w:rPr>
          <w:rFonts w:cstheme="minorHAnsi"/>
          <w:szCs w:val="20"/>
        </w:rPr>
        <w:br w:type="page"/>
      </w:r>
    </w:p>
    <w:p w14:paraId="73670EDE" w14:textId="77777777" w:rsidR="0003099C" w:rsidRPr="00E05DD7" w:rsidRDefault="0003099C">
      <w:pPr>
        <w:rPr>
          <w:rFonts w:cstheme="minorHAnsi"/>
          <w:b/>
          <w:szCs w:val="20"/>
        </w:rPr>
      </w:pPr>
      <w:bookmarkStart w:id="1" w:name="_Toc480874011"/>
      <w:bookmarkStart w:id="2" w:name="_Toc492290283"/>
      <w:r w:rsidRPr="00E05DD7">
        <w:rPr>
          <w:rFonts w:cstheme="minorHAnsi"/>
          <w:b/>
          <w:szCs w:val="20"/>
        </w:rPr>
        <w:lastRenderedPageBreak/>
        <w:t>TABLE OF CONTENTS</w:t>
      </w:r>
    </w:p>
    <w:p w14:paraId="53B25395" w14:textId="77777777" w:rsidR="0003099C" w:rsidRPr="00E05DD7" w:rsidRDefault="0003099C" w:rsidP="00D0310C">
      <w:pPr>
        <w:pBdr>
          <w:top w:val="single" w:sz="4" w:space="6" w:color="auto"/>
          <w:left w:val="single" w:sz="4" w:space="4" w:color="auto"/>
          <w:bottom w:val="single" w:sz="4" w:space="12" w:color="auto"/>
          <w:right w:val="single" w:sz="4" w:space="4" w:color="auto"/>
        </w:pBdr>
        <w:tabs>
          <w:tab w:val="right" w:pos="8931"/>
        </w:tabs>
        <w:rPr>
          <w:rFonts w:cstheme="minorHAnsi"/>
          <w:b/>
          <w:szCs w:val="20"/>
        </w:rPr>
      </w:pPr>
      <w:r w:rsidRPr="00E05DD7">
        <w:rPr>
          <w:rFonts w:cstheme="minorHAnsi"/>
          <w:b/>
          <w:szCs w:val="20"/>
        </w:rPr>
        <w:t>Clause number and description</w:t>
      </w:r>
      <w:r w:rsidRPr="00E05DD7">
        <w:rPr>
          <w:rFonts w:cstheme="minorHAnsi"/>
          <w:b/>
          <w:szCs w:val="20"/>
        </w:rPr>
        <w:tab/>
        <w:t>Page</w:t>
      </w:r>
    </w:p>
    <w:p w14:paraId="7B3D5B8F" w14:textId="77777777" w:rsidR="0003099C" w:rsidRPr="00E05DD7" w:rsidRDefault="0003099C">
      <w:pPr>
        <w:rPr>
          <w:rFonts w:cstheme="minorHAnsi"/>
          <w:szCs w:val="20"/>
        </w:rPr>
      </w:pPr>
    </w:p>
    <w:p w14:paraId="7BEE7462" w14:textId="77777777" w:rsidR="008E2422" w:rsidRPr="00E05DD7" w:rsidRDefault="0003099C" w:rsidP="0031042F">
      <w:pPr>
        <w:pStyle w:val="TOC1"/>
        <w:rPr>
          <w:rFonts w:eastAsiaTheme="minorEastAsia"/>
          <w:lang w:eastAsia="en-GB"/>
        </w:rPr>
      </w:pPr>
      <w:r w:rsidRPr="00E05DD7">
        <w:fldChar w:fldCharType="begin"/>
      </w:r>
      <w:r w:rsidRPr="00E05DD7">
        <w:instrText xml:space="preserve"> TOC \o "1-9" \h \z \t "Clause1Head,1" </w:instrText>
      </w:r>
      <w:r w:rsidRPr="00E05DD7">
        <w:fldChar w:fldCharType="separate"/>
      </w:r>
      <w:hyperlink w:anchor="_Toc504131101" w:history="1">
        <w:r w:rsidR="008E2422" w:rsidRPr="00E05DD7">
          <w:rPr>
            <w:rStyle w:val="Hyperlink"/>
          </w:rPr>
          <w:t>1.</w:t>
        </w:r>
        <w:r w:rsidR="008E2422" w:rsidRPr="00E05DD7">
          <w:rPr>
            <w:rFonts w:eastAsiaTheme="minorEastAsia"/>
            <w:lang w:eastAsia="en-GB"/>
          </w:rPr>
          <w:tab/>
        </w:r>
        <w:r w:rsidR="008E2422" w:rsidRPr="00E05DD7">
          <w:rPr>
            <w:rStyle w:val="Hyperlink"/>
          </w:rPr>
          <w:t>RECITAL</w:t>
        </w:r>
        <w:r w:rsidR="008E2422" w:rsidRPr="00E05DD7">
          <w:rPr>
            <w:webHidden/>
          </w:rPr>
          <w:tab/>
        </w:r>
        <w:r w:rsidR="008E2422" w:rsidRPr="00E05DD7">
          <w:rPr>
            <w:webHidden/>
          </w:rPr>
          <w:fldChar w:fldCharType="begin"/>
        </w:r>
        <w:r w:rsidR="008E2422" w:rsidRPr="00E05DD7">
          <w:rPr>
            <w:webHidden/>
          </w:rPr>
          <w:instrText xml:space="preserve"> PAGEREF _Toc504131101 \h </w:instrText>
        </w:r>
        <w:r w:rsidR="008E2422" w:rsidRPr="00E05DD7">
          <w:rPr>
            <w:webHidden/>
          </w:rPr>
        </w:r>
        <w:r w:rsidR="008E2422" w:rsidRPr="00E05DD7">
          <w:rPr>
            <w:webHidden/>
          </w:rPr>
          <w:fldChar w:fldCharType="separate"/>
        </w:r>
        <w:r w:rsidR="00CE42BF" w:rsidRPr="00E05DD7">
          <w:rPr>
            <w:webHidden/>
          </w:rPr>
          <w:t>2</w:t>
        </w:r>
        <w:r w:rsidR="008E2422" w:rsidRPr="00E05DD7">
          <w:rPr>
            <w:webHidden/>
          </w:rPr>
          <w:fldChar w:fldCharType="end"/>
        </w:r>
      </w:hyperlink>
    </w:p>
    <w:p w14:paraId="05F3C220" w14:textId="13BD884E" w:rsidR="008E2422" w:rsidRDefault="00BF30CC" w:rsidP="0031042F">
      <w:pPr>
        <w:pStyle w:val="TOC1"/>
      </w:pPr>
      <w:hyperlink w:anchor="_Toc504131102" w:history="1">
        <w:r w:rsidR="008E2422" w:rsidRPr="00E05DD7">
          <w:rPr>
            <w:rStyle w:val="Hyperlink"/>
          </w:rPr>
          <w:t>2.</w:t>
        </w:r>
        <w:r w:rsidR="008E2422" w:rsidRPr="00E05DD7">
          <w:rPr>
            <w:rFonts w:eastAsiaTheme="minorEastAsia"/>
            <w:lang w:eastAsia="en-GB"/>
          </w:rPr>
          <w:tab/>
        </w:r>
        <w:r w:rsidR="008E2422" w:rsidRPr="00E05DD7">
          <w:rPr>
            <w:rStyle w:val="Hyperlink"/>
          </w:rPr>
          <w:t>DEFINITIONS</w:t>
        </w:r>
        <w:r w:rsidR="008E2422" w:rsidRPr="00E05DD7">
          <w:rPr>
            <w:webHidden/>
          </w:rPr>
          <w:tab/>
        </w:r>
        <w:r w:rsidR="008E2422" w:rsidRPr="00E05DD7">
          <w:rPr>
            <w:webHidden/>
          </w:rPr>
          <w:fldChar w:fldCharType="begin"/>
        </w:r>
        <w:r w:rsidR="008E2422" w:rsidRPr="00E05DD7">
          <w:rPr>
            <w:webHidden/>
          </w:rPr>
          <w:instrText xml:space="preserve"> PAGEREF _Toc504131102 \h </w:instrText>
        </w:r>
        <w:r w:rsidR="008E2422" w:rsidRPr="00E05DD7">
          <w:rPr>
            <w:webHidden/>
          </w:rPr>
        </w:r>
        <w:r w:rsidR="008E2422" w:rsidRPr="00E05DD7">
          <w:rPr>
            <w:webHidden/>
          </w:rPr>
          <w:fldChar w:fldCharType="separate"/>
        </w:r>
        <w:r w:rsidR="00CE42BF" w:rsidRPr="00E05DD7">
          <w:rPr>
            <w:webHidden/>
          </w:rPr>
          <w:t>2</w:t>
        </w:r>
        <w:r w:rsidR="008E2422" w:rsidRPr="00E05DD7">
          <w:rPr>
            <w:webHidden/>
          </w:rPr>
          <w:fldChar w:fldCharType="end"/>
        </w:r>
      </w:hyperlink>
    </w:p>
    <w:p w14:paraId="6922C5AA" w14:textId="11C03D03" w:rsidR="005C54D4" w:rsidRPr="005C54D4" w:rsidRDefault="00BF30CC" w:rsidP="0031042F">
      <w:pPr>
        <w:pStyle w:val="TOC1"/>
      </w:pPr>
      <w:hyperlink w:anchor="_Toc504131102" w:history="1">
        <w:r w:rsidR="005C54D4">
          <w:rPr>
            <w:rStyle w:val="Hyperlink"/>
          </w:rPr>
          <w:t>3</w:t>
        </w:r>
        <w:r w:rsidR="005C54D4" w:rsidRPr="00E05DD7">
          <w:rPr>
            <w:rStyle w:val="Hyperlink"/>
          </w:rPr>
          <w:t>.</w:t>
        </w:r>
        <w:r w:rsidR="005C54D4" w:rsidRPr="00E05DD7">
          <w:rPr>
            <w:rFonts w:eastAsiaTheme="minorEastAsia"/>
            <w:lang w:eastAsia="en-GB"/>
          </w:rPr>
          <w:tab/>
        </w:r>
        <w:r w:rsidR="005C54D4">
          <w:rPr>
            <w:rStyle w:val="Hyperlink"/>
          </w:rPr>
          <w:t>BACKGROUND</w:t>
        </w:r>
        <w:r w:rsidR="005C54D4" w:rsidRPr="00E05DD7">
          <w:rPr>
            <w:webHidden/>
          </w:rPr>
          <w:tab/>
        </w:r>
        <w:r w:rsidR="005C54D4" w:rsidRPr="00E05DD7">
          <w:rPr>
            <w:webHidden/>
          </w:rPr>
          <w:fldChar w:fldCharType="begin"/>
        </w:r>
        <w:r w:rsidR="005C54D4" w:rsidRPr="00E05DD7">
          <w:rPr>
            <w:webHidden/>
          </w:rPr>
          <w:instrText xml:space="preserve"> PAGEREF _Toc504131102 \h </w:instrText>
        </w:r>
        <w:r w:rsidR="005C54D4" w:rsidRPr="00E05DD7">
          <w:rPr>
            <w:webHidden/>
          </w:rPr>
        </w:r>
        <w:r w:rsidR="005C54D4" w:rsidRPr="00E05DD7">
          <w:rPr>
            <w:webHidden/>
          </w:rPr>
          <w:fldChar w:fldCharType="separate"/>
        </w:r>
        <w:r w:rsidR="005C54D4" w:rsidRPr="00E05DD7">
          <w:rPr>
            <w:webHidden/>
          </w:rPr>
          <w:t>2</w:t>
        </w:r>
        <w:r w:rsidR="005C54D4" w:rsidRPr="00E05DD7">
          <w:rPr>
            <w:webHidden/>
          </w:rPr>
          <w:fldChar w:fldCharType="end"/>
        </w:r>
      </w:hyperlink>
    </w:p>
    <w:p w14:paraId="736AF61A" w14:textId="1FBB7EE9" w:rsidR="008E2422" w:rsidRPr="00E05DD7" w:rsidRDefault="00BF30CC" w:rsidP="0031042F">
      <w:pPr>
        <w:pStyle w:val="TOC1"/>
        <w:rPr>
          <w:rFonts w:eastAsiaTheme="minorEastAsia"/>
          <w:lang w:eastAsia="en-GB"/>
        </w:rPr>
      </w:pPr>
      <w:hyperlink w:anchor="_Toc504131103" w:history="1">
        <w:r w:rsidR="005C54D4">
          <w:rPr>
            <w:rStyle w:val="Hyperlink"/>
          </w:rPr>
          <w:t>4</w:t>
        </w:r>
        <w:r w:rsidR="008E2422" w:rsidRPr="00E05DD7">
          <w:rPr>
            <w:rStyle w:val="Hyperlink"/>
          </w:rPr>
          <w:t>.</w:t>
        </w:r>
        <w:r w:rsidR="008E2422" w:rsidRPr="00E05DD7">
          <w:rPr>
            <w:rFonts w:eastAsiaTheme="minorEastAsia"/>
            <w:lang w:eastAsia="en-GB"/>
          </w:rPr>
          <w:tab/>
        </w:r>
        <w:r w:rsidR="008E2422" w:rsidRPr="00E05DD7">
          <w:rPr>
            <w:rStyle w:val="Hyperlink"/>
          </w:rPr>
          <w:t>DURATION OF WORK ORDER</w:t>
        </w:r>
        <w:r w:rsidR="008E2422" w:rsidRPr="00E05DD7">
          <w:rPr>
            <w:webHidden/>
          </w:rPr>
          <w:tab/>
        </w:r>
        <w:r w:rsidR="008E2422" w:rsidRPr="00E05DD7">
          <w:rPr>
            <w:webHidden/>
          </w:rPr>
          <w:fldChar w:fldCharType="begin"/>
        </w:r>
        <w:r w:rsidR="008E2422" w:rsidRPr="00E05DD7">
          <w:rPr>
            <w:webHidden/>
          </w:rPr>
          <w:instrText xml:space="preserve"> PAGEREF _Toc504131103 \h </w:instrText>
        </w:r>
        <w:r w:rsidR="008E2422" w:rsidRPr="00E05DD7">
          <w:rPr>
            <w:webHidden/>
          </w:rPr>
        </w:r>
        <w:r w:rsidR="008E2422" w:rsidRPr="00E05DD7">
          <w:rPr>
            <w:webHidden/>
          </w:rPr>
          <w:fldChar w:fldCharType="separate"/>
        </w:r>
        <w:r w:rsidR="00CE42BF" w:rsidRPr="00E05DD7">
          <w:rPr>
            <w:webHidden/>
          </w:rPr>
          <w:t>2</w:t>
        </w:r>
        <w:r w:rsidR="008E2422" w:rsidRPr="00E05DD7">
          <w:rPr>
            <w:webHidden/>
          </w:rPr>
          <w:fldChar w:fldCharType="end"/>
        </w:r>
      </w:hyperlink>
    </w:p>
    <w:p w14:paraId="6970314A" w14:textId="77777777" w:rsidR="008E2422" w:rsidRPr="00E05DD7" w:rsidRDefault="00BF30CC" w:rsidP="0031042F">
      <w:pPr>
        <w:pStyle w:val="TOC1"/>
        <w:rPr>
          <w:rFonts w:eastAsiaTheme="minorEastAsia"/>
          <w:lang w:eastAsia="en-GB"/>
        </w:rPr>
      </w:pPr>
      <w:hyperlink w:anchor="_Toc504131105" w:history="1">
        <w:r w:rsidR="008E2422" w:rsidRPr="00E05DD7">
          <w:rPr>
            <w:rStyle w:val="Hyperlink"/>
          </w:rPr>
          <w:t>5.</w:t>
        </w:r>
        <w:r w:rsidR="008E2422" w:rsidRPr="00E05DD7">
          <w:rPr>
            <w:rFonts w:eastAsiaTheme="minorEastAsia"/>
            <w:lang w:eastAsia="en-GB"/>
          </w:rPr>
          <w:tab/>
        </w:r>
        <w:r w:rsidR="008E2422" w:rsidRPr="00E05DD7">
          <w:rPr>
            <w:rStyle w:val="Hyperlink"/>
          </w:rPr>
          <w:t>SCOPE OF THE SERVICES</w:t>
        </w:r>
        <w:r w:rsidR="008E2422" w:rsidRPr="00E05DD7">
          <w:rPr>
            <w:webHidden/>
          </w:rPr>
          <w:tab/>
        </w:r>
        <w:r w:rsidR="008E2422" w:rsidRPr="00E05DD7">
          <w:rPr>
            <w:webHidden/>
          </w:rPr>
          <w:fldChar w:fldCharType="begin"/>
        </w:r>
        <w:r w:rsidR="008E2422" w:rsidRPr="00E05DD7">
          <w:rPr>
            <w:webHidden/>
          </w:rPr>
          <w:instrText xml:space="preserve"> PAGEREF _Toc504131105 \h </w:instrText>
        </w:r>
        <w:r w:rsidR="008E2422" w:rsidRPr="00E05DD7">
          <w:rPr>
            <w:webHidden/>
          </w:rPr>
        </w:r>
        <w:r w:rsidR="008E2422" w:rsidRPr="00E05DD7">
          <w:rPr>
            <w:webHidden/>
          </w:rPr>
          <w:fldChar w:fldCharType="separate"/>
        </w:r>
        <w:r w:rsidR="00CE42BF" w:rsidRPr="00E05DD7">
          <w:rPr>
            <w:webHidden/>
          </w:rPr>
          <w:t>2</w:t>
        </w:r>
        <w:r w:rsidR="008E2422" w:rsidRPr="00E05DD7">
          <w:rPr>
            <w:webHidden/>
          </w:rPr>
          <w:fldChar w:fldCharType="end"/>
        </w:r>
      </w:hyperlink>
    </w:p>
    <w:p w14:paraId="101FC8D1" w14:textId="77777777" w:rsidR="008E2422" w:rsidRPr="00E05DD7" w:rsidRDefault="00BF30CC" w:rsidP="0031042F">
      <w:pPr>
        <w:pStyle w:val="TOC1"/>
        <w:rPr>
          <w:rFonts w:eastAsiaTheme="minorEastAsia"/>
          <w:lang w:eastAsia="en-GB"/>
        </w:rPr>
      </w:pPr>
      <w:hyperlink w:anchor="_Toc504131106" w:history="1">
        <w:r w:rsidR="008E2422" w:rsidRPr="00E05DD7">
          <w:rPr>
            <w:rStyle w:val="Hyperlink"/>
          </w:rPr>
          <w:t>6.</w:t>
        </w:r>
        <w:r w:rsidR="008E2422" w:rsidRPr="00E05DD7">
          <w:rPr>
            <w:rFonts w:eastAsiaTheme="minorEastAsia"/>
            <w:lang w:eastAsia="en-GB"/>
          </w:rPr>
          <w:tab/>
        </w:r>
        <w:r w:rsidR="008E2422" w:rsidRPr="00E05DD7">
          <w:rPr>
            <w:rStyle w:val="Hyperlink"/>
          </w:rPr>
          <w:t>PROJECT</w:t>
        </w:r>
        <w:r w:rsidR="008E2422" w:rsidRPr="00E05DD7">
          <w:rPr>
            <w:rStyle w:val="Hyperlink"/>
            <w:rFonts w:eastAsia="Verdana"/>
          </w:rPr>
          <w:t xml:space="preserve"> PLAN</w:t>
        </w:r>
        <w:r w:rsidR="008E2422" w:rsidRPr="00E05DD7">
          <w:rPr>
            <w:webHidden/>
          </w:rPr>
          <w:tab/>
        </w:r>
        <w:r w:rsidR="008E2422" w:rsidRPr="00E05DD7">
          <w:rPr>
            <w:webHidden/>
          </w:rPr>
          <w:fldChar w:fldCharType="begin"/>
        </w:r>
        <w:r w:rsidR="008E2422" w:rsidRPr="00E05DD7">
          <w:rPr>
            <w:webHidden/>
          </w:rPr>
          <w:instrText xml:space="preserve"> PAGEREF _Toc504131106 \h </w:instrText>
        </w:r>
        <w:r w:rsidR="008E2422" w:rsidRPr="00E05DD7">
          <w:rPr>
            <w:webHidden/>
          </w:rPr>
        </w:r>
        <w:r w:rsidR="008E2422" w:rsidRPr="00E05DD7">
          <w:rPr>
            <w:webHidden/>
          </w:rPr>
          <w:fldChar w:fldCharType="separate"/>
        </w:r>
        <w:r w:rsidR="00CE42BF" w:rsidRPr="00E05DD7">
          <w:rPr>
            <w:webHidden/>
          </w:rPr>
          <w:t>2</w:t>
        </w:r>
        <w:r w:rsidR="008E2422" w:rsidRPr="00E05DD7">
          <w:rPr>
            <w:webHidden/>
          </w:rPr>
          <w:fldChar w:fldCharType="end"/>
        </w:r>
      </w:hyperlink>
    </w:p>
    <w:p w14:paraId="2E67A0BD" w14:textId="7CCD5CDF" w:rsidR="008E2422" w:rsidRDefault="00BF30CC" w:rsidP="0031042F">
      <w:pPr>
        <w:pStyle w:val="TOC1"/>
      </w:pPr>
      <w:hyperlink w:anchor="_Toc504131107" w:history="1">
        <w:r w:rsidR="008E2422" w:rsidRPr="00E05DD7">
          <w:rPr>
            <w:rStyle w:val="Hyperlink"/>
          </w:rPr>
          <w:t>7.</w:t>
        </w:r>
        <w:r w:rsidR="008E2422" w:rsidRPr="00E05DD7">
          <w:rPr>
            <w:rFonts w:eastAsiaTheme="minorEastAsia"/>
            <w:lang w:eastAsia="en-GB"/>
          </w:rPr>
          <w:tab/>
        </w:r>
        <w:r w:rsidR="008E2422" w:rsidRPr="00E05DD7">
          <w:rPr>
            <w:rStyle w:val="Hyperlink"/>
          </w:rPr>
          <w:t>REMUNERATION AND PAYMENT TERMS</w:t>
        </w:r>
        <w:r w:rsidR="008E2422" w:rsidRPr="00E05DD7">
          <w:rPr>
            <w:webHidden/>
          </w:rPr>
          <w:tab/>
        </w:r>
        <w:r w:rsidR="008E2422" w:rsidRPr="00E05DD7">
          <w:rPr>
            <w:webHidden/>
          </w:rPr>
          <w:fldChar w:fldCharType="begin"/>
        </w:r>
        <w:r w:rsidR="008E2422" w:rsidRPr="00E05DD7">
          <w:rPr>
            <w:webHidden/>
          </w:rPr>
          <w:instrText xml:space="preserve"> PAGEREF _Toc504131107 \h </w:instrText>
        </w:r>
        <w:r w:rsidR="008E2422" w:rsidRPr="00E05DD7">
          <w:rPr>
            <w:webHidden/>
          </w:rPr>
        </w:r>
        <w:r w:rsidR="008E2422" w:rsidRPr="00E05DD7">
          <w:rPr>
            <w:webHidden/>
          </w:rPr>
          <w:fldChar w:fldCharType="separate"/>
        </w:r>
        <w:r w:rsidR="00CE42BF" w:rsidRPr="00E05DD7">
          <w:rPr>
            <w:webHidden/>
          </w:rPr>
          <w:t>2</w:t>
        </w:r>
        <w:r w:rsidR="008E2422" w:rsidRPr="00E05DD7">
          <w:rPr>
            <w:webHidden/>
          </w:rPr>
          <w:fldChar w:fldCharType="end"/>
        </w:r>
      </w:hyperlink>
    </w:p>
    <w:p w14:paraId="6D70DCE8" w14:textId="5CBB5F8F" w:rsidR="0031042F" w:rsidRPr="0031042F" w:rsidRDefault="0031042F" w:rsidP="0031042F">
      <w:pPr>
        <w:pStyle w:val="TOC1"/>
        <w:rPr>
          <w:rStyle w:val="Hyperlink"/>
          <w:color w:val="auto"/>
          <w:u w:val="none"/>
        </w:rPr>
      </w:pPr>
      <w:r w:rsidRPr="0031042F">
        <w:rPr>
          <w:rStyle w:val="Hyperlink"/>
          <w:color w:val="auto"/>
          <w:u w:val="none"/>
        </w:rPr>
        <w:t>8.</w:t>
      </w:r>
      <w:r w:rsidRPr="0031042F">
        <w:rPr>
          <w:rStyle w:val="Hyperlink"/>
          <w:color w:val="auto"/>
          <w:u w:val="none"/>
        </w:rPr>
        <w:tab/>
        <w:t>INTELLECTUAL PROPERTY</w:t>
      </w:r>
      <w:r w:rsidRPr="0031042F">
        <w:rPr>
          <w:rStyle w:val="Hyperlink"/>
          <w:webHidden/>
          <w:color w:val="auto"/>
          <w:u w:val="none"/>
        </w:rPr>
        <w:tab/>
        <w:t>2</w:t>
      </w:r>
    </w:p>
    <w:p w14:paraId="588E4FF2" w14:textId="6813F9AD" w:rsidR="008E2422" w:rsidRPr="00E05DD7" w:rsidRDefault="00BF30CC" w:rsidP="0031042F">
      <w:pPr>
        <w:pStyle w:val="TOC1"/>
        <w:rPr>
          <w:rFonts w:eastAsiaTheme="minorEastAsia"/>
          <w:lang w:eastAsia="en-GB"/>
        </w:rPr>
      </w:pPr>
      <w:hyperlink w:anchor="_Toc504131109" w:history="1">
        <w:r w:rsidR="0031042F">
          <w:rPr>
            <w:rStyle w:val="Hyperlink"/>
          </w:rPr>
          <w:t>9</w:t>
        </w:r>
        <w:r w:rsidR="008E2422" w:rsidRPr="00E05DD7">
          <w:rPr>
            <w:rStyle w:val="Hyperlink"/>
          </w:rPr>
          <w:t>.</w:t>
        </w:r>
        <w:r w:rsidR="008E2422" w:rsidRPr="00E05DD7">
          <w:rPr>
            <w:rFonts w:eastAsiaTheme="minorEastAsia"/>
            <w:lang w:eastAsia="en-GB"/>
          </w:rPr>
          <w:tab/>
        </w:r>
        <w:r w:rsidR="008E2422" w:rsidRPr="00E05DD7">
          <w:rPr>
            <w:rStyle w:val="Hyperlink"/>
          </w:rPr>
          <w:t>KEY SERVICE PROVIDER PERSONNEL</w:t>
        </w:r>
        <w:r w:rsidR="008E2422" w:rsidRPr="00E05DD7">
          <w:rPr>
            <w:webHidden/>
          </w:rPr>
          <w:tab/>
        </w:r>
        <w:r w:rsidR="008E2422" w:rsidRPr="00E05DD7">
          <w:rPr>
            <w:webHidden/>
          </w:rPr>
          <w:fldChar w:fldCharType="begin"/>
        </w:r>
        <w:r w:rsidR="008E2422" w:rsidRPr="00E05DD7">
          <w:rPr>
            <w:webHidden/>
          </w:rPr>
          <w:instrText xml:space="preserve"> PAGEREF _Toc504131109 \h </w:instrText>
        </w:r>
        <w:r w:rsidR="008E2422" w:rsidRPr="00E05DD7">
          <w:rPr>
            <w:webHidden/>
          </w:rPr>
        </w:r>
        <w:r w:rsidR="008E2422" w:rsidRPr="00E05DD7">
          <w:rPr>
            <w:webHidden/>
          </w:rPr>
          <w:fldChar w:fldCharType="separate"/>
        </w:r>
        <w:r w:rsidR="00CE42BF" w:rsidRPr="00E05DD7">
          <w:rPr>
            <w:webHidden/>
          </w:rPr>
          <w:t>2</w:t>
        </w:r>
        <w:r w:rsidR="008E2422" w:rsidRPr="00E05DD7">
          <w:rPr>
            <w:webHidden/>
          </w:rPr>
          <w:fldChar w:fldCharType="end"/>
        </w:r>
      </w:hyperlink>
    </w:p>
    <w:p w14:paraId="669DD639" w14:textId="724F0EEC" w:rsidR="008E2422" w:rsidRPr="00E05DD7" w:rsidRDefault="00BF30CC" w:rsidP="0031042F">
      <w:pPr>
        <w:pStyle w:val="TOC1"/>
        <w:rPr>
          <w:rFonts w:eastAsiaTheme="minorEastAsia"/>
          <w:lang w:eastAsia="en-GB"/>
        </w:rPr>
      </w:pPr>
      <w:hyperlink w:anchor="_Toc504131110" w:history="1">
        <w:r w:rsidR="0031042F">
          <w:rPr>
            <w:rStyle w:val="Hyperlink"/>
          </w:rPr>
          <w:t>10</w:t>
        </w:r>
        <w:r w:rsidR="008E2422" w:rsidRPr="00E05DD7">
          <w:rPr>
            <w:rStyle w:val="Hyperlink"/>
          </w:rPr>
          <w:t>.</w:t>
        </w:r>
        <w:r w:rsidR="00186B2D" w:rsidRPr="00E05DD7">
          <w:rPr>
            <w:rFonts w:eastAsiaTheme="minorEastAsia"/>
            <w:lang w:eastAsia="en-GB"/>
          </w:rPr>
          <w:t xml:space="preserve">  </w:t>
        </w:r>
        <w:r w:rsidR="00E05DD7">
          <w:rPr>
            <w:rFonts w:eastAsiaTheme="minorEastAsia"/>
            <w:lang w:eastAsia="en-GB"/>
          </w:rPr>
          <w:t xml:space="preserve"> </w:t>
        </w:r>
        <w:r w:rsidR="008E2422" w:rsidRPr="00E05DD7">
          <w:rPr>
            <w:rStyle w:val="Hyperlink"/>
          </w:rPr>
          <w:t>GOVERNANCE REQUIREMENTS</w:t>
        </w:r>
        <w:r w:rsidR="008E2422" w:rsidRPr="00E05DD7">
          <w:rPr>
            <w:webHidden/>
          </w:rPr>
          <w:tab/>
        </w:r>
        <w:r w:rsidR="008E2422" w:rsidRPr="00E05DD7">
          <w:rPr>
            <w:webHidden/>
          </w:rPr>
          <w:fldChar w:fldCharType="begin"/>
        </w:r>
        <w:r w:rsidR="008E2422" w:rsidRPr="00E05DD7">
          <w:rPr>
            <w:webHidden/>
          </w:rPr>
          <w:instrText xml:space="preserve"> PAGEREF _Toc504131110 \h </w:instrText>
        </w:r>
        <w:r w:rsidR="008E2422" w:rsidRPr="00E05DD7">
          <w:rPr>
            <w:webHidden/>
          </w:rPr>
        </w:r>
        <w:r w:rsidR="008E2422" w:rsidRPr="00E05DD7">
          <w:rPr>
            <w:webHidden/>
          </w:rPr>
          <w:fldChar w:fldCharType="separate"/>
        </w:r>
        <w:r w:rsidR="00CE42BF" w:rsidRPr="00E05DD7">
          <w:rPr>
            <w:webHidden/>
          </w:rPr>
          <w:t>2</w:t>
        </w:r>
        <w:r w:rsidR="008E2422" w:rsidRPr="00E05DD7">
          <w:rPr>
            <w:webHidden/>
          </w:rPr>
          <w:fldChar w:fldCharType="end"/>
        </w:r>
      </w:hyperlink>
    </w:p>
    <w:p w14:paraId="50302458" w14:textId="7C01489C" w:rsidR="008E2422" w:rsidRPr="00E05DD7" w:rsidRDefault="00BF30CC" w:rsidP="0031042F">
      <w:pPr>
        <w:pStyle w:val="TOC1"/>
        <w:rPr>
          <w:rFonts w:eastAsiaTheme="minorEastAsia"/>
          <w:lang w:eastAsia="en-GB"/>
        </w:rPr>
      </w:pPr>
      <w:hyperlink w:anchor="_Toc504131111" w:history="1">
        <w:r w:rsidR="005C54D4">
          <w:rPr>
            <w:rStyle w:val="Hyperlink"/>
          </w:rPr>
          <w:t>1</w:t>
        </w:r>
        <w:r w:rsidR="0031042F">
          <w:rPr>
            <w:rStyle w:val="Hyperlink"/>
          </w:rPr>
          <w:t>1</w:t>
        </w:r>
        <w:r w:rsidR="008E2422" w:rsidRPr="00E05DD7">
          <w:rPr>
            <w:rStyle w:val="Hyperlink"/>
          </w:rPr>
          <w:t>.</w:t>
        </w:r>
        <w:r w:rsidR="00186B2D" w:rsidRPr="00E05DD7">
          <w:rPr>
            <w:rFonts w:eastAsiaTheme="minorEastAsia"/>
            <w:lang w:eastAsia="en-GB"/>
          </w:rPr>
          <w:t xml:space="preserve">  </w:t>
        </w:r>
        <w:r w:rsidR="00E05DD7">
          <w:rPr>
            <w:rFonts w:eastAsiaTheme="minorEastAsia"/>
            <w:lang w:eastAsia="en-GB"/>
          </w:rPr>
          <w:t xml:space="preserve"> </w:t>
        </w:r>
        <w:r w:rsidR="008E2422" w:rsidRPr="00E05DD7">
          <w:rPr>
            <w:rStyle w:val="Hyperlink"/>
          </w:rPr>
          <w:t>TERMINATION PLAN</w:t>
        </w:r>
        <w:r w:rsidR="008E2422" w:rsidRPr="00E05DD7">
          <w:rPr>
            <w:webHidden/>
          </w:rPr>
          <w:tab/>
        </w:r>
        <w:r w:rsidR="008E2422" w:rsidRPr="00E05DD7">
          <w:rPr>
            <w:webHidden/>
          </w:rPr>
          <w:fldChar w:fldCharType="begin"/>
        </w:r>
        <w:r w:rsidR="008E2422" w:rsidRPr="00E05DD7">
          <w:rPr>
            <w:webHidden/>
          </w:rPr>
          <w:instrText xml:space="preserve"> PAGEREF _Toc504131111 \h </w:instrText>
        </w:r>
        <w:r w:rsidR="008E2422" w:rsidRPr="00E05DD7">
          <w:rPr>
            <w:webHidden/>
          </w:rPr>
        </w:r>
        <w:r w:rsidR="008E2422" w:rsidRPr="00E05DD7">
          <w:rPr>
            <w:webHidden/>
          </w:rPr>
          <w:fldChar w:fldCharType="separate"/>
        </w:r>
        <w:r w:rsidR="00CE42BF" w:rsidRPr="00E05DD7">
          <w:rPr>
            <w:webHidden/>
          </w:rPr>
          <w:t>2</w:t>
        </w:r>
        <w:r w:rsidR="008E2422" w:rsidRPr="00E05DD7">
          <w:rPr>
            <w:webHidden/>
          </w:rPr>
          <w:fldChar w:fldCharType="end"/>
        </w:r>
      </w:hyperlink>
    </w:p>
    <w:p w14:paraId="61EF236D" w14:textId="584B74B8" w:rsidR="008E2422" w:rsidRPr="00E05DD7" w:rsidRDefault="00BF30CC" w:rsidP="0031042F">
      <w:pPr>
        <w:pStyle w:val="TOC1"/>
        <w:rPr>
          <w:rFonts w:eastAsiaTheme="minorEastAsia"/>
          <w:lang w:eastAsia="en-GB"/>
        </w:rPr>
      </w:pPr>
      <w:hyperlink w:anchor="_Toc504131112" w:history="1">
        <w:r w:rsidR="005C54D4">
          <w:rPr>
            <w:rStyle w:val="Hyperlink"/>
          </w:rPr>
          <w:t>1</w:t>
        </w:r>
        <w:r w:rsidR="0031042F">
          <w:rPr>
            <w:rStyle w:val="Hyperlink"/>
          </w:rPr>
          <w:t>2</w:t>
        </w:r>
        <w:r w:rsidR="008E2422" w:rsidRPr="00E05DD7">
          <w:rPr>
            <w:rStyle w:val="Hyperlink"/>
          </w:rPr>
          <w:t>.</w:t>
        </w:r>
        <w:r w:rsidR="00186B2D" w:rsidRPr="00E05DD7">
          <w:rPr>
            <w:rFonts w:eastAsiaTheme="minorEastAsia"/>
            <w:lang w:eastAsia="en-GB"/>
          </w:rPr>
          <w:t xml:space="preserve">  </w:t>
        </w:r>
        <w:r w:rsidR="00E05DD7">
          <w:rPr>
            <w:rFonts w:eastAsiaTheme="minorEastAsia"/>
            <w:lang w:eastAsia="en-GB"/>
          </w:rPr>
          <w:t xml:space="preserve"> </w:t>
        </w:r>
        <w:r w:rsidR="008E2422" w:rsidRPr="00E05DD7">
          <w:rPr>
            <w:rStyle w:val="Hyperlink"/>
          </w:rPr>
          <w:t>COSTS</w:t>
        </w:r>
        <w:r w:rsidR="008E2422" w:rsidRPr="00E05DD7">
          <w:rPr>
            <w:webHidden/>
          </w:rPr>
          <w:tab/>
        </w:r>
        <w:r w:rsidR="008E2422" w:rsidRPr="00E05DD7">
          <w:rPr>
            <w:webHidden/>
          </w:rPr>
          <w:fldChar w:fldCharType="begin"/>
        </w:r>
        <w:r w:rsidR="008E2422" w:rsidRPr="00E05DD7">
          <w:rPr>
            <w:webHidden/>
          </w:rPr>
          <w:instrText xml:space="preserve"> PAGEREF _Toc504131112 \h </w:instrText>
        </w:r>
        <w:r w:rsidR="008E2422" w:rsidRPr="00E05DD7">
          <w:rPr>
            <w:webHidden/>
          </w:rPr>
        </w:r>
        <w:r w:rsidR="008E2422" w:rsidRPr="00E05DD7">
          <w:rPr>
            <w:webHidden/>
          </w:rPr>
          <w:fldChar w:fldCharType="separate"/>
        </w:r>
        <w:r w:rsidR="00CE42BF" w:rsidRPr="00E05DD7">
          <w:rPr>
            <w:webHidden/>
          </w:rPr>
          <w:t>2</w:t>
        </w:r>
        <w:r w:rsidR="008E2422" w:rsidRPr="00E05DD7">
          <w:rPr>
            <w:webHidden/>
          </w:rPr>
          <w:fldChar w:fldCharType="end"/>
        </w:r>
      </w:hyperlink>
    </w:p>
    <w:p w14:paraId="2E2EF62C" w14:textId="61C98DFC" w:rsidR="008E2422" w:rsidRPr="00E05DD7" w:rsidRDefault="00BF30CC" w:rsidP="0031042F">
      <w:pPr>
        <w:pStyle w:val="TOC1"/>
        <w:rPr>
          <w:rFonts w:eastAsiaTheme="minorEastAsia"/>
          <w:lang w:eastAsia="en-GB"/>
        </w:rPr>
      </w:pPr>
      <w:hyperlink w:anchor="_Toc504131113" w:history="1">
        <w:r w:rsidR="005C54D4">
          <w:rPr>
            <w:rStyle w:val="Hyperlink"/>
          </w:rPr>
          <w:t>1</w:t>
        </w:r>
        <w:r w:rsidR="0031042F">
          <w:rPr>
            <w:rStyle w:val="Hyperlink"/>
          </w:rPr>
          <w:t>3</w:t>
        </w:r>
        <w:r w:rsidR="008E2422" w:rsidRPr="00E05DD7">
          <w:rPr>
            <w:rStyle w:val="Hyperlink"/>
          </w:rPr>
          <w:t>.</w:t>
        </w:r>
        <w:r w:rsidR="00186B2D" w:rsidRPr="00E05DD7">
          <w:rPr>
            <w:rFonts w:eastAsiaTheme="minorEastAsia"/>
            <w:lang w:eastAsia="en-GB"/>
          </w:rPr>
          <w:t xml:space="preserve">  </w:t>
        </w:r>
        <w:r w:rsidR="00E05DD7">
          <w:rPr>
            <w:rFonts w:eastAsiaTheme="minorEastAsia"/>
            <w:lang w:eastAsia="en-GB"/>
          </w:rPr>
          <w:t xml:space="preserve"> </w:t>
        </w:r>
        <w:r w:rsidR="008E2422" w:rsidRPr="00E05DD7">
          <w:rPr>
            <w:rStyle w:val="Hyperlink"/>
          </w:rPr>
          <w:t>GENERAL</w:t>
        </w:r>
        <w:r w:rsidR="008E2422" w:rsidRPr="00E05DD7">
          <w:rPr>
            <w:webHidden/>
          </w:rPr>
          <w:tab/>
        </w:r>
        <w:r w:rsidR="008E2422" w:rsidRPr="00E05DD7">
          <w:rPr>
            <w:webHidden/>
          </w:rPr>
          <w:fldChar w:fldCharType="begin"/>
        </w:r>
        <w:r w:rsidR="008E2422" w:rsidRPr="00E05DD7">
          <w:rPr>
            <w:webHidden/>
          </w:rPr>
          <w:instrText xml:space="preserve"> PAGEREF _Toc504131113 \h </w:instrText>
        </w:r>
        <w:r w:rsidR="008E2422" w:rsidRPr="00E05DD7">
          <w:rPr>
            <w:webHidden/>
          </w:rPr>
        </w:r>
        <w:r w:rsidR="008E2422" w:rsidRPr="00E05DD7">
          <w:rPr>
            <w:webHidden/>
          </w:rPr>
          <w:fldChar w:fldCharType="separate"/>
        </w:r>
        <w:r w:rsidR="00CE42BF" w:rsidRPr="00E05DD7">
          <w:rPr>
            <w:webHidden/>
          </w:rPr>
          <w:t>2</w:t>
        </w:r>
        <w:r w:rsidR="008E2422" w:rsidRPr="00E05DD7">
          <w:rPr>
            <w:webHidden/>
          </w:rPr>
          <w:fldChar w:fldCharType="end"/>
        </w:r>
      </w:hyperlink>
    </w:p>
    <w:p w14:paraId="5AA6CD33" w14:textId="77777777" w:rsidR="00A3658F" w:rsidRPr="00E05DD7" w:rsidRDefault="0003099C">
      <w:pPr>
        <w:spacing w:after="200" w:line="276" w:lineRule="auto"/>
        <w:rPr>
          <w:rFonts w:cstheme="minorHAnsi"/>
          <w:noProof/>
          <w:szCs w:val="20"/>
        </w:rPr>
      </w:pPr>
      <w:r w:rsidRPr="00E05DD7">
        <w:rPr>
          <w:rFonts w:cstheme="minorHAnsi"/>
          <w:szCs w:val="20"/>
        </w:rPr>
        <w:fldChar w:fldCharType="end"/>
      </w:r>
      <w:r w:rsidRPr="00E05DD7">
        <w:rPr>
          <w:rFonts w:cstheme="minorHAnsi"/>
          <w:szCs w:val="20"/>
        </w:rPr>
        <w:fldChar w:fldCharType="begin"/>
      </w:r>
      <w:r w:rsidRPr="00E05DD7">
        <w:rPr>
          <w:rFonts w:cstheme="minorHAnsi"/>
          <w:szCs w:val="20"/>
        </w:rPr>
        <w:instrText xml:space="preserve"> TOC \o "1-9" \h \z \t "Annexure,1" </w:instrText>
      </w:r>
      <w:r w:rsidRPr="00E05DD7">
        <w:rPr>
          <w:rFonts w:cstheme="minorHAnsi"/>
          <w:szCs w:val="20"/>
        </w:rPr>
        <w:fldChar w:fldCharType="separate"/>
      </w:r>
    </w:p>
    <w:p w14:paraId="4C1B07DA" w14:textId="77777777" w:rsidR="00A3658F" w:rsidRPr="00E05DD7" w:rsidRDefault="00BF30CC" w:rsidP="0031042F">
      <w:pPr>
        <w:pStyle w:val="TOC1"/>
        <w:rPr>
          <w:rFonts w:eastAsiaTheme="minorEastAsia"/>
          <w:lang w:eastAsia="en-GB"/>
        </w:rPr>
      </w:pPr>
      <w:hyperlink w:anchor="_Toc492301548" w:history="1">
        <w:r w:rsidR="00A3658F" w:rsidRPr="00E05DD7">
          <w:rPr>
            <w:rStyle w:val="Hyperlink"/>
          </w:rPr>
          <w:t>SCHEDULE 1: SCOPE OF WORK</w:t>
        </w:r>
        <w:r w:rsidR="00A3658F" w:rsidRPr="00E05DD7">
          <w:rPr>
            <w:webHidden/>
          </w:rPr>
          <w:tab/>
        </w:r>
        <w:r w:rsidR="00A3658F" w:rsidRPr="00E05DD7">
          <w:rPr>
            <w:webHidden/>
          </w:rPr>
          <w:fldChar w:fldCharType="begin"/>
        </w:r>
        <w:r w:rsidR="00A3658F" w:rsidRPr="00E05DD7">
          <w:rPr>
            <w:webHidden/>
          </w:rPr>
          <w:instrText xml:space="preserve"> PAGEREF _Toc492301548 \h </w:instrText>
        </w:r>
        <w:r w:rsidR="00A3658F" w:rsidRPr="00E05DD7">
          <w:rPr>
            <w:webHidden/>
          </w:rPr>
        </w:r>
        <w:r w:rsidR="00A3658F" w:rsidRPr="00E05DD7">
          <w:rPr>
            <w:webHidden/>
          </w:rPr>
          <w:fldChar w:fldCharType="separate"/>
        </w:r>
        <w:r w:rsidR="00CE42BF" w:rsidRPr="00E05DD7">
          <w:rPr>
            <w:webHidden/>
          </w:rPr>
          <w:t>2</w:t>
        </w:r>
        <w:r w:rsidR="00A3658F" w:rsidRPr="00E05DD7">
          <w:rPr>
            <w:webHidden/>
          </w:rPr>
          <w:fldChar w:fldCharType="end"/>
        </w:r>
      </w:hyperlink>
    </w:p>
    <w:p w14:paraId="4409065E" w14:textId="77777777" w:rsidR="00A3658F" w:rsidRPr="00E05DD7" w:rsidRDefault="00BF30CC" w:rsidP="0031042F">
      <w:pPr>
        <w:pStyle w:val="TOC1"/>
        <w:rPr>
          <w:rFonts w:eastAsiaTheme="minorEastAsia"/>
          <w:lang w:eastAsia="en-GB"/>
        </w:rPr>
      </w:pPr>
      <w:hyperlink w:anchor="_Toc492301549" w:history="1">
        <w:r w:rsidR="00A3658F" w:rsidRPr="00E05DD7">
          <w:rPr>
            <w:rStyle w:val="Hyperlink"/>
          </w:rPr>
          <w:t>SCHEDULE 2: DELIVERABLES</w:t>
        </w:r>
        <w:r w:rsidR="00A3658F" w:rsidRPr="00E05DD7">
          <w:rPr>
            <w:webHidden/>
          </w:rPr>
          <w:tab/>
        </w:r>
        <w:r w:rsidR="00A3658F" w:rsidRPr="00E05DD7">
          <w:rPr>
            <w:webHidden/>
          </w:rPr>
          <w:fldChar w:fldCharType="begin"/>
        </w:r>
        <w:r w:rsidR="00A3658F" w:rsidRPr="00E05DD7">
          <w:rPr>
            <w:webHidden/>
          </w:rPr>
          <w:instrText xml:space="preserve"> PAGEREF _Toc492301549 \h </w:instrText>
        </w:r>
        <w:r w:rsidR="00A3658F" w:rsidRPr="00E05DD7">
          <w:rPr>
            <w:webHidden/>
          </w:rPr>
        </w:r>
        <w:r w:rsidR="00A3658F" w:rsidRPr="00E05DD7">
          <w:rPr>
            <w:webHidden/>
          </w:rPr>
          <w:fldChar w:fldCharType="separate"/>
        </w:r>
        <w:r w:rsidR="00CE42BF" w:rsidRPr="00E05DD7">
          <w:rPr>
            <w:webHidden/>
          </w:rPr>
          <w:t>2</w:t>
        </w:r>
        <w:r w:rsidR="00A3658F" w:rsidRPr="00E05DD7">
          <w:rPr>
            <w:webHidden/>
          </w:rPr>
          <w:fldChar w:fldCharType="end"/>
        </w:r>
      </w:hyperlink>
    </w:p>
    <w:p w14:paraId="29462BA0" w14:textId="77777777" w:rsidR="00A3658F" w:rsidRPr="00E05DD7" w:rsidRDefault="00BF30CC" w:rsidP="0031042F">
      <w:pPr>
        <w:pStyle w:val="TOC1"/>
        <w:rPr>
          <w:rFonts w:eastAsiaTheme="minorEastAsia"/>
          <w:lang w:eastAsia="en-GB"/>
        </w:rPr>
      </w:pPr>
      <w:hyperlink w:anchor="_Toc492301550" w:history="1">
        <w:r w:rsidR="00A3658F" w:rsidRPr="00E05DD7">
          <w:rPr>
            <w:rStyle w:val="Hyperlink"/>
          </w:rPr>
          <w:t>SCHEDULE 3: TERMINATION PLAN</w:t>
        </w:r>
        <w:r w:rsidR="00A3658F" w:rsidRPr="00E05DD7">
          <w:rPr>
            <w:webHidden/>
          </w:rPr>
          <w:tab/>
        </w:r>
        <w:r w:rsidR="00A3658F" w:rsidRPr="00E05DD7">
          <w:rPr>
            <w:webHidden/>
          </w:rPr>
          <w:fldChar w:fldCharType="begin"/>
        </w:r>
        <w:r w:rsidR="00A3658F" w:rsidRPr="00E05DD7">
          <w:rPr>
            <w:webHidden/>
          </w:rPr>
          <w:instrText xml:space="preserve"> PAGEREF _Toc492301550 \h </w:instrText>
        </w:r>
        <w:r w:rsidR="00A3658F" w:rsidRPr="00E05DD7">
          <w:rPr>
            <w:webHidden/>
          </w:rPr>
        </w:r>
        <w:r w:rsidR="00A3658F" w:rsidRPr="00E05DD7">
          <w:rPr>
            <w:webHidden/>
          </w:rPr>
          <w:fldChar w:fldCharType="separate"/>
        </w:r>
        <w:r w:rsidR="00CE42BF" w:rsidRPr="00E05DD7">
          <w:rPr>
            <w:webHidden/>
          </w:rPr>
          <w:t>2</w:t>
        </w:r>
        <w:r w:rsidR="00A3658F" w:rsidRPr="00E05DD7">
          <w:rPr>
            <w:webHidden/>
          </w:rPr>
          <w:fldChar w:fldCharType="end"/>
        </w:r>
      </w:hyperlink>
    </w:p>
    <w:p w14:paraId="04046D0C" w14:textId="77777777" w:rsidR="00A3658F" w:rsidRPr="00E05DD7" w:rsidRDefault="00BF30CC" w:rsidP="0031042F">
      <w:pPr>
        <w:pStyle w:val="TOC1"/>
        <w:rPr>
          <w:rFonts w:eastAsiaTheme="minorEastAsia"/>
          <w:lang w:eastAsia="en-GB"/>
        </w:rPr>
      </w:pPr>
      <w:hyperlink w:anchor="_Toc492301551" w:history="1">
        <w:r w:rsidR="00A3658F" w:rsidRPr="00E05DD7">
          <w:rPr>
            <w:rStyle w:val="Hyperlink"/>
          </w:rPr>
          <w:t>SCHEDULE 4: REMUNERATION</w:t>
        </w:r>
        <w:r w:rsidR="00A3658F" w:rsidRPr="00E05DD7">
          <w:rPr>
            <w:webHidden/>
          </w:rPr>
          <w:tab/>
        </w:r>
        <w:r w:rsidR="00A3658F" w:rsidRPr="00E05DD7">
          <w:rPr>
            <w:webHidden/>
          </w:rPr>
          <w:fldChar w:fldCharType="begin"/>
        </w:r>
        <w:r w:rsidR="00A3658F" w:rsidRPr="00E05DD7">
          <w:rPr>
            <w:webHidden/>
          </w:rPr>
          <w:instrText xml:space="preserve"> PAGEREF _Toc492301551 \h </w:instrText>
        </w:r>
        <w:r w:rsidR="00A3658F" w:rsidRPr="00E05DD7">
          <w:rPr>
            <w:webHidden/>
          </w:rPr>
        </w:r>
        <w:r w:rsidR="00A3658F" w:rsidRPr="00E05DD7">
          <w:rPr>
            <w:webHidden/>
          </w:rPr>
          <w:fldChar w:fldCharType="separate"/>
        </w:r>
        <w:r w:rsidR="00CE42BF" w:rsidRPr="00E05DD7">
          <w:rPr>
            <w:webHidden/>
          </w:rPr>
          <w:t>2</w:t>
        </w:r>
        <w:r w:rsidR="00A3658F" w:rsidRPr="00E05DD7">
          <w:rPr>
            <w:webHidden/>
          </w:rPr>
          <w:fldChar w:fldCharType="end"/>
        </w:r>
      </w:hyperlink>
    </w:p>
    <w:p w14:paraId="38D8299F" w14:textId="77777777" w:rsidR="00A3658F" w:rsidRPr="00E05DD7" w:rsidRDefault="00BF30CC" w:rsidP="0031042F">
      <w:pPr>
        <w:pStyle w:val="TOC1"/>
        <w:rPr>
          <w:rFonts w:eastAsiaTheme="minorEastAsia"/>
          <w:lang w:eastAsia="en-GB"/>
        </w:rPr>
      </w:pPr>
      <w:hyperlink w:anchor="_Toc492301552" w:history="1">
        <w:r w:rsidR="00A3658F" w:rsidRPr="00E05DD7">
          <w:rPr>
            <w:rStyle w:val="Hyperlink"/>
          </w:rPr>
          <w:t>SCHEDULE 5: PROJECT PLAN</w:t>
        </w:r>
        <w:r w:rsidR="00A3658F" w:rsidRPr="00E05DD7">
          <w:rPr>
            <w:webHidden/>
          </w:rPr>
          <w:tab/>
        </w:r>
        <w:r w:rsidR="00A3658F" w:rsidRPr="00E05DD7">
          <w:rPr>
            <w:webHidden/>
          </w:rPr>
          <w:fldChar w:fldCharType="begin"/>
        </w:r>
        <w:r w:rsidR="00A3658F" w:rsidRPr="00E05DD7">
          <w:rPr>
            <w:webHidden/>
          </w:rPr>
          <w:instrText xml:space="preserve"> PAGEREF _Toc492301552 \h </w:instrText>
        </w:r>
        <w:r w:rsidR="00A3658F" w:rsidRPr="00E05DD7">
          <w:rPr>
            <w:webHidden/>
          </w:rPr>
        </w:r>
        <w:r w:rsidR="00A3658F" w:rsidRPr="00E05DD7">
          <w:rPr>
            <w:webHidden/>
          </w:rPr>
          <w:fldChar w:fldCharType="separate"/>
        </w:r>
        <w:r w:rsidR="00CE42BF" w:rsidRPr="00E05DD7">
          <w:rPr>
            <w:webHidden/>
          </w:rPr>
          <w:t>2</w:t>
        </w:r>
        <w:r w:rsidR="00A3658F" w:rsidRPr="00E05DD7">
          <w:rPr>
            <w:webHidden/>
          </w:rPr>
          <w:fldChar w:fldCharType="end"/>
        </w:r>
      </w:hyperlink>
    </w:p>
    <w:p w14:paraId="57C17E72" w14:textId="77777777" w:rsidR="00A3658F" w:rsidRPr="00E05DD7" w:rsidRDefault="00BF30CC" w:rsidP="0031042F">
      <w:pPr>
        <w:pStyle w:val="TOC1"/>
        <w:rPr>
          <w:rFonts w:eastAsiaTheme="minorEastAsia"/>
          <w:lang w:eastAsia="en-GB"/>
        </w:rPr>
      </w:pPr>
      <w:hyperlink w:anchor="_Toc492301553" w:history="1">
        <w:r w:rsidR="00A3658F" w:rsidRPr="00E05DD7">
          <w:rPr>
            <w:rStyle w:val="Hyperlink"/>
          </w:rPr>
          <w:t>SCHEDULE 6: KEY SERVICE PROVIDER PERSONNEL</w:t>
        </w:r>
        <w:r w:rsidR="00A3658F" w:rsidRPr="00E05DD7">
          <w:rPr>
            <w:webHidden/>
          </w:rPr>
          <w:tab/>
        </w:r>
        <w:r w:rsidR="00A3658F" w:rsidRPr="00E05DD7">
          <w:rPr>
            <w:webHidden/>
          </w:rPr>
          <w:fldChar w:fldCharType="begin"/>
        </w:r>
        <w:r w:rsidR="00A3658F" w:rsidRPr="00E05DD7">
          <w:rPr>
            <w:webHidden/>
          </w:rPr>
          <w:instrText xml:space="preserve"> PAGEREF _Toc492301553 \h </w:instrText>
        </w:r>
        <w:r w:rsidR="00A3658F" w:rsidRPr="00E05DD7">
          <w:rPr>
            <w:webHidden/>
          </w:rPr>
        </w:r>
        <w:r w:rsidR="00A3658F" w:rsidRPr="00E05DD7">
          <w:rPr>
            <w:webHidden/>
          </w:rPr>
          <w:fldChar w:fldCharType="separate"/>
        </w:r>
        <w:r w:rsidR="00CE42BF" w:rsidRPr="00E05DD7">
          <w:rPr>
            <w:webHidden/>
          </w:rPr>
          <w:t>2</w:t>
        </w:r>
        <w:r w:rsidR="00A3658F" w:rsidRPr="00E05DD7">
          <w:rPr>
            <w:webHidden/>
          </w:rPr>
          <w:fldChar w:fldCharType="end"/>
        </w:r>
      </w:hyperlink>
    </w:p>
    <w:p w14:paraId="351CB268" w14:textId="77777777" w:rsidR="00A3658F" w:rsidRPr="00E05DD7" w:rsidRDefault="00BF30CC" w:rsidP="0031042F">
      <w:pPr>
        <w:pStyle w:val="TOC1"/>
        <w:rPr>
          <w:rFonts w:eastAsiaTheme="minorEastAsia"/>
          <w:lang w:eastAsia="en-GB"/>
        </w:rPr>
      </w:pPr>
      <w:hyperlink w:anchor="_Toc492301554" w:history="1">
        <w:r w:rsidR="00A3658F" w:rsidRPr="00E05DD7">
          <w:rPr>
            <w:rStyle w:val="Hyperlink"/>
          </w:rPr>
          <w:t>SCHEDULE 7: GOVERNANCE</w:t>
        </w:r>
        <w:r w:rsidR="00A3658F" w:rsidRPr="00E05DD7">
          <w:rPr>
            <w:webHidden/>
          </w:rPr>
          <w:tab/>
        </w:r>
        <w:r w:rsidR="00A3658F" w:rsidRPr="00E05DD7">
          <w:rPr>
            <w:webHidden/>
          </w:rPr>
          <w:fldChar w:fldCharType="begin"/>
        </w:r>
        <w:r w:rsidR="00A3658F" w:rsidRPr="00E05DD7">
          <w:rPr>
            <w:webHidden/>
          </w:rPr>
          <w:instrText xml:space="preserve"> PAGEREF _Toc492301554 \h </w:instrText>
        </w:r>
        <w:r w:rsidR="00A3658F" w:rsidRPr="00E05DD7">
          <w:rPr>
            <w:webHidden/>
          </w:rPr>
        </w:r>
        <w:r w:rsidR="00A3658F" w:rsidRPr="00E05DD7">
          <w:rPr>
            <w:webHidden/>
          </w:rPr>
          <w:fldChar w:fldCharType="separate"/>
        </w:r>
        <w:r w:rsidR="00CE42BF" w:rsidRPr="00E05DD7">
          <w:rPr>
            <w:webHidden/>
          </w:rPr>
          <w:t>2</w:t>
        </w:r>
        <w:r w:rsidR="00A3658F" w:rsidRPr="00E05DD7">
          <w:rPr>
            <w:webHidden/>
          </w:rPr>
          <w:fldChar w:fldCharType="end"/>
        </w:r>
      </w:hyperlink>
    </w:p>
    <w:p w14:paraId="48BDE9DE" w14:textId="32FEA8DB" w:rsidR="00995286" w:rsidRPr="00995286" w:rsidRDefault="00BF30CC" w:rsidP="0031042F">
      <w:pPr>
        <w:pStyle w:val="TOC1"/>
        <w:rPr>
          <w:rFonts w:eastAsiaTheme="minorEastAsia"/>
          <w:lang w:eastAsia="en-GB"/>
        </w:rPr>
      </w:pPr>
      <w:hyperlink w:anchor="_Toc492301554" w:history="1">
        <w:r w:rsidR="00995286">
          <w:rPr>
            <w:rStyle w:val="Hyperlink"/>
          </w:rPr>
          <w:t>SCHEDULE 8: INTELLECTUAL PROPERTY</w:t>
        </w:r>
        <w:r w:rsidR="00995286" w:rsidRPr="00E05DD7">
          <w:rPr>
            <w:webHidden/>
          </w:rPr>
          <w:tab/>
        </w:r>
        <w:r w:rsidR="00995286" w:rsidRPr="00E05DD7">
          <w:rPr>
            <w:webHidden/>
          </w:rPr>
          <w:fldChar w:fldCharType="begin"/>
        </w:r>
        <w:r w:rsidR="00995286" w:rsidRPr="00E05DD7">
          <w:rPr>
            <w:webHidden/>
          </w:rPr>
          <w:instrText xml:space="preserve"> PAGEREF _Toc492301554 \h </w:instrText>
        </w:r>
        <w:r w:rsidR="00995286" w:rsidRPr="00E05DD7">
          <w:rPr>
            <w:webHidden/>
          </w:rPr>
        </w:r>
        <w:r w:rsidR="00995286" w:rsidRPr="00E05DD7">
          <w:rPr>
            <w:webHidden/>
          </w:rPr>
          <w:fldChar w:fldCharType="separate"/>
        </w:r>
        <w:r w:rsidR="00995286" w:rsidRPr="00E05DD7">
          <w:rPr>
            <w:webHidden/>
          </w:rPr>
          <w:t>2</w:t>
        </w:r>
        <w:r w:rsidR="00995286" w:rsidRPr="00E05DD7">
          <w:rPr>
            <w:webHidden/>
          </w:rPr>
          <w:fldChar w:fldCharType="end"/>
        </w:r>
      </w:hyperlink>
    </w:p>
    <w:p w14:paraId="28F51534" w14:textId="6EA09C64" w:rsidR="00A3658F" w:rsidRPr="00E05DD7" w:rsidRDefault="00BF30CC" w:rsidP="0031042F">
      <w:pPr>
        <w:pStyle w:val="TOC1"/>
        <w:rPr>
          <w:rFonts w:eastAsiaTheme="minorEastAsia"/>
          <w:lang w:eastAsia="en-GB"/>
        </w:rPr>
      </w:pPr>
      <w:hyperlink w:anchor="_Toc492301556" w:history="1">
        <w:r w:rsidR="00A3658F" w:rsidRPr="00E05DD7">
          <w:rPr>
            <w:rStyle w:val="Hyperlink"/>
          </w:rPr>
          <w:t xml:space="preserve">SCHEDULE </w:t>
        </w:r>
        <w:r w:rsidR="00995286">
          <w:rPr>
            <w:rStyle w:val="Hyperlink"/>
          </w:rPr>
          <w:t>9</w:t>
        </w:r>
        <w:r w:rsidR="00A3658F" w:rsidRPr="00E05DD7">
          <w:rPr>
            <w:rStyle w:val="Hyperlink"/>
          </w:rPr>
          <w:t>: CCN TEMPLATE</w:t>
        </w:r>
        <w:r w:rsidR="00A3658F" w:rsidRPr="00E05DD7">
          <w:rPr>
            <w:webHidden/>
          </w:rPr>
          <w:tab/>
        </w:r>
        <w:r w:rsidR="00A3658F" w:rsidRPr="00E05DD7">
          <w:rPr>
            <w:webHidden/>
          </w:rPr>
          <w:fldChar w:fldCharType="begin"/>
        </w:r>
        <w:r w:rsidR="00A3658F" w:rsidRPr="00E05DD7">
          <w:rPr>
            <w:webHidden/>
          </w:rPr>
          <w:instrText xml:space="preserve"> PAGEREF _Toc492301556 \h </w:instrText>
        </w:r>
        <w:r w:rsidR="00A3658F" w:rsidRPr="00E05DD7">
          <w:rPr>
            <w:webHidden/>
          </w:rPr>
        </w:r>
        <w:r w:rsidR="00A3658F" w:rsidRPr="00E05DD7">
          <w:rPr>
            <w:webHidden/>
          </w:rPr>
          <w:fldChar w:fldCharType="separate"/>
        </w:r>
        <w:r w:rsidR="00CE42BF" w:rsidRPr="00E05DD7">
          <w:rPr>
            <w:webHidden/>
          </w:rPr>
          <w:t>2</w:t>
        </w:r>
        <w:r w:rsidR="00A3658F" w:rsidRPr="00E05DD7">
          <w:rPr>
            <w:webHidden/>
          </w:rPr>
          <w:fldChar w:fldCharType="end"/>
        </w:r>
      </w:hyperlink>
    </w:p>
    <w:p w14:paraId="5D3B2210" w14:textId="77777777" w:rsidR="00186B2D" w:rsidRPr="00E05DD7" w:rsidRDefault="0003099C" w:rsidP="00186B2D">
      <w:pPr>
        <w:pStyle w:val="Clause1Head"/>
        <w:numPr>
          <w:ilvl w:val="0"/>
          <w:numId w:val="0"/>
        </w:numPr>
        <w:rPr>
          <w:rFonts w:cstheme="minorHAnsi"/>
          <w:sz w:val="20"/>
        </w:rPr>
        <w:sectPr w:rsidR="00186B2D" w:rsidRPr="00E05DD7" w:rsidSect="00585650">
          <w:headerReference w:type="default" r:id="rId11"/>
          <w:footerReference w:type="default" r:id="rId12"/>
          <w:pgSz w:w="11906" w:h="16838"/>
          <w:pgMar w:top="1440" w:right="1440" w:bottom="1276" w:left="1440" w:header="708" w:footer="708" w:gutter="0"/>
          <w:cols w:space="708"/>
          <w:docGrid w:linePitch="360"/>
        </w:sectPr>
      </w:pPr>
      <w:r w:rsidRPr="00E05DD7">
        <w:rPr>
          <w:rFonts w:cstheme="minorHAnsi"/>
          <w:sz w:val="20"/>
        </w:rPr>
        <w:fldChar w:fldCharType="end"/>
      </w:r>
      <w:bookmarkStart w:id="3" w:name="_Toc504131101"/>
    </w:p>
    <w:p w14:paraId="4096A62A" w14:textId="77777777" w:rsidR="00186B2D" w:rsidRPr="00E05DD7" w:rsidRDefault="00186B2D" w:rsidP="00186B2D">
      <w:pPr>
        <w:pStyle w:val="Clause1Head"/>
        <w:numPr>
          <w:ilvl w:val="0"/>
          <w:numId w:val="0"/>
        </w:numPr>
        <w:rPr>
          <w:rFonts w:cstheme="minorHAnsi"/>
          <w:sz w:val="20"/>
        </w:rPr>
        <w:sectPr w:rsidR="00186B2D" w:rsidRPr="00E05DD7" w:rsidSect="00186B2D">
          <w:type w:val="continuous"/>
          <w:pgSz w:w="11906" w:h="16838"/>
          <w:pgMar w:top="1440" w:right="1440" w:bottom="1276" w:left="1440" w:header="708" w:footer="708" w:gutter="0"/>
          <w:cols w:space="708"/>
          <w:docGrid w:linePitch="360"/>
        </w:sectPr>
      </w:pPr>
    </w:p>
    <w:p w14:paraId="6E7177BD" w14:textId="77777777" w:rsidR="00563EF9" w:rsidRPr="00E05DD7" w:rsidRDefault="001F02B0" w:rsidP="0003099C">
      <w:pPr>
        <w:pStyle w:val="Clause1Head"/>
        <w:rPr>
          <w:rFonts w:cstheme="minorHAnsi"/>
          <w:sz w:val="20"/>
        </w:rPr>
      </w:pPr>
      <w:r w:rsidRPr="00E05DD7">
        <w:rPr>
          <w:rFonts w:cstheme="minorHAnsi"/>
          <w:sz w:val="20"/>
        </w:rPr>
        <w:lastRenderedPageBreak/>
        <w:t>RECITAL</w:t>
      </w:r>
      <w:bookmarkEnd w:id="1"/>
      <w:bookmarkEnd w:id="2"/>
      <w:bookmarkEnd w:id="3"/>
    </w:p>
    <w:p w14:paraId="120B8FBD" w14:textId="7B4C677F" w:rsidR="00EC4D91" w:rsidRPr="00E05DD7" w:rsidRDefault="00563EF9" w:rsidP="00EC4D91">
      <w:pPr>
        <w:pStyle w:val="Clause0Sub"/>
        <w:rPr>
          <w:rFonts w:cstheme="minorHAnsi"/>
        </w:rPr>
      </w:pPr>
      <w:bookmarkStart w:id="4" w:name="_Toc36435516"/>
      <w:bookmarkStart w:id="5" w:name="_Toc72222534"/>
      <w:bookmarkStart w:id="6" w:name="_Toc103748462"/>
      <w:r w:rsidRPr="00E05DD7">
        <w:rPr>
          <w:rFonts w:cstheme="minorHAnsi"/>
        </w:rPr>
        <w:t>This Work Order is concluded in terms of</w:t>
      </w:r>
      <w:r w:rsidR="002442C8">
        <w:rPr>
          <w:rFonts w:cstheme="minorHAnsi"/>
        </w:rPr>
        <w:t xml:space="preserve"> and governed by</w:t>
      </w:r>
      <w:r w:rsidRPr="00E05DD7">
        <w:rPr>
          <w:rFonts w:cstheme="minorHAnsi"/>
        </w:rPr>
        <w:t xml:space="preserve"> the </w:t>
      </w:r>
      <w:r w:rsidR="00164B01">
        <w:rPr>
          <w:rFonts w:cstheme="minorHAnsi"/>
        </w:rPr>
        <w:t>Purchase Order Terms and Conditions</w:t>
      </w:r>
      <w:r w:rsidRPr="00E05DD7">
        <w:rPr>
          <w:rFonts w:cstheme="minorHAnsi"/>
        </w:rPr>
        <w:t xml:space="preserve"> between</w:t>
      </w:r>
      <w:r w:rsidR="00186B2D" w:rsidRPr="00E05DD7">
        <w:rPr>
          <w:rFonts w:cstheme="minorHAnsi"/>
        </w:rPr>
        <w:t xml:space="preserve"> Tiger Consumer Brands and </w:t>
      </w:r>
      <w:r w:rsidR="00164B01" w:rsidRPr="002001EC">
        <w:rPr>
          <w:rFonts w:cstheme="minorHAnsi"/>
        </w:rPr>
        <w:t>Sautech (Pty) Ltd</w:t>
      </w:r>
      <w:r w:rsidR="00164B01" w:rsidRPr="00E05DD7">
        <w:rPr>
          <w:rFonts w:cstheme="minorHAnsi"/>
        </w:rPr>
        <w:t xml:space="preserve"> </w:t>
      </w:r>
      <w:r w:rsidR="00186B2D" w:rsidRPr="00E05DD7">
        <w:rPr>
          <w:rFonts w:cstheme="minorHAnsi"/>
        </w:rPr>
        <w:t>(“</w:t>
      </w:r>
      <w:r w:rsidRPr="00E05DD7">
        <w:rPr>
          <w:rFonts w:cstheme="minorHAnsi"/>
        </w:rPr>
        <w:t>the Parties</w:t>
      </w:r>
      <w:r w:rsidR="00186B2D" w:rsidRPr="00E05DD7">
        <w:rPr>
          <w:rFonts w:cstheme="minorHAnsi"/>
        </w:rPr>
        <w:t>”)</w:t>
      </w:r>
      <w:r w:rsidRPr="00E05DD7">
        <w:rPr>
          <w:rFonts w:cstheme="minorHAnsi"/>
        </w:rPr>
        <w:t xml:space="preserve"> hereinafter called the "</w:t>
      </w:r>
      <w:r w:rsidRPr="00E05DD7">
        <w:rPr>
          <w:rFonts w:cstheme="minorHAnsi"/>
          <w:b/>
        </w:rPr>
        <w:t>Agreement</w:t>
      </w:r>
      <w:r w:rsidRPr="00E05DD7">
        <w:rPr>
          <w:rFonts w:cstheme="minorHAnsi"/>
        </w:rPr>
        <w:t>".</w:t>
      </w:r>
      <w:bookmarkStart w:id="7" w:name="_Toc480874012"/>
      <w:bookmarkStart w:id="8" w:name="_Toc492290284"/>
      <w:bookmarkStart w:id="9" w:name="_Toc504131102"/>
    </w:p>
    <w:p w14:paraId="609605B9" w14:textId="77777777" w:rsidR="00563EF9" w:rsidRPr="00E05DD7" w:rsidRDefault="001F02B0" w:rsidP="007957D8">
      <w:pPr>
        <w:pStyle w:val="Clause1Head"/>
        <w:rPr>
          <w:rFonts w:cstheme="minorHAnsi"/>
          <w:sz w:val="20"/>
        </w:rPr>
      </w:pPr>
      <w:r w:rsidRPr="00E05DD7">
        <w:rPr>
          <w:rFonts w:cstheme="minorHAnsi"/>
          <w:sz w:val="20"/>
        </w:rPr>
        <w:t>DEFINITIONS</w:t>
      </w:r>
      <w:bookmarkEnd w:id="7"/>
      <w:bookmarkEnd w:id="8"/>
      <w:bookmarkEnd w:id="9"/>
    </w:p>
    <w:p w14:paraId="76666FA8" w14:textId="77777777" w:rsidR="00563EF9" w:rsidRPr="00E05DD7" w:rsidRDefault="00563EF9" w:rsidP="007957D8">
      <w:pPr>
        <w:pStyle w:val="Clause0Sub"/>
        <w:rPr>
          <w:rFonts w:cstheme="minorHAnsi"/>
        </w:rPr>
      </w:pPr>
      <w:r w:rsidRPr="00E05DD7">
        <w:rPr>
          <w:rFonts w:cstheme="minorHAnsi"/>
        </w:rPr>
        <w:t>Unless the context otherwise provides, any terms used in this Work Order and for which no definition is provided in this Work Order, shall bear the meaning ascribed thereto as defined in the Agreement (and cognate terms shall bear corresponding meanings). In addition, the following definitions apply to this Work Order:</w:t>
      </w:r>
    </w:p>
    <w:p w14:paraId="52D67DFC" w14:textId="77777777" w:rsidR="00563EF9" w:rsidRPr="00E05DD7" w:rsidRDefault="00563EF9" w:rsidP="00EE0832">
      <w:pPr>
        <w:pStyle w:val="Clause2Sub"/>
        <w:rPr>
          <w:rFonts w:cstheme="minorHAnsi"/>
          <w:sz w:val="20"/>
        </w:rPr>
      </w:pPr>
      <w:r w:rsidRPr="00E05DD7">
        <w:rPr>
          <w:rFonts w:cstheme="minorHAnsi"/>
          <w:sz w:val="20"/>
        </w:rPr>
        <w:t>"</w:t>
      </w:r>
      <w:r w:rsidRPr="00E05DD7">
        <w:rPr>
          <w:rFonts w:cstheme="minorHAnsi"/>
          <w:b/>
          <w:sz w:val="20"/>
        </w:rPr>
        <w:t>Acceptance Criteria</w:t>
      </w:r>
      <w:r w:rsidRPr="00E05DD7">
        <w:rPr>
          <w:rFonts w:cstheme="minorHAnsi"/>
          <w:sz w:val="20"/>
        </w:rPr>
        <w:t xml:space="preserve">" shall bear the meaning ascribed thereto in the Agreement and specifically means the acceptance criteria set forth in Schedule 2 hereto; </w:t>
      </w:r>
    </w:p>
    <w:p w14:paraId="09AC136D" w14:textId="77777777" w:rsidR="00563EF9" w:rsidRPr="00E05DD7" w:rsidRDefault="00563EF9" w:rsidP="00EE0832">
      <w:pPr>
        <w:pStyle w:val="Clause2Sub"/>
        <w:rPr>
          <w:rFonts w:cstheme="minorHAnsi"/>
          <w:sz w:val="20"/>
        </w:rPr>
      </w:pPr>
      <w:r w:rsidRPr="00E05DD7">
        <w:rPr>
          <w:rFonts w:cstheme="minorHAnsi"/>
          <w:sz w:val="20"/>
        </w:rPr>
        <w:t>"</w:t>
      </w:r>
      <w:r w:rsidRPr="00E05DD7">
        <w:rPr>
          <w:rFonts w:cstheme="minorHAnsi"/>
          <w:b/>
          <w:sz w:val="20"/>
        </w:rPr>
        <w:t>Deliverables</w:t>
      </w:r>
      <w:r w:rsidRPr="00E05DD7">
        <w:rPr>
          <w:rFonts w:cstheme="minorHAnsi"/>
          <w:sz w:val="20"/>
        </w:rPr>
        <w:t>" shall mean the Deliverables set forth in Schedule 2, which are to be developed as part of the Services;</w:t>
      </w:r>
    </w:p>
    <w:p w14:paraId="2971FF23" w14:textId="77777777" w:rsidR="00563EF9" w:rsidRPr="00E05DD7" w:rsidRDefault="00563EF9" w:rsidP="00EE0832">
      <w:pPr>
        <w:pStyle w:val="Clause2Sub"/>
        <w:rPr>
          <w:rFonts w:cstheme="minorHAnsi"/>
          <w:sz w:val="20"/>
        </w:rPr>
      </w:pPr>
      <w:r w:rsidRPr="00E05DD7">
        <w:rPr>
          <w:rFonts w:cstheme="minorHAnsi"/>
          <w:sz w:val="20"/>
        </w:rPr>
        <w:t>"</w:t>
      </w:r>
      <w:r w:rsidRPr="00E05DD7">
        <w:rPr>
          <w:rFonts w:cstheme="minorHAnsi"/>
          <w:b/>
          <w:sz w:val="20"/>
        </w:rPr>
        <w:t>Milestones</w:t>
      </w:r>
      <w:r w:rsidRPr="00E05DD7">
        <w:rPr>
          <w:rFonts w:cstheme="minorHAnsi"/>
          <w:sz w:val="20"/>
        </w:rPr>
        <w:t>" shall mean the milestones and/or milestone dates as</w:t>
      </w:r>
      <w:r w:rsidR="00EC4D91" w:rsidRPr="00E05DD7">
        <w:rPr>
          <w:rFonts w:cstheme="minorHAnsi"/>
          <w:sz w:val="20"/>
        </w:rPr>
        <w:t xml:space="preserve"> set forth in Schedule 2 hereto</w:t>
      </w:r>
      <w:r w:rsidRPr="00E05DD7">
        <w:rPr>
          <w:rFonts w:cstheme="minorHAnsi"/>
          <w:sz w:val="20"/>
        </w:rPr>
        <w:t xml:space="preserve">; </w:t>
      </w:r>
    </w:p>
    <w:p w14:paraId="1555A095" w14:textId="77777777" w:rsidR="00563EF9" w:rsidRPr="00E05DD7" w:rsidRDefault="00563EF9" w:rsidP="00EE0832">
      <w:pPr>
        <w:pStyle w:val="Clause2Sub"/>
        <w:rPr>
          <w:rFonts w:cstheme="minorHAnsi"/>
          <w:sz w:val="20"/>
        </w:rPr>
      </w:pPr>
      <w:r w:rsidRPr="00E05DD7">
        <w:rPr>
          <w:rFonts w:cstheme="minorHAnsi"/>
          <w:sz w:val="20"/>
        </w:rPr>
        <w:t>"</w:t>
      </w:r>
      <w:r w:rsidRPr="00E05DD7">
        <w:rPr>
          <w:rFonts w:cstheme="minorHAnsi"/>
          <w:b/>
          <w:sz w:val="20"/>
        </w:rPr>
        <w:t>Project Plan</w:t>
      </w:r>
      <w:r w:rsidRPr="00E05DD7">
        <w:rPr>
          <w:rFonts w:cstheme="minorHAnsi"/>
          <w:sz w:val="20"/>
        </w:rPr>
        <w:t>" shall bear the meaning ascribed thereto in the Agreement and specifically means the baseline project plan setting forth the timeframes and Milestones for the Services and Deliverables, and is attached hereto as Schedule 5, as such plan may be updated and/or amended by the Parties in accordance wi</w:t>
      </w:r>
      <w:r w:rsidR="00EC4D91" w:rsidRPr="00E05DD7">
        <w:rPr>
          <w:rFonts w:cstheme="minorHAnsi"/>
          <w:sz w:val="20"/>
        </w:rPr>
        <w:t>th the Change Control Procedure</w:t>
      </w:r>
      <w:r w:rsidRPr="00E05DD7">
        <w:rPr>
          <w:rFonts w:cstheme="minorHAnsi"/>
          <w:sz w:val="20"/>
        </w:rPr>
        <w:t>;</w:t>
      </w:r>
    </w:p>
    <w:p w14:paraId="10FE36D1" w14:textId="77777777" w:rsidR="00563EF9" w:rsidRPr="00E05DD7" w:rsidRDefault="00563EF9" w:rsidP="00EE0832">
      <w:pPr>
        <w:pStyle w:val="Clause2Sub"/>
        <w:rPr>
          <w:rFonts w:cstheme="minorHAnsi"/>
          <w:sz w:val="20"/>
        </w:rPr>
      </w:pPr>
      <w:r w:rsidRPr="00E05DD7">
        <w:rPr>
          <w:rFonts w:cstheme="minorHAnsi"/>
          <w:sz w:val="20"/>
        </w:rPr>
        <w:t>"</w:t>
      </w:r>
      <w:r w:rsidRPr="00E05DD7">
        <w:rPr>
          <w:rFonts w:cstheme="minorHAnsi"/>
          <w:b/>
          <w:sz w:val="20"/>
        </w:rPr>
        <w:t>Services</w:t>
      </w:r>
      <w:r w:rsidRPr="00E05DD7">
        <w:rPr>
          <w:rFonts w:cstheme="minorHAnsi"/>
          <w:sz w:val="20"/>
        </w:rPr>
        <w:t xml:space="preserve">" shall mean the specific services to be provided by the Service Provider as </w:t>
      </w:r>
      <w:r w:rsidR="00BF2039" w:rsidRPr="00E05DD7">
        <w:rPr>
          <w:rFonts w:cstheme="minorHAnsi"/>
          <w:sz w:val="20"/>
        </w:rPr>
        <w:t>set forth in Schedule 1</w:t>
      </w:r>
      <w:r w:rsidRPr="00E05DD7">
        <w:rPr>
          <w:rFonts w:cstheme="minorHAnsi"/>
          <w:sz w:val="20"/>
        </w:rPr>
        <w:t>, as may be amended in writing in accordance with the Change Control Procedure;</w:t>
      </w:r>
    </w:p>
    <w:p w14:paraId="0389BCBB" w14:textId="030DFBAB" w:rsidR="00EC4D91" w:rsidRPr="00E05DD7" w:rsidRDefault="00EC4D91" w:rsidP="00EC4D91">
      <w:pPr>
        <w:pStyle w:val="Clause2Sub"/>
        <w:rPr>
          <w:rFonts w:cstheme="minorHAnsi"/>
          <w:sz w:val="20"/>
        </w:rPr>
      </w:pPr>
      <w:r w:rsidRPr="00E05DD7">
        <w:rPr>
          <w:rFonts w:cstheme="minorHAnsi"/>
          <w:sz w:val="20"/>
        </w:rPr>
        <w:t>“</w:t>
      </w:r>
      <w:r w:rsidRPr="00BF5A68">
        <w:rPr>
          <w:rFonts w:cstheme="minorHAnsi"/>
          <w:b/>
          <w:sz w:val="20"/>
        </w:rPr>
        <w:t>Solution/Software</w:t>
      </w:r>
      <w:r w:rsidRPr="00E05DD7">
        <w:rPr>
          <w:rFonts w:cstheme="minorHAnsi"/>
          <w:sz w:val="20"/>
        </w:rPr>
        <w:t>” shall mean</w:t>
      </w:r>
      <w:r w:rsidR="00C75552">
        <w:rPr>
          <w:rFonts w:cstheme="minorHAnsi"/>
          <w:sz w:val="20"/>
        </w:rPr>
        <w:t xml:space="preserve"> SQL Database to perform Physical Asset Verification between the current </w:t>
      </w:r>
      <w:r w:rsidR="00724B11">
        <w:rPr>
          <w:rFonts w:cstheme="minorHAnsi"/>
          <w:sz w:val="20"/>
        </w:rPr>
        <w:t>F</w:t>
      </w:r>
      <w:r w:rsidR="00C75552">
        <w:rPr>
          <w:rFonts w:cstheme="minorHAnsi"/>
          <w:sz w:val="20"/>
        </w:rPr>
        <w:t>AR and the Audit</w:t>
      </w:r>
    </w:p>
    <w:p w14:paraId="561A0C60" w14:textId="47258014" w:rsidR="00563EF9" w:rsidRPr="00E05DD7" w:rsidRDefault="00563EF9" w:rsidP="00EC4D91">
      <w:pPr>
        <w:pStyle w:val="Clause2Sub"/>
        <w:rPr>
          <w:rFonts w:cstheme="minorHAnsi"/>
          <w:sz w:val="20"/>
        </w:rPr>
      </w:pPr>
      <w:r w:rsidRPr="00E05DD7">
        <w:rPr>
          <w:rFonts w:cstheme="minorHAnsi"/>
          <w:sz w:val="20"/>
        </w:rPr>
        <w:t>"</w:t>
      </w:r>
      <w:r w:rsidRPr="00E05DD7">
        <w:rPr>
          <w:rFonts w:cstheme="minorHAnsi"/>
          <w:b/>
          <w:sz w:val="20"/>
        </w:rPr>
        <w:t>Work Order Start Date</w:t>
      </w:r>
      <w:r w:rsidRPr="00E05DD7">
        <w:rPr>
          <w:rFonts w:cstheme="minorHAnsi"/>
          <w:sz w:val="20"/>
        </w:rPr>
        <w:t xml:space="preserve">" shall mean </w:t>
      </w:r>
      <w:r w:rsidR="00B75F5F" w:rsidRPr="00B75F5F">
        <w:rPr>
          <w:rFonts w:cstheme="minorHAnsi"/>
          <w:sz w:val="20"/>
        </w:rPr>
        <w:t>12 August 2024</w:t>
      </w:r>
      <w:r w:rsidRPr="00B75F5F">
        <w:rPr>
          <w:rFonts w:cstheme="minorHAnsi"/>
          <w:sz w:val="20"/>
        </w:rPr>
        <w:t>,</w:t>
      </w:r>
      <w:r w:rsidRPr="00E05DD7">
        <w:rPr>
          <w:rFonts w:cstheme="minorHAnsi"/>
          <w:sz w:val="20"/>
        </w:rPr>
        <w:t xml:space="preserve"> being the date on which thi</w:t>
      </w:r>
      <w:r w:rsidR="00EC4D91" w:rsidRPr="00E05DD7">
        <w:rPr>
          <w:rFonts w:cstheme="minorHAnsi"/>
          <w:sz w:val="20"/>
        </w:rPr>
        <w:t>s Work Order will commence; and</w:t>
      </w:r>
    </w:p>
    <w:p w14:paraId="15E16A71" w14:textId="6FA30484" w:rsidR="00B75F5F" w:rsidRPr="00BF5A68" w:rsidRDefault="00EC4D91" w:rsidP="00896D7F">
      <w:pPr>
        <w:pStyle w:val="Clause1Head"/>
        <w:rPr>
          <w:rFonts w:cstheme="minorHAnsi"/>
          <w:sz w:val="20"/>
        </w:rPr>
      </w:pPr>
      <w:bookmarkStart w:id="10" w:name="_Toc480873395"/>
      <w:bookmarkStart w:id="11" w:name="_Toc480873506"/>
      <w:bookmarkStart w:id="12" w:name="_Toc480873595"/>
      <w:bookmarkStart w:id="13" w:name="_Toc480873679"/>
      <w:bookmarkStart w:id="14" w:name="_Toc480873884"/>
      <w:bookmarkStart w:id="15" w:name="_Toc480874013"/>
      <w:bookmarkStart w:id="16" w:name="_Toc492290285"/>
      <w:bookmarkStart w:id="17" w:name="_Toc504131103"/>
      <w:bookmarkEnd w:id="10"/>
      <w:bookmarkEnd w:id="11"/>
      <w:bookmarkEnd w:id="12"/>
      <w:bookmarkEnd w:id="13"/>
      <w:bookmarkEnd w:id="14"/>
      <w:r w:rsidRPr="00BF5A68">
        <w:rPr>
          <w:rFonts w:cstheme="minorHAnsi"/>
          <w:sz w:val="20"/>
        </w:rPr>
        <w:t>BACKGROUND</w:t>
      </w:r>
    </w:p>
    <w:p w14:paraId="4216D3DC" w14:textId="74CC88F7" w:rsidR="00543917" w:rsidRPr="00543917" w:rsidRDefault="00543917" w:rsidP="00543917">
      <w:pPr>
        <w:pStyle w:val="Clause2Sub"/>
        <w:rPr>
          <w:sz w:val="20"/>
        </w:rPr>
      </w:pPr>
      <w:r w:rsidRPr="00543917">
        <w:rPr>
          <w:sz w:val="20"/>
        </w:rPr>
        <w:t xml:space="preserve">The proposal is based on performing a physical asset verification on the client list locations provided by Tiger Brands – </w:t>
      </w:r>
      <w:r w:rsidRPr="00701BAA">
        <w:rPr>
          <w:sz w:val="20"/>
          <w:highlight w:val="yellow"/>
        </w:rPr>
        <w:t>Appendix A</w:t>
      </w:r>
    </w:p>
    <w:p w14:paraId="00CA69A1" w14:textId="14E10BBE" w:rsidR="00543917" w:rsidRPr="00543917" w:rsidRDefault="00543917" w:rsidP="00543917">
      <w:pPr>
        <w:pStyle w:val="Clause2Sub"/>
        <w:rPr>
          <w:sz w:val="20"/>
        </w:rPr>
      </w:pPr>
      <w:r w:rsidRPr="00543917">
        <w:rPr>
          <w:sz w:val="20"/>
        </w:rPr>
        <w:t xml:space="preserve">The </w:t>
      </w:r>
      <w:del w:id="18" w:author="Riaan van Jaarsveld" w:date="2025-04-01T18:56:00Z">
        <w:r w:rsidRPr="00543917" w:rsidDel="000B4132">
          <w:rPr>
            <w:sz w:val="20"/>
          </w:rPr>
          <w:delText xml:space="preserve">Gauteng </w:delText>
        </w:r>
      </w:del>
      <w:ins w:id="19" w:author="Riaan van Jaarsveld" w:date="2025-04-01T18:56:00Z">
        <w:r w:rsidR="000B4132">
          <w:rPr>
            <w:sz w:val="20"/>
          </w:rPr>
          <w:t>Rest of the Regions</w:t>
        </w:r>
        <w:r w:rsidR="000B4132" w:rsidRPr="00543917">
          <w:rPr>
            <w:sz w:val="20"/>
          </w:rPr>
          <w:t xml:space="preserve"> </w:t>
        </w:r>
      </w:ins>
      <w:r w:rsidRPr="00543917">
        <w:rPr>
          <w:sz w:val="20"/>
        </w:rPr>
        <w:t xml:space="preserve">physical verification project aims to be completed by </w:t>
      </w:r>
      <w:del w:id="20" w:author="Riaan van Jaarsveld" w:date="2025-04-01T19:01:00Z">
        <w:r w:rsidR="000B4132" w:rsidDel="000B4132">
          <w:rPr>
            <w:sz w:val="20"/>
            <w:highlight w:val="magenta"/>
          </w:rPr>
          <w:delText>23 May</w:delText>
        </w:r>
        <w:r w:rsidR="000C7B71" w:rsidRPr="000C7B71" w:rsidDel="000B4132">
          <w:rPr>
            <w:sz w:val="20"/>
            <w:highlight w:val="magenta"/>
          </w:rPr>
          <w:delText xml:space="preserve"> 2025</w:delText>
        </w:r>
        <w:r w:rsidR="002442C8" w:rsidDel="000B4132">
          <w:rPr>
            <w:sz w:val="20"/>
          </w:rPr>
          <w:delText>.</w:delText>
        </w:r>
        <w:r w:rsidR="000B4132" w:rsidDel="000B4132">
          <w:rPr>
            <w:sz w:val="20"/>
          </w:rPr>
          <w:delText xml:space="preserve"> </w:delText>
        </w:r>
      </w:del>
      <w:ins w:id="21" w:author="Riaan van Jaarsveld" w:date="2025-04-01T19:01:00Z">
        <w:r w:rsidR="000B4132">
          <w:rPr>
            <w:sz w:val="20"/>
          </w:rPr>
          <w:t>23 May 2025</w:t>
        </w:r>
      </w:ins>
    </w:p>
    <w:p w14:paraId="6D2D8181" w14:textId="77777777" w:rsidR="00563EF9" w:rsidRPr="00E05DD7" w:rsidRDefault="00563EF9" w:rsidP="00F27A17">
      <w:pPr>
        <w:pStyle w:val="Clause1Head"/>
        <w:rPr>
          <w:rFonts w:cstheme="minorHAnsi"/>
          <w:sz w:val="20"/>
        </w:rPr>
      </w:pPr>
      <w:r w:rsidRPr="00E05DD7">
        <w:rPr>
          <w:rFonts w:cstheme="minorHAnsi"/>
          <w:sz w:val="20"/>
        </w:rPr>
        <w:t xml:space="preserve">DURATION </w:t>
      </w:r>
      <w:r w:rsidR="001F02B0" w:rsidRPr="00E05DD7">
        <w:rPr>
          <w:rFonts w:cstheme="minorHAnsi"/>
          <w:sz w:val="20"/>
        </w:rPr>
        <w:t>OF WORK ORDER</w:t>
      </w:r>
      <w:bookmarkEnd w:id="15"/>
      <w:bookmarkEnd w:id="16"/>
      <w:bookmarkEnd w:id="17"/>
    </w:p>
    <w:p w14:paraId="05CE35BE" w14:textId="63458CCE" w:rsidR="00563EF9" w:rsidRPr="00E05DD7" w:rsidRDefault="00563EF9" w:rsidP="00F27A17">
      <w:pPr>
        <w:pStyle w:val="Clause2Sub"/>
        <w:rPr>
          <w:rFonts w:cstheme="minorHAnsi"/>
          <w:sz w:val="20"/>
        </w:rPr>
      </w:pPr>
      <w:r w:rsidRPr="00E05DD7">
        <w:rPr>
          <w:rFonts w:cstheme="minorHAnsi"/>
          <w:sz w:val="20"/>
        </w:rPr>
        <w:t>This Work Order will commence on the Work Order Sta</w:t>
      </w:r>
      <w:r w:rsidR="00EC4D91" w:rsidRPr="00E05DD7">
        <w:rPr>
          <w:rFonts w:cstheme="minorHAnsi"/>
          <w:sz w:val="20"/>
        </w:rPr>
        <w:t xml:space="preserve">rt Date and shall endure </w:t>
      </w:r>
      <w:r w:rsidRPr="00E05DD7">
        <w:rPr>
          <w:rFonts w:cstheme="minorHAnsi"/>
          <w:sz w:val="20"/>
        </w:rPr>
        <w:t xml:space="preserve">until </w:t>
      </w:r>
      <w:proofErr w:type="gramStart"/>
      <w:r w:rsidR="00FB02C5">
        <w:rPr>
          <w:rFonts w:cstheme="minorHAnsi"/>
          <w:sz w:val="20"/>
        </w:rPr>
        <w:t>th</w:t>
      </w:r>
      <w:r w:rsidRPr="00E05DD7">
        <w:rPr>
          <w:rFonts w:cstheme="minorHAnsi"/>
          <w:sz w:val="20"/>
        </w:rPr>
        <w:t xml:space="preserve">e </w:t>
      </w:r>
      <w:r w:rsidR="002442C8" w:rsidRPr="00FB02C5">
        <w:rPr>
          <w:rFonts w:cstheme="minorHAnsi"/>
          <w:sz w:val="20"/>
          <w:highlight w:val="magenta"/>
        </w:rPr>
        <w:t xml:space="preserve"> </w:t>
      </w:r>
      <w:ins w:id="22" w:author="Riaan van Jaarsveld" w:date="2025-04-01T19:01:00Z">
        <w:r w:rsidR="000B4132">
          <w:rPr>
            <w:rFonts w:cstheme="minorHAnsi"/>
            <w:sz w:val="20"/>
            <w:highlight w:val="magenta"/>
          </w:rPr>
          <w:t>31</w:t>
        </w:r>
        <w:proofErr w:type="gramEnd"/>
        <w:r w:rsidR="000B4132">
          <w:rPr>
            <w:rFonts w:cstheme="minorHAnsi"/>
            <w:sz w:val="20"/>
            <w:highlight w:val="magenta"/>
          </w:rPr>
          <w:t xml:space="preserve"> May</w:t>
        </w:r>
      </w:ins>
      <w:del w:id="23" w:author="Riaan van Jaarsveld" w:date="2025-04-01T19:01:00Z">
        <w:r w:rsidR="00FB02C5" w:rsidRPr="00FB02C5" w:rsidDel="000B4132">
          <w:rPr>
            <w:rFonts w:cstheme="minorHAnsi"/>
            <w:sz w:val="20"/>
            <w:highlight w:val="magenta"/>
          </w:rPr>
          <w:delText>June</w:delText>
        </w:r>
      </w:del>
      <w:r w:rsidR="002442C8" w:rsidRPr="00FB02C5">
        <w:rPr>
          <w:rFonts w:cstheme="minorHAnsi"/>
          <w:sz w:val="20"/>
          <w:highlight w:val="magenta"/>
        </w:rPr>
        <w:t xml:space="preserve"> 202</w:t>
      </w:r>
      <w:r w:rsidR="00FB02C5" w:rsidRPr="00FB02C5">
        <w:rPr>
          <w:rFonts w:cstheme="minorHAnsi"/>
          <w:sz w:val="20"/>
          <w:highlight w:val="magenta"/>
        </w:rPr>
        <w:t>5</w:t>
      </w:r>
      <w:r w:rsidR="002442C8">
        <w:rPr>
          <w:rFonts w:cstheme="minorHAnsi"/>
          <w:sz w:val="20"/>
        </w:rPr>
        <w:t xml:space="preserve"> or until the </w:t>
      </w:r>
      <w:r w:rsidRPr="00E05DD7">
        <w:rPr>
          <w:rFonts w:cstheme="minorHAnsi"/>
          <w:sz w:val="20"/>
        </w:rPr>
        <w:t xml:space="preserve">Milestones and Deliverables relating to this Work Order have been Accepted </w:t>
      </w:r>
      <w:r w:rsidR="00EC4D91" w:rsidRPr="00E05DD7">
        <w:rPr>
          <w:rFonts w:cstheme="minorHAnsi"/>
          <w:sz w:val="20"/>
        </w:rPr>
        <w:t xml:space="preserve">and signed-off </w:t>
      </w:r>
      <w:r w:rsidRPr="00E05DD7">
        <w:rPr>
          <w:rFonts w:cstheme="minorHAnsi"/>
          <w:sz w:val="20"/>
        </w:rPr>
        <w:t xml:space="preserve">by </w:t>
      </w:r>
      <w:r w:rsidR="00EC4D91" w:rsidRPr="00E05DD7">
        <w:rPr>
          <w:rFonts w:cstheme="minorHAnsi"/>
          <w:sz w:val="20"/>
        </w:rPr>
        <w:t>the Customer</w:t>
      </w:r>
      <w:r w:rsidRPr="00E05DD7">
        <w:rPr>
          <w:rFonts w:cstheme="minorHAnsi"/>
          <w:sz w:val="20"/>
        </w:rPr>
        <w:t>.</w:t>
      </w:r>
    </w:p>
    <w:p w14:paraId="52F06183" w14:textId="77777777" w:rsidR="00563EF9" w:rsidRPr="00E05DD7" w:rsidRDefault="00EC4D91" w:rsidP="00F27A17">
      <w:pPr>
        <w:pStyle w:val="Clause2Sub"/>
        <w:rPr>
          <w:rFonts w:cstheme="minorHAnsi"/>
          <w:sz w:val="20"/>
        </w:rPr>
      </w:pPr>
      <w:r w:rsidRPr="00E05DD7">
        <w:rPr>
          <w:rFonts w:cstheme="minorHAnsi"/>
          <w:sz w:val="20"/>
        </w:rPr>
        <w:t xml:space="preserve">The </w:t>
      </w:r>
      <w:r w:rsidR="00563EF9" w:rsidRPr="00E05DD7">
        <w:rPr>
          <w:rFonts w:cstheme="minorHAnsi"/>
          <w:sz w:val="20"/>
        </w:rPr>
        <w:t xml:space="preserve">Customer shall be entitled to terminate this Work Order upon 14 (fourteen) days written notice to the Service Provider subject to payment of any early termination fee which may be stipulated in Schedule </w:t>
      </w:r>
      <w:r w:rsidRPr="00E05DD7">
        <w:rPr>
          <w:rFonts w:cstheme="minorHAnsi"/>
          <w:sz w:val="20"/>
        </w:rPr>
        <w:t>3</w:t>
      </w:r>
      <w:r w:rsidR="00563EF9" w:rsidRPr="00E05DD7">
        <w:rPr>
          <w:rFonts w:cstheme="minorHAnsi"/>
          <w:sz w:val="20"/>
        </w:rPr>
        <w:t xml:space="preserve"> of this Work Order. </w:t>
      </w:r>
    </w:p>
    <w:p w14:paraId="6AD9ADDD" w14:textId="77777777" w:rsidR="00563EF9" w:rsidRPr="00E05DD7" w:rsidRDefault="00563EF9" w:rsidP="00F27A17">
      <w:pPr>
        <w:pStyle w:val="Clause2Sub"/>
        <w:rPr>
          <w:rFonts w:cstheme="minorHAnsi"/>
          <w:sz w:val="20"/>
        </w:rPr>
      </w:pPr>
      <w:r w:rsidRPr="00E05DD7">
        <w:rPr>
          <w:rFonts w:cstheme="minorHAnsi"/>
          <w:sz w:val="20"/>
        </w:rPr>
        <w:t>In the event of a termination or expiration of this Work Order, the Service Provider shall provide the Termination / Expiration Assistance as stipulated in the Termination Plan contained in Schedule 3 hereto.</w:t>
      </w:r>
    </w:p>
    <w:p w14:paraId="3BEFD7DE" w14:textId="77777777" w:rsidR="00563EF9" w:rsidRPr="00E05DD7" w:rsidRDefault="001F02B0" w:rsidP="00F27A17">
      <w:pPr>
        <w:pStyle w:val="Clause1Head"/>
        <w:rPr>
          <w:rFonts w:cstheme="minorHAnsi"/>
          <w:sz w:val="20"/>
        </w:rPr>
      </w:pPr>
      <w:bookmarkStart w:id="24" w:name="_Ref224633780"/>
      <w:bookmarkStart w:id="25" w:name="_Toc480874015"/>
      <w:bookmarkStart w:id="26" w:name="_Toc492290287"/>
      <w:bookmarkStart w:id="27" w:name="_Toc504131105"/>
      <w:bookmarkEnd w:id="4"/>
      <w:bookmarkEnd w:id="5"/>
      <w:bookmarkEnd w:id="6"/>
      <w:bookmarkEnd w:id="24"/>
      <w:r w:rsidRPr="00E05DD7">
        <w:rPr>
          <w:rFonts w:cstheme="minorHAnsi"/>
          <w:sz w:val="20"/>
        </w:rPr>
        <w:t>SCOPE OF THE SERVICES</w:t>
      </w:r>
      <w:bookmarkEnd w:id="25"/>
      <w:bookmarkEnd w:id="26"/>
      <w:bookmarkEnd w:id="27"/>
    </w:p>
    <w:p w14:paraId="7B393EBB" w14:textId="77777777" w:rsidR="00563EF9" w:rsidRPr="00E05DD7" w:rsidRDefault="00563EF9" w:rsidP="00F27A17">
      <w:pPr>
        <w:pStyle w:val="Clause2Sub"/>
        <w:rPr>
          <w:rFonts w:cstheme="minorHAnsi"/>
          <w:sz w:val="20"/>
        </w:rPr>
      </w:pPr>
      <w:r w:rsidRPr="00E05DD7">
        <w:rPr>
          <w:rFonts w:cstheme="minorHAnsi"/>
          <w:sz w:val="20"/>
        </w:rPr>
        <w:t>As of the Work Order Start Date, the Service Provider shall carry out the Services and provide the Deliverables within the timeframes and Milestones detailed in the Project Plan, on the terms and conditions of this Work Order, all as read with the terms contained in the Agreement.</w:t>
      </w:r>
    </w:p>
    <w:p w14:paraId="5E287907" w14:textId="77777777" w:rsidR="00563EF9" w:rsidRPr="00E05DD7" w:rsidRDefault="00563EF9" w:rsidP="00F27A17">
      <w:pPr>
        <w:pStyle w:val="Clause2Sub"/>
        <w:rPr>
          <w:rFonts w:cstheme="minorHAnsi"/>
          <w:sz w:val="20"/>
        </w:rPr>
      </w:pPr>
      <w:r w:rsidRPr="00E05DD7">
        <w:rPr>
          <w:rFonts w:cstheme="minorHAnsi"/>
          <w:sz w:val="20"/>
        </w:rPr>
        <w:lastRenderedPageBreak/>
        <w:t>The scope of the Services and the Service Provider's responsibilities with regard to same are contained in Schedule 1 hereto.</w:t>
      </w:r>
    </w:p>
    <w:p w14:paraId="51B7ED5D" w14:textId="77777777" w:rsidR="00563EF9" w:rsidRPr="00E05DD7" w:rsidRDefault="00563EF9" w:rsidP="00F27A17">
      <w:pPr>
        <w:pStyle w:val="Clause2Sub"/>
        <w:rPr>
          <w:rFonts w:cstheme="minorHAnsi"/>
          <w:sz w:val="20"/>
        </w:rPr>
      </w:pPr>
      <w:r w:rsidRPr="00E05DD7">
        <w:rPr>
          <w:rFonts w:cstheme="minorHAnsi"/>
          <w:sz w:val="20"/>
        </w:rPr>
        <w:t>For the avoidance of doubt, all Deliverables furnished by the Service Provider hereunder shall be subject to Acceptance testing in accordance with the Acceptance Criteria and on the terms contained in the Agreement, and as described in Schedule 2 hereto.</w:t>
      </w:r>
    </w:p>
    <w:p w14:paraId="1819F13D" w14:textId="77777777" w:rsidR="00563EF9" w:rsidRPr="00E05DD7" w:rsidRDefault="00563EF9" w:rsidP="00F27A17">
      <w:pPr>
        <w:pStyle w:val="Clause2Sub"/>
        <w:rPr>
          <w:rFonts w:cstheme="minorHAnsi"/>
          <w:sz w:val="20"/>
        </w:rPr>
      </w:pPr>
      <w:r w:rsidRPr="00E05DD7">
        <w:rPr>
          <w:rFonts w:cstheme="minorHAnsi"/>
          <w:sz w:val="20"/>
        </w:rPr>
        <w:t>Customer's Retained Responsibilities shall be set forth in Schedule 2 hereto.</w:t>
      </w:r>
    </w:p>
    <w:p w14:paraId="36486C94" w14:textId="77777777" w:rsidR="00563EF9" w:rsidRPr="00E05DD7" w:rsidRDefault="001F02B0" w:rsidP="001719B1">
      <w:pPr>
        <w:pStyle w:val="Clause1Head"/>
        <w:rPr>
          <w:rFonts w:cstheme="minorHAnsi"/>
          <w:sz w:val="20"/>
        </w:rPr>
      </w:pPr>
      <w:bookmarkStart w:id="28" w:name="_Toc480874016"/>
      <w:bookmarkStart w:id="29" w:name="_Toc492290288"/>
      <w:bookmarkStart w:id="30" w:name="_Toc504131106"/>
      <w:r w:rsidRPr="00E05DD7">
        <w:rPr>
          <w:rFonts w:cstheme="minorHAnsi"/>
          <w:sz w:val="20"/>
        </w:rPr>
        <w:t>PROJECT</w:t>
      </w:r>
      <w:r w:rsidRPr="00E05DD7">
        <w:rPr>
          <w:rFonts w:eastAsia="Verdana" w:cstheme="minorHAnsi"/>
          <w:sz w:val="20"/>
        </w:rPr>
        <w:t xml:space="preserve"> PLAN</w:t>
      </w:r>
      <w:bookmarkEnd w:id="28"/>
      <w:r w:rsidRPr="00E05DD7">
        <w:rPr>
          <w:rFonts w:cstheme="minorHAnsi"/>
          <w:sz w:val="20"/>
        </w:rPr>
        <w:t xml:space="preserve"> </w:t>
      </w:r>
      <w:bookmarkEnd w:id="29"/>
      <w:bookmarkEnd w:id="30"/>
    </w:p>
    <w:p w14:paraId="137A452E" w14:textId="77777777" w:rsidR="00563EF9" w:rsidRPr="00E05DD7" w:rsidRDefault="00563EF9" w:rsidP="00FB1C66">
      <w:pPr>
        <w:pStyle w:val="Clause0Sub"/>
        <w:rPr>
          <w:rFonts w:cstheme="minorHAnsi"/>
        </w:rPr>
      </w:pPr>
      <w:r w:rsidRPr="00E05DD7">
        <w:rPr>
          <w:rFonts w:cstheme="minorHAnsi"/>
        </w:rPr>
        <w:t>The Service Provider represents that it shall provide the Services and deliver the Deliverables in the most cost-efficient manner and in accordance with the required</w:t>
      </w:r>
      <w:r w:rsidR="00EC4D91" w:rsidRPr="00E05DD7">
        <w:rPr>
          <w:rFonts w:cstheme="minorHAnsi"/>
        </w:rPr>
        <w:t xml:space="preserve"> timeframes and Milestones as indicated in Schedule 5</w:t>
      </w:r>
      <w:r w:rsidRPr="00E05DD7">
        <w:rPr>
          <w:rFonts w:cstheme="minorHAnsi"/>
        </w:rPr>
        <w:t>.</w:t>
      </w:r>
    </w:p>
    <w:p w14:paraId="54BCC043" w14:textId="77777777" w:rsidR="00563EF9" w:rsidRPr="00E05DD7" w:rsidRDefault="001F02B0" w:rsidP="0083600B">
      <w:pPr>
        <w:pStyle w:val="Clause1Head"/>
        <w:rPr>
          <w:rFonts w:cstheme="minorHAnsi"/>
          <w:sz w:val="20"/>
        </w:rPr>
      </w:pPr>
      <w:bookmarkStart w:id="31" w:name="_Toc480873400"/>
      <w:bookmarkStart w:id="32" w:name="_Toc480873511"/>
      <w:bookmarkStart w:id="33" w:name="_Toc480873600"/>
      <w:bookmarkStart w:id="34" w:name="_Toc480873684"/>
      <w:bookmarkStart w:id="35" w:name="_Toc480873889"/>
      <w:bookmarkStart w:id="36" w:name="_Toc480874017"/>
      <w:bookmarkStart w:id="37" w:name="_Toc480874018"/>
      <w:bookmarkStart w:id="38" w:name="_Toc492290289"/>
      <w:bookmarkStart w:id="39" w:name="_Toc504131107"/>
      <w:bookmarkEnd w:id="31"/>
      <w:bookmarkEnd w:id="32"/>
      <w:bookmarkEnd w:id="33"/>
      <w:bookmarkEnd w:id="34"/>
      <w:bookmarkEnd w:id="35"/>
      <w:bookmarkEnd w:id="36"/>
      <w:r w:rsidRPr="00E05DD7">
        <w:rPr>
          <w:rFonts w:cstheme="minorHAnsi"/>
          <w:sz w:val="20"/>
        </w:rPr>
        <w:t>REMUNERATION AND PAYMENT TERMS</w:t>
      </w:r>
      <w:bookmarkEnd w:id="37"/>
      <w:bookmarkEnd w:id="38"/>
      <w:bookmarkEnd w:id="39"/>
    </w:p>
    <w:p w14:paraId="6828C046" w14:textId="77777777" w:rsidR="00563EF9" w:rsidRPr="00E05DD7" w:rsidRDefault="00563EF9" w:rsidP="0083600B">
      <w:pPr>
        <w:pStyle w:val="Clause2Sub"/>
        <w:rPr>
          <w:rFonts w:cstheme="minorHAnsi"/>
          <w:sz w:val="20"/>
        </w:rPr>
      </w:pPr>
      <w:r w:rsidRPr="00E05DD7">
        <w:rPr>
          <w:rFonts w:cstheme="minorHAnsi"/>
          <w:sz w:val="20"/>
        </w:rPr>
        <w:t xml:space="preserve">The Remuneration for this Work Order is set forth in Schedule 4 hereto. </w:t>
      </w:r>
    </w:p>
    <w:p w14:paraId="7E6539E2" w14:textId="77777777" w:rsidR="00563EF9" w:rsidRPr="00E05DD7" w:rsidRDefault="00563EF9" w:rsidP="0083600B">
      <w:pPr>
        <w:pStyle w:val="Clause2Sub"/>
        <w:rPr>
          <w:rFonts w:cstheme="minorHAnsi"/>
          <w:sz w:val="20"/>
        </w:rPr>
      </w:pPr>
      <w:r w:rsidRPr="00E05DD7">
        <w:rPr>
          <w:rFonts w:cstheme="minorHAnsi"/>
          <w:sz w:val="20"/>
        </w:rPr>
        <w:t>The Remuneration shall be payable in the timeframes set forth in Schedule 4 hereto.</w:t>
      </w:r>
    </w:p>
    <w:p w14:paraId="0C6A87FE" w14:textId="77777777" w:rsidR="00464B9B" w:rsidRPr="00E05DD7" w:rsidRDefault="00563EF9" w:rsidP="00A844EF">
      <w:pPr>
        <w:pStyle w:val="Clause2Sub"/>
        <w:rPr>
          <w:rFonts w:cstheme="minorHAnsi"/>
          <w:sz w:val="20"/>
        </w:rPr>
      </w:pPr>
      <w:r w:rsidRPr="00E05DD7">
        <w:rPr>
          <w:rFonts w:cstheme="minorHAnsi"/>
          <w:sz w:val="20"/>
        </w:rPr>
        <w:t xml:space="preserve">The payment terms as contained in the Agreement shall apply with regard to payment of the Remuneration by </w:t>
      </w:r>
      <w:r w:rsidR="00EC4D91" w:rsidRPr="00E05DD7">
        <w:rPr>
          <w:rFonts w:cstheme="minorHAnsi"/>
          <w:sz w:val="20"/>
        </w:rPr>
        <w:t xml:space="preserve">the </w:t>
      </w:r>
      <w:r w:rsidRPr="00E05DD7">
        <w:rPr>
          <w:rFonts w:cstheme="minorHAnsi"/>
          <w:sz w:val="20"/>
        </w:rPr>
        <w:t>Customer.</w:t>
      </w:r>
    </w:p>
    <w:p w14:paraId="4CAC5758" w14:textId="77777777" w:rsidR="00995286" w:rsidRPr="00A844EF" w:rsidRDefault="00995286" w:rsidP="00995286">
      <w:pPr>
        <w:pStyle w:val="Clause1Head"/>
      </w:pPr>
      <w:bookmarkStart w:id="40" w:name="_Toc480874019"/>
      <w:bookmarkStart w:id="41" w:name="_Toc492290290"/>
      <w:bookmarkStart w:id="42" w:name="_Toc504131108"/>
      <w:bookmarkStart w:id="43" w:name="_Toc480874020"/>
      <w:bookmarkStart w:id="44" w:name="_Toc492290291"/>
      <w:bookmarkStart w:id="45" w:name="_Toc504131109"/>
      <w:bookmarkStart w:id="46" w:name="_Ref237327477"/>
      <w:r w:rsidRPr="00A844EF">
        <w:t>INTELLECTUAL PROPERTY</w:t>
      </w:r>
      <w:bookmarkEnd w:id="40"/>
      <w:bookmarkEnd w:id="41"/>
      <w:bookmarkEnd w:id="42"/>
    </w:p>
    <w:p w14:paraId="2F7DC1BA" w14:textId="52263744" w:rsidR="00995286" w:rsidRPr="00995286" w:rsidRDefault="002442C8" w:rsidP="00995286">
      <w:pPr>
        <w:pStyle w:val="Clause1Head"/>
        <w:numPr>
          <w:ilvl w:val="0"/>
          <w:numId w:val="0"/>
        </w:numPr>
        <w:ind w:left="720"/>
        <w:rPr>
          <w:rFonts w:cstheme="minorHAnsi"/>
          <w:b w:val="0"/>
          <w:sz w:val="18"/>
        </w:rPr>
      </w:pPr>
      <w:r>
        <w:rPr>
          <w:b w:val="0"/>
          <w:sz w:val="20"/>
        </w:rPr>
        <w:t>The</w:t>
      </w:r>
      <w:r w:rsidR="00995286" w:rsidRPr="00995286">
        <w:rPr>
          <w:b w:val="0"/>
          <w:sz w:val="20"/>
        </w:rPr>
        <w:t xml:space="preserve"> details of all Service Provider Proprietary Material and Third Party Proprietary Material incorporated into the Deliverables shall be as set forth in Schedule 8.</w:t>
      </w:r>
    </w:p>
    <w:p w14:paraId="6DEFDC89" w14:textId="59551119" w:rsidR="00563EF9" w:rsidRPr="00E05DD7" w:rsidRDefault="001F02B0" w:rsidP="007B75FC">
      <w:pPr>
        <w:pStyle w:val="Clause1Head"/>
        <w:rPr>
          <w:rFonts w:cstheme="minorHAnsi"/>
          <w:sz w:val="20"/>
        </w:rPr>
      </w:pPr>
      <w:r w:rsidRPr="00E05DD7">
        <w:rPr>
          <w:rFonts w:cstheme="minorHAnsi"/>
          <w:sz w:val="20"/>
        </w:rPr>
        <w:t>KEY SERVICE PROVIDER PERSONNEL</w:t>
      </w:r>
      <w:bookmarkEnd w:id="43"/>
      <w:bookmarkEnd w:id="44"/>
      <w:bookmarkEnd w:id="45"/>
      <w:r w:rsidRPr="00E05DD7">
        <w:rPr>
          <w:rFonts w:cstheme="minorHAnsi"/>
          <w:sz w:val="20"/>
        </w:rPr>
        <w:t xml:space="preserve"> </w:t>
      </w:r>
      <w:bookmarkEnd w:id="46"/>
    </w:p>
    <w:p w14:paraId="25EC55A1" w14:textId="77777777" w:rsidR="00BF2039" w:rsidRPr="00E05DD7" w:rsidRDefault="00563EF9" w:rsidP="007B75FC">
      <w:pPr>
        <w:pStyle w:val="Clause0Sub"/>
        <w:rPr>
          <w:rFonts w:cstheme="minorHAnsi"/>
        </w:rPr>
      </w:pPr>
      <w:r w:rsidRPr="00E05DD7">
        <w:rPr>
          <w:rFonts w:cstheme="minorHAnsi"/>
        </w:rPr>
        <w:t xml:space="preserve">Key Service Provider and Approved Subcontractor Personnel positions and names of Key Service Provider and Approved Subcontractor Personnel which apply to this Work Order are set forth in Schedule 6 hereto.  </w:t>
      </w:r>
    </w:p>
    <w:p w14:paraId="769DBDA7" w14:textId="77777777" w:rsidR="00563EF9" w:rsidRPr="00E05DD7" w:rsidRDefault="001F02B0" w:rsidP="007B75FC">
      <w:pPr>
        <w:pStyle w:val="Clause1Head"/>
        <w:rPr>
          <w:rFonts w:cstheme="minorHAnsi"/>
          <w:sz w:val="20"/>
        </w:rPr>
      </w:pPr>
      <w:bookmarkStart w:id="47" w:name="_Toc480874021"/>
      <w:bookmarkStart w:id="48" w:name="_Toc492290292"/>
      <w:bookmarkStart w:id="49" w:name="_Toc504131110"/>
      <w:r w:rsidRPr="00E05DD7">
        <w:rPr>
          <w:rFonts w:cstheme="minorHAnsi"/>
          <w:sz w:val="20"/>
        </w:rPr>
        <w:t>GOVERNANCE REQUIREMENTS</w:t>
      </w:r>
      <w:bookmarkEnd w:id="47"/>
      <w:bookmarkEnd w:id="48"/>
      <w:bookmarkEnd w:id="49"/>
    </w:p>
    <w:p w14:paraId="1C81AA67" w14:textId="77777777" w:rsidR="00BF2039" w:rsidRPr="00E05DD7" w:rsidRDefault="00563EF9" w:rsidP="007B75FC">
      <w:pPr>
        <w:pStyle w:val="Clause0Sub"/>
        <w:rPr>
          <w:rFonts w:cstheme="minorHAnsi"/>
        </w:rPr>
      </w:pPr>
      <w:r w:rsidRPr="00E05DD7">
        <w:rPr>
          <w:rFonts w:cstheme="minorHAnsi"/>
        </w:rPr>
        <w:t>For the purposes of this Work Order, the Parties agree that they shall adhere to the governance requirements set forth in Schedule 7 hereto.</w:t>
      </w:r>
    </w:p>
    <w:p w14:paraId="3572F946" w14:textId="77777777" w:rsidR="00563EF9" w:rsidRPr="00E05DD7" w:rsidRDefault="001F02B0" w:rsidP="007B75FC">
      <w:pPr>
        <w:pStyle w:val="Clause1Head"/>
        <w:rPr>
          <w:rFonts w:cstheme="minorHAnsi"/>
          <w:sz w:val="20"/>
        </w:rPr>
      </w:pPr>
      <w:bookmarkStart w:id="50" w:name="_Toc480874022"/>
      <w:bookmarkStart w:id="51" w:name="_Toc492290293"/>
      <w:bookmarkStart w:id="52" w:name="_Toc504131111"/>
      <w:bookmarkStart w:id="53" w:name="_Toc339836674"/>
      <w:r w:rsidRPr="00E05DD7">
        <w:rPr>
          <w:rFonts w:cstheme="minorHAnsi"/>
          <w:sz w:val="20"/>
        </w:rPr>
        <w:t>TERMINATION PLAN</w:t>
      </w:r>
      <w:bookmarkEnd w:id="50"/>
      <w:bookmarkEnd w:id="51"/>
      <w:bookmarkEnd w:id="52"/>
    </w:p>
    <w:p w14:paraId="16D1D3B0" w14:textId="77777777" w:rsidR="00563EF9" w:rsidRPr="00E05DD7" w:rsidRDefault="00563EF9" w:rsidP="007B75FC">
      <w:pPr>
        <w:pStyle w:val="Clause0Sub"/>
        <w:rPr>
          <w:rFonts w:cstheme="minorHAnsi"/>
        </w:rPr>
      </w:pPr>
      <w:r w:rsidRPr="00E05DD7">
        <w:rPr>
          <w:rFonts w:cstheme="minorHAnsi"/>
        </w:rPr>
        <w:t>In accordance with the Customers prevailing change control policy, the Parties agree that the Termination Plan for the purposes of this Work Order shall be as set forth in Schedule 3.</w:t>
      </w:r>
    </w:p>
    <w:p w14:paraId="0AB2D7F0" w14:textId="77777777" w:rsidR="00563EF9" w:rsidRPr="00E05DD7" w:rsidRDefault="001F02B0" w:rsidP="007B75FC">
      <w:pPr>
        <w:pStyle w:val="Clause1Head"/>
        <w:rPr>
          <w:rFonts w:cstheme="minorHAnsi"/>
          <w:sz w:val="20"/>
        </w:rPr>
      </w:pPr>
      <w:bookmarkStart w:id="54" w:name="_Toc480874023"/>
      <w:bookmarkStart w:id="55" w:name="_Toc492290294"/>
      <w:bookmarkStart w:id="56" w:name="_Toc504131112"/>
      <w:r w:rsidRPr="00E05DD7">
        <w:rPr>
          <w:rFonts w:cstheme="minorHAnsi"/>
          <w:sz w:val="20"/>
        </w:rPr>
        <w:t>COSTS</w:t>
      </w:r>
      <w:bookmarkEnd w:id="53"/>
      <w:bookmarkEnd w:id="54"/>
      <w:bookmarkEnd w:id="55"/>
      <w:bookmarkEnd w:id="56"/>
    </w:p>
    <w:p w14:paraId="0A12D33B" w14:textId="77777777" w:rsidR="00BF2039" w:rsidRPr="00E05DD7" w:rsidRDefault="00563EF9" w:rsidP="007B75FC">
      <w:pPr>
        <w:pStyle w:val="Clause0Sub"/>
        <w:rPr>
          <w:rFonts w:cstheme="minorHAnsi"/>
        </w:rPr>
      </w:pPr>
      <w:r w:rsidRPr="00E05DD7">
        <w:rPr>
          <w:rFonts w:cstheme="minorHAnsi"/>
        </w:rPr>
        <w:t>Each Party shall bear its own expenses regarding the negotiation, implementation, conclusion and management of this Work Order.</w:t>
      </w:r>
    </w:p>
    <w:p w14:paraId="0F3E2506" w14:textId="77777777" w:rsidR="00563EF9" w:rsidRPr="00E05DD7" w:rsidRDefault="00191F58" w:rsidP="007B75FC">
      <w:pPr>
        <w:pStyle w:val="Clause1Head"/>
        <w:rPr>
          <w:rFonts w:cstheme="minorHAnsi"/>
          <w:sz w:val="20"/>
        </w:rPr>
      </w:pPr>
      <w:bookmarkStart w:id="57" w:name="_Toc246399900"/>
      <w:bookmarkStart w:id="58" w:name="_Toc480874024"/>
      <w:bookmarkStart w:id="59" w:name="_Toc492290295"/>
      <w:bookmarkStart w:id="60" w:name="_Toc504131113"/>
      <w:r w:rsidRPr="00E05DD7">
        <w:rPr>
          <w:rFonts w:cstheme="minorHAnsi"/>
          <w:sz w:val="20"/>
        </w:rPr>
        <w:t>GENERAL</w:t>
      </w:r>
      <w:bookmarkEnd w:id="57"/>
      <w:bookmarkEnd w:id="58"/>
      <w:bookmarkEnd w:id="59"/>
      <w:bookmarkEnd w:id="60"/>
    </w:p>
    <w:p w14:paraId="5E1F1F8F" w14:textId="77777777" w:rsidR="00563EF9" w:rsidRPr="00E05DD7" w:rsidRDefault="00563EF9" w:rsidP="000F6ACF">
      <w:pPr>
        <w:pStyle w:val="Clause2Sub"/>
        <w:rPr>
          <w:rFonts w:cstheme="minorHAnsi"/>
          <w:sz w:val="20"/>
        </w:rPr>
      </w:pPr>
      <w:r w:rsidRPr="00E05DD7">
        <w:rPr>
          <w:rFonts w:cstheme="minorHAnsi"/>
          <w:sz w:val="20"/>
        </w:rPr>
        <w:t>This Work Order is an agreement between the applicable Parties and, except for the Customer Affiliates and any Third Party who may be the subject of an indemnity provided under the Agreement, confers no rights upon any of such Parties’ Personnel, agents, or contractors, or upon any other person.</w:t>
      </w:r>
    </w:p>
    <w:p w14:paraId="6B0A9C9E" w14:textId="77777777" w:rsidR="00563EF9" w:rsidRPr="00E05DD7" w:rsidRDefault="00563EF9" w:rsidP="000F6ACF">
      <w:pPr>
        <w:pStyle w:val="Clause2Sub"/>
        <w:rPr>
          <w:rFonts w:cstheme="minorHAnsi"/>
          <w:sz w:val="20"/>
        </w:rPr>
      </w:pPr>
      <w:r w:rsidRPr="00E05DD7">
        <w:rPr>
          <w:rFonts w:cstheme="minorHAnsi"/>
          <w:sz w:val="20"/>
        </w:rPr>
        <w:t xml:space="preserve">The Parties agree that this Work Order shall not be valid unless signed by an authorised signatory of </w:t>
      </w:r>
      <w:r w:rsidR="00EC4D91" w:rsidRPr="00E05DD7">
        <w:rPr>
          <w:rFonts w:cstheme="minorHAnsi"/>
          <w:sz w:val="20"/>
        </w:rPr>
        <w:t xml:space="preserve">the </w:t>
      </w:r>
      <w:r w:rsidRPr="00E05DD7">
        <w:rPr>
          <w:rFonts w:cstheme="minorHAnsi"/>
          <w:sz w:val="20"/>
        </w:rPr>
        <w:t xml:space="preserve">Customer. </w:t>
      </w:r>
      <w:r w:rsidR="00EC4D91" w:rsidRPr="00E05DD7">
        <w:rPr>
          <w:rFonts w:cstheme="minorHAnsi"/>
          <w:sz w:val="20"/>
        </w:rPr>
        <w:t xml:space="preserve">The </w:t>
      </w:r>
      <w:r w:rsidRPr="00E05DD7">
        <w:rPr>
          <w:rFonts w:cstheme="minorHAnsi"/>
          <w:sz w:val="20"/>
        </w:rPr>
        <w:t>Customer’s company secretary or the office of the Chief Information Officer shall upon request furnish the Service Provider with such documentation as may reasonably be required by the Service Provider to establish the authority of the proposed authorised Customer signatories.</w:t>
      </w:r>
    </w:p>
    <w:p w14:paraId="11275A47" w14:textId="77777777" w:rsidR="00563EF9" w:rsidRPr="00E05DD7" w:rsidRDefault="00563EF9" w:rsidP="000F6ACF">
      <w:pPr>
        <w:pStyle w:val="Clause2Sub"/>
        <w:rPr>
          <w:rFonts w:cstheme="minorHAnsi"/>
          <w:sz w:val="20"/>
        </w:rPr>
      </w:pPr>
      <w:r w:rsidRPr="00E05DD7">
        <w:rPr>
          <w:rFonts w:cstheme="minorHAnsi"/>
          <w:sz w:val="20"/>
        </w:rPr>
        <w:lastRenderedPageBreak/>
        <w:t xml:space="preserve">The Parties further agree that this Work Order shall not be valid unless signed by an authorised signatory of the Service Provider. The Service Provider shall upon request furnish </w:t>
      </w:r>
      <w:r w:rsidR="00EC4D91" w:rsidRPr="00E05DD7">
        <w:rPr>
          <w:rFonts w:cstheme="minorHAnsi"/>
          <w:sz w:val="20"/>
        </w:rPr>
        <w:t xml:space="preserve">the </w:t>
      </w:r>
      <w:r w:rsidRPr="00E05DD7">
        <w:rPr>
          <w:rFonts w:cstheme="minorHAnsi"/>
          <w:sz w:val="20"/>
        </w:rPr>
        <w:t xml:space="preserve">Customer with such documentation as may reasonably be required by </w:t>
      </w:r>
      <w:r w:rsidR="00EC4D91" w:rsidRPr="00E05DD7">
        <w:rPr>
          <w:rFonts w:cstheme="minorHAnsi"/>
          <w:sz w:val="20"/>
        </w:rPr>
        <w:t xml:space="preserve">the </w:t>
      </w:r>
      <w:r w:rsidRPr="00E05DD7">
        <w:rPr>
          <w:rFonts w:cstheme="minorHAnsi"/>
          <w:sz w:val="20"/>
        </w:rPr>
        <w:t>Customer to establish the authority of the proposed authorised Service Provider signatories.</w:t>
      </w:r>
    </w:p>
    <w:p w14:paraId="2DBF1974" w14:textId="77777777" w:rsidR="00563EF9" w:rsidRPr="00E05DD7" w:rsidRDefault="00563EF9" w:rsidP="000F6ACF">
      <w:pPr>
        <w:pStyle w:val="Clause2Sub"/>
        <w:rPr>
          <w:rFonts w:cstheme="minorHAnsi"/>
          <w:sz w:val="20"/>
        </w:rPr>
      </w:pPr>
      <w:r w:rsidRPr="00E05DD7">
        <w:rPr>
          <w:rFonts w:cstheme="minorHAnsi"/>
          <w:sz w:val="20"/>
        </w:rPr>
        <w:t>This Work Order may be executed in counterparts, each of which shall be deemed an original, and all of which together shall constitute one and the same Work Order as at the date of signature of the Party last signing one of the counterparts.</w:t>
      </w:r>
    </w:p>
    <w:p w14:paraId="174051CF" w14:textId="77777777" w:rsidR="001B75D8" w:rsidRPr="00E05DD7" w:rsidRDefault="001B75D8" w:rsidP="00A844EF">
      <w:pPr>
        <w:rPr>
          <w:rFonts w:cstheme="minorHAnsi"/>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3549"/>
        <w:gridCol w:w="4053"/>
      </w:tblGrid>
      <w:tr w:rsidR="001B75D8" w:rsidRPr="00E05DD7" w14:paraId="6A34A9AC" w14:textId="77777777" w:rsidTr="00D0310C">
        <w:tc>
          <w:tcPr>
            <w:tcW w:w="1404" w:type="dxa"/>
            <w:tcBorders>
              <w:top w:val="nil"/>
              <w:left w:val="nil"/>
              <w:bottom w:val="nil"/>
              <w:right w:val="nil"/>
            </w:tcBorders>
            <w:hideMark/>
          </w:tcPr>
          <w:p w14:paraId="198F1D6F" w14:textId="77777777" w:rsidR="001B75D8" w:rsidRPr="00E05DD7" w:rsidRDefault="001B75D8" w:rsidP="00A844EF">
            <w:pPr>
              <w:rPr>
                <w:rFonts w:cstheme="minorHAnsi"/>
                <w:szCs w:val="20"/>
              </w:rPr>
            </w:pPr>
            <w:r w:rsidRPr="00E05DD7">
              <w:rPr>
                <w:rFonts w:cstheme="minorHAnsi"/>
                <w:szCs w:val="20"/>
              </w:rPr>
              <w:fldChar w:fldCharType="begin">
                <w:ffData>
                  <w:name w:val="F"/>
                  <w:enabled/>
                  <w:calcOnExit w:val="0"/>
                  <w:textInput/>
                </w:ffData>
              </w:fldChar>
            </w:r>
            <w:r w:rsidRPr="00E05DD7">
              <w:rPr>
                <w:rFonts w:cstheme="minorHAnsi"/>
                <w:szCs w:val="20"/>
              </w:rPr>
              <w:instrText xml:space="preserve"> FORMTEXT </w:instrText>
            </w:r>
            <w:r w:rsidRPr="00E05DD7">
              <w:rPr>
                <w:rFonts w:cstheme="minorHAnsi"/>
                <w:szCs w:val="20"/>
              </w:rPr>
            </w:r>
            <w:r w:rsidRPr="00E05DD7">
              <w:rPr>
                <w:rFonts w:cstheme="minorHAnsi"/>
                <w:szCs w:val="20"/>
              </w:rPr>
              <w:fldChar w:fldCharType="separate"/>
            </w:r>
            <w:r w:rsidRPr="00E05DD7">
              <w:rPr>
                <w:rFonts w:cstheme="minorHAnsi"/>
                <w:szCs w:val="20"/>
              </w:rPr>
              <w:t> </w:t>
            </w:r>
            <w:r w:rsidRPr="00E05DD7">
              <w:rPr>
                <w:rFonts w:cstheme="minorHAnsi"/>
                <w:szCs w:val="20"/>
              </w:rPr>
              <w:t> </w:t>
            </w:r>
            <w:r w:rsidRPr="00E05DD7">
              <w:rPr>
                <w:rFonts w:cstheme="minorHAnsi"/>
                <w:szCs w:val="20"/>
              </w:rPr>
              <w:t> </w:t>
            </w:r>
            <w:r w:rsidRPr="00E05DD7">
              <w:rPr>
                <w:rFonts w:cstheme="minorHAnsi"/>
                <w:szCs w:val="20"/>
              </w:rPr>
              <w:t> </w:t>
            </w:r>
            <w:r w:rsidRPr="00E05DD7">
              <w:rPr>
                <w:rFonts w:cstheme="minorHAnsi"/>
                <w:szCs w:val="20"/>
              </w:rPr>
              <w:t> </w:t>
            </w:r>
            <w:r w:rsidRPr="00E05DD7">
              <w:rPr>
                <w:rFonts w:cstheme="minorHAnsi"/>
                <w:szCs w:val="20"/>
              </w:rPr>
              <w:fldChar w:fldCharType="end"/>
            </w:r>
          </w:p>
        </w:tc>
        <w:tc>
          <w:tcPr>
            <w:tcW w:w="7602" w:type="dxa"/>
            <w:gridSpan w:val="2"/>
            <w:tcBorders>
              <w:top w:val="nil"/>
              <w:left w:val="nil"/>
              <w:bottom w:val="nil"/>
              <w:right w:val="nil"/>
            </w:tcBorders>
            <w:hideMark/>
          </w:tcPr>
          <w:p w14:paraId="30DB5ABC" w14:textId="0CFD20F7" w:rsidR="001B75D8" w:rsidRPr="00E05DD7" w:rsidRDefault="00E537CE" w:rsidP="00EC4D91">
            <w:pPr>
              <w:spacing w:after="210" w:line="310" w:lineRule="auto"/>
              <w:rPr>
                <w:rFonts w:cstheme="minorHAnsi"/>
                <w:szCs w:val="20"/>
              </w:rPr>
            </w:pPr>
            <w:r w:rsidRPr="00E537CE">
              <w:rPr>
                <w:rFonts w:cstheme="minorHAnsi"/>
                <w:b/>
                <w:szCs w:val="20"/>
              </w:rPr>
              <w:t>SAUTECH (PTY) LTD</w:t>
            </w:r>
          </w:p>
        </w:tc>
      </w:tr>
      <w:tr w:rsidR="001B75D8" w:rsidRPr="00E05DD7" w14:paraId="6A12658E" w14:textId="77777777" w:rsidTr="00D0310C">
        <w:tc>
          <w:tcPr>
            <w:tcW w:w="1404" w:type="dxa"/>
            <w:tcBorders>
              <w:top w:val="nil"/>
              <w:left w:val="nil"/>
              <w:bottom w:val="nil"/>
              <w:right w:val="nil"/>
            </w:tcBorders>
            <w:vAlign w:val="bottom"/>
            <w:hideMark/>
          </w:tcPr>
          <w:p w14:paraId="015E215A" w14:textId="77777777" w:rsidR="001B75D8" w:rsidRPr="00E05DD7" w:rsidRDefault="001B75D8" w:rsidP="00A844EF">
            <w:pPr>
              <w:rPr>
                <w:rFonts w:cstheme="minorHAnsi"/>
                <w:szCs w:val="20"/>
              </w:rPr>
            </w:pPr>
            <w:r w:rsidRPr="00E05DD7">
              <w:rPr>
                <w:rFonts w:cstheme="minorHAnsi"/>
                <w:szCs w:val="20"/>
              </w:rPr>
              <w:t>Signature:</w:t>
            </w:r>
          </w:p>
        </w:tc>
        <w:tc>
          <w:tcPr>
            <w:tcW w:w="3549" w:type="dxa"/>
            <w:tcBorders>
              <w:top w:val="nil"/>
              <w:left w:val="nil"/>
              <w:bottom w:val="single" w:sz="6" w:space="0" w:color="auto"/>
              <w:right w:val="nil"/>
            </w:tcBorders>
            <w:vAlign w:val="bottom"/>
          </w:tcPr>
          <w:p w14:paraId="13322276" w14:textId="77777777" w:rsidR="001B75D8" w:rsidRPr="00E05DD7" w:rsidRDefault="001B75D8" w:rsidP="00A844EF">
            <w:pPr>
              <w:rPr>
                <w:rFonts w:cstheme="minorHAnsi"/>
                <w:szCs w:val="20"/>
              </w:rPr>
            </w:pPr>
          </w:p>
        </w:tc>
        <w:tc>
          <w:tcPr>
            <w:tcW w:w="4053" w:type="dxa"/>
            <w:tcBorders>
              <w:top w:val="nil"/>
              <w:left w:val="nil"/>
              <w:bottom w:val="nil"/>
              <w:right w:val="nil"/>
            </w:tcBorders>
          </w:tcPr>
          <w:p w14:paraId="0560B528" w14:textId="77777777" w:rsidR="001B75D8" w:rsidRPr="00E05DD7" w:rsidRDefault="001B75D8" w:rsidP="00A844EF">
            <w:pPr>
              <w:rPr>
                <w:rFonts w:cstheme="minorHAnsi"/>
                <w:szCs w:val="20"/>
              </w:rPr>
            </w:pPr>
          </w:p>
        </w:tc>
      </w:tr>
      <w:tr w:rsidR="001B75D8" w:rsidRPr="00E05DD7" w14:paraId="25083E2E" w14:textId="77777777" w:rsidTr="00D0310C">
        <w:tc>
          <w:tcPr>
            <w:tcW w:w="1404" w:type="dxa"/>
            <w:tcBorders>
              <w:top w:val="nil"/>
              <w:left w:val="nil"/>
              <w:bottom w:val="nil"/>
              <w:right w:val="nil"/>
            </w:tcBorders>
            <w:vAlign w:val="bottom"/>
          </w:tcPr>
          <w:p w14:paraId="5ECEEC9C" w14:textId="77777777" w:rsidR="001B75D8" w:rsidRPr="00E05DD7" w:rsidRDefault="001B75D8" w:rsidP="00A844EF">
            <w:pPr>
              <w:rPr>
                <w:rFonts w:cstheme="minorHAnsi"/>
                <w:szCs w:val="20"/>
              </w:rPr>
            </w:pPr>
          </w:p>
        </w:tc>
        <w:tc>
          <w:tcPr>
            <w:tcW w:w="7602" w:type="dxa"/>
            <w:gridSpan w:val="2"/>
            <w:tcBorders>
              <w:top w:val="nil"/>
              <w:left w:val="nil"/>
              <w:bottom w:val="nil"/>
              <w:right w:val="nil"/>
            </w:tcBorders>
            <w:vAlign w:val="bottom"/>
            <w:hideMark/>
          </w:tcPr>
          <w:p w14:paraId="4358141C" w14:textId="77777777" w:rsidR="001B75D8" w:rsidRPr="00E05DD7" w:rsidRDefault="001B75D8" w:rsidP="00A844EF">
            <w:pPr>
              <w:rPr>
                <w:rFonts w:cstheme="minorHAnsi"/>
                <w:szCs w:val="20"/>
              </w:rPr>
            </w:pPr>
            <w:r w:rsidRPr="00E05DD7">
              <w:rPr>
                <w:rFonts w:cstheme="minorHAnsi"/>
                <w:szCs w:val="20"/>
              </w:rPr>
              <w:fldChar w:fldCharType="begin">
                <w:ffData>
                  <w:name w:val="heshe3"/>
                  <w:enabled/>
                  <w:calcOnExit w:val="0"/>
                  <w:statusText w:type="text" w:val="Insert he or she for entity 3"/>
                  <w:textInput>
                    <w:default w:val="who warrants that he / she is duly authorised thereto"/>
                  </w:textInput>
                </w:ffData>
              </w:fldChar>
            </w:r>
            <w:r w:rsidRPr="00E05DD7">
              <w:rPr>
                <w:rFonts w:cstheme="minorHAnsi"/>
                <w:szCs w:val="20"/>
              </w:rPr>
              <w:instrText xml:space="preserve"> FORMTEXT </w:instrText>
            </w:r>
            <w:r w:rsidRPr="00E05DD7">
              <w:rPr>
                <w:rFonts w:cstheme="minorHAnsi"/>
                <w:szCs w:val="20"/>
              </w:rPr>
            </w:r>
            <w:r w:rsidRPr="00E05DD7">
              <w:rPr>
                <w:rFonts w:cstheme="minorHAnsi"/>
                <w:szCs w:val="20"/>
              </w:rPr>
              <w:fldChar w:fldCharType="separate"/>
            </w:r>
            <w:r w:rsidRPr="00E05DD7">
              <w:rPr>
                <w:rFonts w:cstheme="minorHAnsi"/>
                <w:szCs w:val="20"/>
              </w:rPr>
              <w:t>who warrants that he / she is duly authorised thereto</w:t>
            </w:r>
            <w:r w:rsidRPr="00E05DD7">
              <w:rPr>
                <w:rFonts w:cstheme="minorHAnsi"/>
                <w:szCs w:val="20"/>
              </w:rPr>
              <w:fldChar w:fldCharType="end"/>
            </w:r>
          </w:p>
        </w:tc>
      </w:tr>
      <w:tr w:rsidR="001B75D8" w:rsidRPr="00E05DD7" w14:paraId="54A69C53" w14:textId="77777777" w:rsidTr="00D0310C">
        <w:tc>
          <w:tcPr>
            <w:tcW w:w="1404" w:type="dxa"/>
            <w:tcBorders>
              <w:top w:val="nil"/>
              <w:left w:val="nil"/>
              <w:bottom w:val="nil"/>
              <w:right w:val="nil"/>
            </w:tcBorders>
            <w:vAlign w:val="bottom"/>
            <w:hideMark/>
          </w:tcPr>
          <w:p w14:paraId="4846338B" w14:textId="77777777" w:rsidR="001B75D8" w:rsidRPr="00E05DD7" w:rsidRDefault="001B75D8" w:rsidP="00A844EF">
            <w:pPr>
              <w:rPr>
                <w:rFonts w:cstheme="minorHAnsi"/>
                <w:szCs w:val="20"/>
              </w:rPr>
            </w:pPr>
            <w:r w:rsidRPr="00E05DD7">
              <w:rPr>
                <w:rFonts w:cstheme="minorHAnsi"/>
                <w:szCs w:val="20"/>
              </w:rPr>
              <w:t>Name:</w:t>
            </w:r>
          </w:p>
        </w:tc>
        <w:tc>
          <w:tcPr>
            <w:tcW w:w="3549" w:type="dxa"/>
            <w:tcBorders>
              <w:top w:val="nil"/>
              <w:left w:val="nil"/>
              <w:bottom w:val="single" w:sz="4" w:space="0" w:color="auto"/>
              <w:right w:val="nil"/>
            </w:tcBorders>
            <w:vAlign w:val="bottom"/>
          </w:tcPr>
          <w:p w14:paraId="48342440" w14:textId="77777777" w:rsidR="001B75D8" w:rsidRPr="00E05DD7" w:rsidRDefault="001B75D8" w:rsidP="00A844EF">
            <w:pPr>
              <w:rPr>
                <w:rFonts w:cstheme="minorHAnsi"/>
                <w:szCs w:val="20"/>
              </w:rPr>
            </w:pPr>
          </w:p>
        </w:tc>
        <w:tc>
          <w:tcPr>
            <w:tcW w:w="4053" w:type="dxa"/>
            <w:tcBorders>
              <w:top w:val="nil"/>
              <w:left w:val="nil"/>
              <w:bottom w:val="nil"/>
              <w:right w:val="nil"/>
            </w:tcBorders>
          </w:tcPr>
          <w:p w14:paraId="135F9367" w14:textId="77777777" w:rsidR="001B75D8" w:rsidRPr="00E05DD7" w:rsidRDefault="001B75D8" w:rsidP="00A844EF">
            <w:pPr>
              <w:rPr>
                <w:rFonts w:cstheme="minorHAnsi"/>
                <w:szCs w:val="20"/>
              </w:rPr>
            </w:pPr>
          </w:p>
        </w:tc>
      </w:tr>
      <w:tr w:rsidR="001B75D8" w:rsidRPr="00E05DD7" w14:paraId="4374FA6E" w14:textId="77777777" w:rsidTr="00D0310C">
        <w:tc>
          <w:tcPr>
            <w:tcW w:w="1404" w:type="dxa"/>
            <w:tcBorders>
              <w:top w:val="nil"/>
              <w:left w:val="nil"/>
              <w:bottom w:val="nil"/>
              <w:right w:val="nil"/>
            </w:tcBorders>
            <w:vAlign w:val="bottom"/>
            <w:hideMark/>
          </w:tcPr>
          <w:p w14:paraId="16C8080D" w14:textId="77777777" w:rsidR="001B75D8" w:rsidRPr="00E05DD7" w:rsidRDefault="001B75D8" w:rsidP="00A844EF">
            <w:pPr>
              <w:rPr>
                <w:rFonts w:cstheme="minorHAnsi"/>
                <w:szCs w:val="20"/>
              </w:rPr>
            </w:pPr>
            <w:r w:rsidRPr="00E05DD7">
              <w:rPr>
                <w:rFonts w:cstheme="minorHAnsi"/>
                <w:szCs w:val="20"/>
              </w:rPr>
              <w:t>Date:</w:t>
            </w:r>
          </w:p>
        </w:tc>
        <w:tc>
          <w:tcPr>
            <w:tcW w:w="3549" w:type="dxa"/>
            <w:tcBorders>
              <w:top w:val="single" w:sz="4" w:space="0" w:color="auto"/>
              <w:left w:val="nil"/>
              <w:bottom w:val="single" w:sz="4" w:space="0" w:color="auto"/>
              <w:right w:val="nil"/>
            </w:tcBorders>
            <w:vAlign w:val="bottom"/>
          </w:tcPr>
          <w:p w14:paraId="12E9A3C8" w14:textId="77777777" w:rsidR="001B75D8" w:rsidRPr="00E05DD7" w:rsidRDefault="001B75D8" w:rsidP="00A844EF">
            <w:pPr>
              <w:rPr>
                <w:rFonts w:cstheme="minorHAnsi"/>
                <w:szCs w:val="20"/>
              </w:rPr>
            </w:pPr>
          </w:p>
        </w:tc>
        <w:tc>
          <w:tcPr>
            <w:tcW w:w="4053" w:type="dxa"/>
            <w:tcBorders>
              <w:top w:val="nil"/>
              <w:left w:val="nil"/>
              <w:bottom w:val="nil"/>
              <w:right w:val="nil"/>
            </w:tcBorders>
          </w:tcPr>
          <w:p w14:paraId="283CE6F5" w14:textId="77777777" w:rsidR="001B75D8" w:rsidRPr="00E05DD7" w:rsidRDefault="001B75D8" w:rsidP="00A844EF">
            <w:pPr>
              <w:rPr>
                <w:rFonts w:cstheme="minorHAnsi"/>
                <w:szCs w:val="20"/>
              </w:rPr>
            </w:pPr>
          </w:p>
        </w:tc>
      </w:tr>
      <w:tr w:rsidR="001B75D8" w:rsidRPr="00E05DD7" w14:paraId="44056795" w14:textId="77777777" w:rsidTr="00D0310C">
        <w:tc>
          <w:tcPr>
            <w:tcW w:w="1404" w:type="dxa"/>
            <w:tcBorders>
              <w:top w:val="nil"/>
              <w:left w:val="nil"/>
              <w:bottom w:val="nil"/>
              <w:right w:val="nil"/>
            </w:tcBorders>
            <w:vAlign w:val="bottom"/>
            <w:hideMark/>
          </w:tcPr>
          <w:p w14:paraId="79B814FD" w14:textId="77777777" w:rsidR="001B75D8" w:rsidRPr="00E05DD7" w:rsidRDefault="001B75D8" w:rsidP="00A844EF">
            <w:pPr>
              <w:rPr>
                <w:rFonts w:cstheme="minorHAnsi"/>
                <w:szCs w:val="20"/>
              </w:rPr>
            </w:pPr>
            <w:r w:rsidRPr="00E05DD7">
              <w:rPr>
                <w:rFonts w:cstheme="minorHAnsi"/>
                <w:szCs w:val="20"/>
              </w:rPr>
              <w:t>Place:</w:t>
            </w:r>
          </w:p>
        </w:tc>
        <w:tc>
          <w:tcPr>
            <w:tcW w:w="3549" w:type="dxa"/>
            <w:tcBorders>
              <w:top w:val="single" w:sz="4" w:space="0" w:color="auto"/>
              <w:left w:val="nil"/>
              <w:bottom w:val="single" w:sz="4" w:space="0" w:color="auto"/>
              <w:right w:val="nil"/>
            </w:tcBorders>
            <w:vAlign w:val="bottom"/>
          </w:tcPr>
          <w:p w14:paraId="260A359B" w14:textId="77777777" w:rsidR="001B75D8" w:rsidRPr="00E05DD7" w:rsidRDefault="001B75D8" w:rsidP="00A844EF">
            <w:pPr>
              <w:rPr>
                <w:rFonts w:cstheme="minorHAnsi"/>
                <w:szCs w:val="20"/>
              </w:rPr>
            </w:pPr>
          </w:p>
        </w:tc>
        <w:tc>
          <w:tcPr>
            <w:tcW w:w="4053" w:type="dxa"/>
            <w:tcBorders>
              <w:top w:val="nil"/>
              <w:left w:val="nil"/>
              <w:bottom w:val="nil"/>
              <w:right w:val="nil"/>
            </w:tcBorders>
          </w:tcPr>
          <w:p w14:paraId="70B75359" w14:textId="77777777" w:rsidR="001B75D8" w:rsidRPr="00E05DD7" w:rsidRDefault="001B75D8" w:rsidP="00A844EF">
            <w:pPr>
              <w:rPr>
                <w:rFonts w:cstheme="minorHAnsi"/>
                <w:szCs w:val="20"/>
              </w:rPr>
            </w:pPr>
          </w:p>
        </w:tc>
      </w:tr>
      <w:tr w:rsidR="001B75D8" w:rsidRPr="00E05DD7" w14:paraId="1C740BEA" w14:textId="77777777" w:rsidTr="00D0310C">
        <w:tc>
          <w:tcPr>
            <w:tcW w:w="1404" w:type="dxa"/>
            <w:tcBorders>
              <w:top w:val="nil"/>
              <w:left w:val="nil"/>
              <w:bottom w:val="nil"/>
              <w:right w:val="nil"/>
            </w:tcBorders>
            <w:vAlign w:val="bottom"/>
            <w:hideMark/>
          </w:tcPr>
          <w:p w14:paraId="1E63887C" w14:textId="77777777" w:rsidR="001B75D8" w:rsidRPr="00E05DD7" w:rsidRDefault="001B75D8" w:rsidP="00A844EF">
            <w:pPr>
              <w:rPr>
                <w:rFonts w:cstheme="minorHAnsi"/>
                <w:szCs w:val="20"/>
              </w:rPr>
            </w:pPr>
            <w:r w:rsidRPr="00E05DD7">
              <w:rPr>
                <w:rFonts w:cstheme="minorHAnsi"/>
                <w:szCs w:val="20"/>
              </w:rPr>
              <w:t>Witness:</w:t>
            </w:r>
          </w:p>
        </w:tc>
        <w:tc>
          <w:tcPr>
            <w:tcW w:w="3549" w:type="dxa"/>
            <w:tcBorders>
              <w:top w:val="single" w:sz="4" w:space="0" w:color="auto"/>
              <w:left w:val="nil"/>
              <w:bottom w:val="single" w:sz="6" w:space="0" w:color="auto"/>
              <w:right w:val="nil"/>
            </w:tcBorders>
            <w:vAlign w:val="bottom"/>
          </w:tcPr>
          <w:p w14:paraId="6B77D037" w14:textId="77777777" w:rsidR="001B75D8" w:rsidRPr="00E05DD7" w:rsidRDefault="001B75D8" w:rsidP="00A844EF">
            <w:pPr>
              <w:rPr>
                <w:rFonts w:cstheme="minorHAnsi"/>
                <w:szCs w:val="20"/>
              </w:rPr>
            </w:pPr>
          </w:p>
        </w:tc>
        <w:tc>
          <w:tcPr>
            <w:tcW w:w="4053" w:type="dxa"/>
            <w:tcBorders>
              <w:top w:val="nil"/>
              <w:left w:val="nil"/>
              <w:bottom w:val="nil"/>
              <w:right w:val="nil"/>
            </w:tcBorders>
          </w:tcPr>
          <w:p w14:paraId="6E7BBFA5" w14:textId="77777777" w:rsidR="001B75D8" w:rsidRPr="00E05DD7" w:rsidRDefault="001B75D8" w:rsidP="00A844EF">
            <w:pPr>
              <w:rPr>
                <w:rFonts w:cstheme="minorHAnsi"/>
                <w:szCs w:val="20"/>
              </w:rPr>
            </w:pPr>
          </w:p>
        </w:tc>
      </w:tr>
      <w:tr w:rsidR="001B75D8" w:rsidRPr="00E05DD7" w14:paraId="50C4CE3D" w14:textId="77777777" w:rsidTr="00D0310C">
        <w:tc>
          <w:tcPr>
            <w:tcW w:w="1404" w:type="dxa"/>
            <w:tcBorders>
              <w:top w:val="nil"/>
              <w:left w:val="nil"/>
              <w:bottom w:val="nil"/>
              <w:right w:val="nil"/>
            </w:tcBorders>
            <w:vAlign w:val="bottom"/>
            <w:hideMark/>
          </w:tcPr>
          <w:p w14:paraId="2AF9C3EF" w14:textId="77777777" w:rsidR="001B75D8" w:rsidRPr="00E05DD7" w:rsidRDefault="001B75D8" w:rsidP="00A844EF">
            <w:pPr>
              <w:rPr>
                <w:rFonts w:cstheme="minorHAnsi"/>
                <w:szCs w:val="20"/>
              </w:rPr>
            </w:pPr>
            <w:r w:rsidRPr="00E05DD7">
              <w:rPr>
                <w:rFonts w:cstheme="minorHAnsi"/>
                <w:szCs w:val="20"/>
              </w:rPr>
              <w:t>Witness:</w:t>
            </w:r>
          </w:p>
        </w:tc>
        <w:tc>
          <w:tcPr>
            <w:tcW w:w="3549" w:type="dxa"/>
            <w:tcBorders>
              <w:top w:val="single" w:sz="6" w:space="0" w:color="auto"/>
              <w:left w:val="nil"/>
              <w:bottom w:val="single" w:sz="6" w:space="0" w:color="auto"/>
              <w:right w:val="nil"/>
            </w:tcBorders>
            <w:vAlign w:val="bottom"/>
          </w:tcPr>
          <w:p w14:paraId="4ADE7CF1" w14:textId="77777777" w:rsidR="001B75D8" w:rsidRPr="00E05DD7" w:rsidRDefault="001B75D8" w:rsidP="00A844EF">
            <w:pPr>
              <w:rPr>
                <w:rFonts w:cstheme="minorHAnsi"/>
                <w:szCs w:val="20"/>
              </w:rPr>
            </w:pPr>
          </w:p>
        </w:tc>
        <w:tc>
          <w:tcPr>
            <w:tcW w:w="4053" w:type="dxa"/>
            <w:tcBorders>
              <w:top w:val="nil"/>
              <w:left w:val="nil"/>
              <w:bottom w:val="nil"/>
              <w:right w:val="nil"/>
            </w:tcBorders>
          </w:tcPr>
          <w:p w14:paraId="546C1094" w14:textId="77777777" w:rsidR="001B75D8" w:rsidRPr="00E05DD7" w:rsidRDefault="001B75D8" w:rsidP="00A844EF">
            <w:pPr>
              <w:rPr>
                <w:rFonts w:cstheme="minorHAnsi"/>
                <w:szCs w:val="20"/>
              </w:rPr>
            </w:pPr>
          </w:p>
        </w:tc>
      </w:tr>
    </w:tbl>
    <w:p w14:paraId="2928D726" w14:textId="77777777" w:rsidR="001B75D8" w:rsidRPr="00E05DD7" w:rsidRDefault="001B75D8" w:rsidP="00A844EF">
      <w:pPr>
        <w:rPr>
          <w:rFonts w:cstheme="minorHAnsi"/>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3"/>
        <w:gridCol w:w="3562"/>
        <w:gridCol w:w="4061"/>
      </w:tblGrid>
      <w:tr w:rsidR="001B75D8" w:rsidRPr="00E05DD7" w14:paraId="501E881E" w14:textId="77777777" w:rsidTr="00D0310C">
        <w:tc>
          <w:tcPr>
            <w:tcW w:w="1440" w:type="dxa"/>
            <w:tcBorders>
              <w:top w:val="nil"/>
              <w:left w:val="nil"/>
              <w:bottom w:val="nil"/>
              <w:right w:val="nil"/>
            </w:tcBorders>
            <w:hideMark/>
          </w:tcPr>
          <w:p w14:paraId="1ED2903E" w14:textId="77777777" w:rsidR="001B75D8" w:rsidRPr="00E05DD7" w:rsidRDefault="001B75D8" w:rsidP="00A844EF">
            <w:pPr>
              <w:rPr>
                <w:rFonts w:cstheme="minorHAnsi"/>
                <w:szCs w:val="20"/>
              </w:rPr>
            </w:pPr>
            <w:r w:rsidRPr="00E05DD7">
              <w:rPr>
                <w:rFonts w:cstheme="minorHAnsi"/>
                <w:szCs w:val="20"/>
              </w:rPr>
              <w:fldChar w:fldCharType="begin">
                <w:ffData>
                  <w:name w:val="F"/>
                  <w:enabled/>
                  <w:calcOnExit w:val="0"/>
                  <w:textInput/>
                </w:ffData>
              </w:fldChar>
            </w:r>
            <w:r w:rsidRPr="00E05DD7">
              <w:rPr>
                <w:rFonts w:cstheme="minorHAnsi"/>
                <w:szCs w:val="20"/>
              </w:rPr>
              <w:instrText xml:space="preserve"> FORMTEXT </w:instrText>
            </w:r>
            <w:r w:rsidRPr="00E05DD7">
              <w:rPr>
                <w:rFonts w:cstheme="minorHAnsi"/>
                <w:szCs w:val="20"/>
              </w:rPr>
            </w:r>
            <w:r w:rsidRPr="00E05DD7">
              <w:rPr>
                <w:rFonts w:cstheme="minorHAnsi"/>
                <w:szCs w:val="20"/>
              </w:rPr>
              <w:fldChar w:fldCharType="separate"/>
            </w:r>
            <w:r w:rsidRPr="00E05DD7">
              <w:rPr>
                <w:rFonts w:cstheme="minorHAnsi"/>
                <w:szCs w:val="20"/>
              </w:rPr>
              <w:t> </w:t>
            </w:r>
            <w:r w:rsidRPr="00E05DD7">
              <w:rPr>
                <w:rFonts w:cstheme="minorHAnsi"/>
                <w:szCs w:val="20"/>
              </w:rPr>
              <w:t> </w:t>
            </w:r>
            <w:r w:rsidRPr="00E05DD7">
              <w:rPr>
                <w:rFonts w:cstheme="minorHAnsi"/>
                <w:szCs w:val="20"/>
              </w:rPr>
              <w:t> </w:t>
            </w:r>
            <w:r w:rsidRPr="00E05DD7">
              <w:rPr>
                <w:rFonts w:cstheme="minorHAnsi"/>
                <w:szCs w:val="20"/>
              </w:rPr>
              <w:t> </w:t>
            </w:r>
            <w:r w:rsidRPr="00E05DD7">
              <w:rPr>
                <w:rFonts w:cstheme="minorHAnsi"/>
                <w:szCs w:val="20"/>
              </w:rPr>
              <w:t> </w:t>
            </w:r>
            <w:r w:rsidRPr="00E05DD7">
              <w:rPr>
                <w:rFonts w:cstheme="minorHAnsi"/>
                <w:szCs w:val="20"/>
              </w:rPr>
              <w:fldChar w:fldCharType="end"/>
            </w:r>
          </w:p>
        </w:tc>
        <w:tc>
          <w:tcPr>
            <w:tcW w:w="8414" w:type="dxa"/>
            <w:gridSpan w:val="2"/>
            <w:tcBorders>
              <w:top w:val="nil"/>
              <w:left w:val="nil"/>
              <w:bottom w:val="nil"/>
              <w:right w:val="nil"/>
            </w:tcBorders>
            <w:hideMark/>
          </w:tcPr>
          <w:p w14:paraId="0EF46049" w14:textId="77777777" w:rsidR="001B75D8" w:rsidRPr="00E05DD7" w:rsidRDefault="001B75D8" w:rsidP="00A844EF">
            <w:pPr>
              <w:rPr>
                <w:rFonts w:cstheme="minorHAnsi"/>
                <w:b/>
                <w:szCs w:val="20"/>
              </w:rPr>
            </w:pPr>
            <w:r w:rsidRPr="00E05DD7">
              <w:rPr>
                <w:rFonts w:cstheme="minorHAnsi"/>
                <w:b/>
                <w:szCs w:val="20"/>
              </w:rPr>
              <w:t xml:space="preserve">TIGER </w:t>
            </w:r>
            <w:r w:rsidR="00743E3B" w:rsidRPr="00E05DD7">
              <w:rPr>
                <w:rFonts w:cstheme="minorHAnsi"/>
                <w:b/>
                <w:szCs w:val="20"/>
              </w:rPr>
              <w:t xml:space="preserve">CONSUMER </w:t>
            </w:r>
            <w:r w:rsidRPr="00E05DD7">
              <w:rPr>
                <w:rFonts w:cstheme="minorHAnsi"/>
                <w:b/>
                <w:szCs w:val="20"/>
              </w:rPr>
              <w:t>BRANDS LIMITED</w:t>
            </w:r>
          </w:p>
        </w:tc>
      </w:tr>
      <w:tr w:rsidR="001B75D8" w:rsidRPr="00E05DD7" w14:paraId="2447F041" w14:textId="77777777" w:rsidTr="00D0310C">
        <w:tc>
          <w:tcPr>
            <w:tcW w:w="1440" w:type="dxa"/>
            <w:tcBorders>
              <w:top w:val="nil"/>
              <w:left w:val="nil"/>
              <w:bottom w:val="nil"/>
              <w:right w:val="nil"/>
            </w:tcBorders>
            <w:vAlign w:val="bottom"/>
            <w:hideMark/>
          </w:tcPr>
          <w:p w14:paraId="3E58B832" w14:textId="77777777" w:rsidR="001B75D8" w:rsidRPr="00E05DD7" w:rsidRDefault="001B75D8" w:rsidP="00A844EF">
            <w:pPr>
              <w:rPr>
                <w:rFonts w:cstheme="minorHAnsi"/>
                <w:szCs w:val="20"/>
              </w:rPr>
            </w:pPr>
            <w:r w:rsidRPr="00E05DD7">
              <w:rPr>
                <w:rFonts w:cstheme="minorHAnsi"/>
                <w:szCs w:val="20"/>
              </w:rPr>
              <w:t>Signature:</w:t>
            </w:r>
          </w:p>
        </w:tc>
        <w:tc>
          <w:tcPr>
            <w:tcW w:w="3913" w:type="dxa"/>
            <w:tcBorders>
              <w:top w:val="nil"/>
              <w:left w:val="nil"/>
              <w:bottom w:val="single" w:sz="6" w:space="0" w:color="auto"/>
              <w:right w:val="nil"/>
            </w:tcBorders>
            <w:vAlign w:val="bottom"/>
          </w:tcPr>
          <w:p w14:paraId="6C9F3313" w14:textId="77777777" w:rsidR="001B75D8" w:rsidRPr="00E05DD7" w:rsidRDefault="001B75D8" w:rsidP="00A844EF">
            <w:pPr>
              <w:rPr>
                <w:rFonts w:cstheme="minorHAnsi"/>
                <w:szCs w:val="20"/>
              </w:rPr>
            </w:pPr>
          </w:p>
        </w:tc>
        <w:tc>
          <w:tcPr>
            <w:tcW w:w="4501" w:type="dxa"/>
            <w:tcBorders>
              <w:top w:val="nil"/>
              <w:left w:val="nil"/>
              <w:bottom w:val="nil"/>
              <w:right w:val="nil"/>
            </w:tcBorders>
          </w:tcPr>
          <w:p w14:paraId="327742BC" w14:textId="77777777" w:rsidR="001B75D8" w:rsidRPr="00E05DD7" w:rsidRDefault="001B75D8" w:rsidP="00A844EF">
            <w:pPr>
              <w:rPr>
                <w:rFonts w:cstheme="minorHAnsi"/>
                <w:szCs w:val="20"/>
              </w:rPr>
            </w:pPr>
          </w:p>
        </w:tc>
      </w:tr>
      <w:tr w:rsidR="001B75D8" w:rsidRPr="00E05DD7" w14:paraId="5157295F" w14:textId="77777777" w:rsidTr="00D0310C">
        <w:tc>
          <w:tcPr>
            <w:tcW w:w="1440" w:type="dxa"/>
            <w:tcBorders>
              <w:top w:val="nil"/>
              <w:left w:val="nil"/>
              <w:bottom w:val="nil"/>
              <w:right w:val="nil"/>
            </w:tcBorders>
            <w:vAlign w:val="bottom"/>
          </w:tcPr>
          <w:p w14:paraId="76D8ABCD" w14:textId="77777777" w:rsidR="001B75D8" w:rsidRPr="00E05DD7" w:rsidRDefault="001B75D8" w:rsidP="00A844EF">
            <w:pPr>
              <w:rPr>
                <w:rFonts w:cstheme="minorHAnsi"/>
                <w:szCs w:val="20"/>
              </w:rPr>
            </w:pPr>
          </w:p>
        </w:tc>
        <w:tc>
          <w:tcPr>
            <w:tcW w:w="8414" w:type="dxa"/>
            <w:gridSpan w:val="2"/>
            <w:tcBorders>
              <w:top w:val="nil"/>
              <w:left w:val="nil"/>
              <w:bottom w:val="nil"/>
              <w:right w:val="nil"/>
            </w:tcBorders>
            <w:vAlign w:val="bottom"/>
            <w:hideMark/>
          </w:tcPr>
          <w:p w14:paraId="7143CE88" w14:textId="77777777" w:rsidR="001B75D8" w:rsidRPr="00E05DD7" w:rsidRDefault="001B75D8" w:rsidP="00A844EF">
            <w:pPr>
              <w:rPr>
                <w:rFonts w:cstheme="minorHAnsi"/>
                <w:szCs w:val="20"/>
              </w:rPr>
            </w:pPr>
            <w:r w:rsidRPr="00E05DD7">
              <w:rPr>
                <w:rFonts w:cstheme="minorHAnsi"/>
                <w:szCs w:val="20"/>
              </w:rPr>
              <w:fldChar w:fldCharType="begin">
                <w:ffData>
                  <w:name w:val="heshe3"/>
                  <w:enabled/>
                  <w:calcOnExit w:val="0"/>
                  <w:statusText w:type="text" w:val="Insert he or she for entity 3"/>
                  <w:textInput>
                    <w:default w:val="who warrants that he / she is duly authorised thereto"/>
                  </w:textInput>
                </w:ffData>
              </w:fldChar>
            </w:r>
            <w:r w:rsidRPr="00E05DD7">
              <w:rPr>
                <w:rFonts w:cstheme="minorHAnsi"/>
                <w:szCs w:val="20"/>
              </w:rPr>
              <w:instrText xml:space="preserve"> FORMTEXT </w:instrText>
            </w:r>
            <w:r w:rsidRPr="00E05DD7">
              <w:rPr>
                <w:rFonts w:cstheme="minorHAnsi"/>
                <w:szCs w:val="20"/>
              </w:rPr>
            </w:r>
            <w:r w:rsidRPr="00E05DD7">
              <w:rPr>
                <w:rFonts w:cstheme="minorHAnsi"/>
                <w:szCs w:val="20"/>
              </w:rPr>
              <w:fldChar w:fldCharType="separate"/>
            </w:r>
            <w:r w:rsidRPr="00E05DD7">
              <w:rPr>
                <w:rFonts w:cstheme="minorHAnsi"/>
                <w:szCs w:val="20"/>
              </w:rPr>
              <w:t>who warrants that he / she is duly authorised thereto</w:t>
            </w:r>
            <w:r w:rsidRPr="00E05DD7">
              <w:rPr>
                <w:rFonts w:cstheme="minorHAnsi"/>
                <w:szCs w:val="20"/>
              </w:rPr>
              <w:fldChar w:fldCharType="end"/>
            </w:r>
          </w:p>
        </w:tc>
      </w:tr>
      <w:tr w:rsidR="001B75D8" w:rsidRPr="00E05DD7" w14:paraId="1954F127" w14:textId="77777777" w:rsidTr="00D0310C">
        <w:tc>
          <w:tcPr>
            <w:tcW w:w="1440" w:type="dxa"/>
            <w:tcBorders>
              <w:top w:val="nil"/>
              <w:left w:val="nil"/>
              <w:bottom w:val="nil"/>
              <w:right w:val="nil"/>
            </w:tcBorders>
            <w:vAlign w:val="bottom"/>
            <w:hideMark/>
          </w:tcPr>
          <w:p w14:paraId="17DB05FE" w14:textId="77777777" w:rsidR="001B75D8" w:rsidRPr="00E05DD7" w:rsidRDefault="001B75D8" w:rsidP="00A844EF">
            <w:pPr>
              <w:rPr>
                <w:rFonts w:cstheme="minorHAnsi"/>
                <w:szCs w:val="20"/>
              </w:rPr>
            </w:pPr>
            <w:r w:rsidRPr="00E05DD7">
              <w:rPr>
                <w:rFonts w:cstheme="minorHAnsi"/>
                <w:szCs w:val="20"/>
              </w:rPr>
              <w:t>Name:</w:t>
            </w:r>
          </w:p>
        </w:tc>
        <w:tc>
          <w:tcPr>
            <w:tcW w:w="3913" w:type="dxa"/>
            <w:tcBorders>
              <w:top w:val="nil"/>
              <w:left w:val="nil"/>
              <w:bottom w:val="single" w:sz="4" w:space="0" w:color="auto"/>
              <w:right w:val="nil"/>
            </w:tcBorders>
            <w:vAlign w:val="bottom"/>
          </w:tcPr>
          <w:p w14:paraId="4881AB01" w14:textId="77777777" w:rsidR="001B75D8" w:rsidRPr="00E05DD7" w:rsidRDefault="001B75D8" w:rsidP="00A844EF">
            <w:pPr>
              <w:rPr>
                <w:rFonts w:cstheme="minorHAnsi"/>
                <w:szCs w:val="20"/>
              </w:rPr>
            </w:pPr>
          </w:p>
        </w:tc>
        <w:tc>
          <w:tcPr>
            <w:tcW w:w="4501" w:type="dxa"/>
            <w:tcBorders>
              <w:top w:val="nil"/>
              <w:left w:val="nil"/>
              <w:bottom w:val="nil"/>
              <w:right w:val="nil"/>
            </w:tcBorders>
          </w:tcPr>
          <w:p w14:paraId="318A1503" w14:textId="77777777" w:rsidR="001B75D8" w:rsidRPr="00E05DD7" w:rsidRDefault="001B75D8" w:rsidP="00A844EF">
            <w:pPr>
              <w:rPr>
                <w:rFonts w:cstheme="minorHAnsi"/>
                <w:szCs w:val="20"/>
              </w:rPr>
            </w:pPr>
          </w:p>
        </w:tc>
      </w:tr>
      <w:tr w:rsidR="001B75D8" w:rsidRPr="00E05DD7" w14:paraId="1C297CDF" w14:textId="77777777" w:rsidTr="00D0310C">
        <w:tc>
          <w:tcPr>
            <w:tcW w:w="1440" w:type="dxa"/>
            <w:tcBorders>
              <w:top w:val="nil"/>
              <w:left w:val="nil"/>
              <w:bottom w:val="nil"/>
              <w:right w:val="nil"/>
            </w:tcBorders>
            <w:vAlign w:val="bottom"/>
            <w:hideMark/>
          </w:tcPr>
          <w:p w14:paraId="6AB42F92" w14:textId="77777777" w:rsidR="001B75D8" w:rsidRPr="00E05DD7" w:rsidRDefault="001B75D8" w:rsidP="00A844EF">
            <w:pPr>
              <w:rPr>
                <w:rFonts w:cstheme="minorHAnsi"/>
                <w:szCs w:val="20"/>
              </w:rPr>
            </w:pPr>
            <w:r w:rsidRPr="00E05DD7">
              <w:rPr>
                <w:rFonts w:cstheme="minorHAnsi"/>
                <w:szCs w:val="20"/>
              </w:rPr>
              <w:t>Date:</w:t>
            </w:r>
          </w:p>
        </w:tc>
        <w:tc>
          <w:tcPr>
            <w:tcW w:w="3913" w:type="dxa"/>
            <w:tcBorders>
              <w:top w:val="single" w:sz="4" w:space="0" w:color="auto"/>
              <w:left w:val="nil"/>
              <w:bottom w:val="single" w:sz="4" w:space="0" w:color="auto"/>
              <w:right w:val="nil"/>
            </w:tcBorders>
            <w:vAlign w:val="bottom"/>
          </w:tcPr>
          <w:p w14:paraId="1D91DC0B" w14:textId="77777777" w:rsidR="001B75D8" w:rsidRPr="00E05DD7" w:rsidRDefault="001B75D8" w:rsidP="00A844EF">
            <w:pPr>
              <w:rPr>
                <w:rFonts w:cstheme="minorHAnsi"/>
                <w:szCs w:val="20"/>
              </w:rPr>
            </w:pPr>
          </w:p>
        </w:tc>
        <w:tc>
          <w:tcPr>
            <w:tcW w:w="4501" w:type="dxa"/>
            <w:tcBorders>
              <w:top w:val="nil"/>
              <w:left w:val="nil"/>
              <w:bottom w:val="nil"/>
              <w:right w:val="nil"/>
            </w:tcBorders>
          </w:tcPr>
          <w:p w14:paraId="7FB349F7" w14:textId="77777777" w:rsidR="001B75D8" w:rsidRPr="00E05DD7" w:rsidRDefault="001B75D8" w:rsidP="00A844EF">
            <w:pPr>
              <w:rPr>
                <w:rFonts w:cstheme="minorHAnsi"/>
                <w:szCs w:val="20"/>
              </w:rPr>
            </w:pPr>
          </w:p>
        </w:tc>
      </w:tr>
      <w:tr w:rsidR="001B75D8" w:rsidRPr="00E05DD7" w14:paraId="2D2C308F" w14:textId="77777777" w:rsidTr="00D0310C">
        <w:tc>
          <w:tcPr>
            <w:tcW w:w="1440" w:type="dxa"/>
            <w:tcBorders>
              <w:top w:val="nil"/>
              <w:left w:val="nil"/>
              <w:bottom w:val="nil"/>
              <w:right w:val="nil"/>
            </w:tcBorders>
            <w:vAlign w:val="bottom"/>
            <w:hideMark/>
          </w:tcPr>
          <w:p w14:paraId="7EA83F77" w14:textId="77777777" w:rsidR="001B75D8" w:rsidRPr="00E05DD7" w:rsidRDefault="001B75D8" w:rsidP="00A844EF">
            <w:pPr>
              <w:rPr>
                <w:rFonts w:cstheme="minorHAnsi"/>
                <w:szCs w:val="20"/>
              </w:rPr>
            </w:pPr>
            <w:r w:rsidRPr="00E05DD7">
              <w:rPr>
                <w:rFonts w:cstheme="minorHAnsi"/>
                <w:szCs w:val="20"/>
              </w:rPr>
              <w:t>Place:</w:t>
            </w:r>
          </w:p>
        </w:tc>
        <w:tc>
          <w:tcPr>
            <w:tcW w:w="3913" w:type="dxa"/>
            <w:tcBorders>
              <w:top w:val="single" w:sz="4" w:space="0" w:color="auto"/>
              <w:left w:val="nil"/>
              <w:bottom w:val="single" w:sz="4" w:space="0" w:color="auto"/>
              <w:right w:val="nil"/>
            </w:tcBorders>
            <w:vAlign w:val="bottom"/>
          </w:tcPr>
          <w:p w14:paraId="1797AAE0" w14:textId="77777777" w:rsidR="001B75D8" w:rsidRPr="00E05DD7" w:rsidRDefault="001B75D8" w:rsidP="00A844EF">
            <w:pPr>
              <w:rPr>
                <w:rFonts w:cstheme="minorHAnsi"/>
                <w:szCs w:val="20"/>
              </w:rPr>
            </w:pPr>
          </w:p>
        </w:tc>
        <w:tc>
          <w:tcPr>
            <w:tcW w:w="4501" w:type="dxa"/>
            <w:tcBorders>
              <w:top w:val="nil"/>
              <w:left w:val="nil"/>
              <w:bottom w:val="nil"/>
              <w:right w:val="nil"/>
            </w:tcBorders>
          </w:tcPr>
          <w:p w14:paraId="3083038E" w14:textId="77777777" w:rsidR="001B75D8" w:rsidRPr="00E05DD7" w:rsidRDefault="001B75D8" w:rsidP="00A844EF">
            <w:pPr>
              <w:rPr>
                <w:rFonts w:cstheme="minorHAnsi"/>
                <w:szCs w:val="20"/>
              </w:rPr>
            </w:pPr>
          </w:p>
        </w:tc>
      </w:tr>
      <w:tr w:rsidR="001B75D8" w:rsidRPr="00E05DD7" w14:paraId="1049E505" w14:textId="77777777" w:rsidTr="00D0310C">
        <w:tc>
          <w:tcPr>
            <w:tcW w:w="1440" w:type="dxa"/>
            <w:tcBorders>
              <w:top w:val="nil"/>
              <w:left w:val="nil"/>
              <w:bottom w:val="nil"/>
              <w:right w:val="nil"/>
            </w:tcBorders>
            <w:vAlign w:val="bottom"/>
            <w:hideMark/>
          </w:tcPr>
          <w:p w14:paraId="134FACDA" w14:textId="77777777" w:rsidR="001B75D8" w:rsidRPr="00E05DD7" w:rsidRDefault="001B75D8" w:rsidP="00A844EF">
            <w:pPr>
              <w:rPr>
                <w:rFonts w:cstheme="minorHAnsi"/>
                <w:szCs w:val="20"/>
              </w:rPr>
            </w:pPr>
            <w:r w:rsidRPr="00E05DD7">
              <w:rPr>
                <w:rFonts w:cstheme="minorHAnsi"/>
                <w:szCs w:val="20"/>
              </w:rPr>
              <w:t>Witness:</w:t>
            </w:r>
          </w:p>
        </w:tc>
        <w:tc>
          <w:tcPr>
            <w:tcW w:w="3913" w:type="dxa"/>
            <w:tcBorders>
              <w:top w:val="single" w:sz="4" w:space="0" w:color="auto"/>
              <w:left w:val="nil"/>
              <w:bottom w:val="single" w:sz="6" w:space="0" w:color="auto"/>
              <w:right w:val="nil"/>
            </w:tcBorders>
            <w:vAlign w:val="bottom"/>
          </w:tcPr>
          <w:p w14:paraId="72A6E4EF" w14:textId="77777777" w:rsidR="001B75D8" w:rsidRPr="00E05DD7" w:rsidRDefault="001B75D8" w:rsidP="00A844EF">
            <w:pPr>
              <w:rPr>
                <w:rFonts w:cstheme="minorHAnsi"/>
                <w:szCs w:val="20"/>
              </w:rPr>
            </w:pPr>
          </w:p>
        </w:tc>
        <w:tc>
          <w:tcPr>
            <w:tcW w:w="4501" w:type="dxa"/>
            <w:tcBorders>
              <w:top w:val="nil"/>
              <w:left w:val="nil"/>
              <w:bottom w:val="nil"/>
              <w:right w:val="nil"/>
            </w:tcBorders>
          </w:tcPr>
          <w:p w14:paraId="07A99871" w14:textId="77777777" w:rsidR="001B75D8" w:rsidRPr="00E05DD7" w:rsidRDefault="001B75D8" w:rsidP="00A844EF">
            <w:pPr>
              <w:rPr>
                <w:rFonts w:cstheme="minorHAnsi"/>
                <w:szCs w:val="20"/>
              </w:rPr>
            </w:pPr>
          </w:p>
        </w:tc>
      </w:tr>
      <w:tr w:rsidR="001B75D8" w:rsidRPr="00E05DD7" w14:paraId="7FE4AF70" w14:textId="77777777" w:rsidTr="00D0310C">
        <w:tc>
          <w:tcPr>
            <w:tcW w:w="1440" w:type="dxa"/>
            <w:tcBorders>
              <w:top w:val="nil"/>
              <w:left w:val="nil"/>
              <w:bottom w:val="nil"/>
              <w:right w:val="nil"/>
            </w:tcBorders>
            <w:vAlign w:val="bottom"/>
            <w:hideMark/>
          </w:tcPr>
          <w:p w14:paraId="7DE3AC9B" w14:textId="77777777" w:rsidR="001B75D8" w:rsidRPr="00E05DD7" w:rsidRDefault="001B75D8" w:rsidP="00A844EF">
            <w:pPr>
              <w:rPr>
                <w:rFonts w:cstheme="minorHAnsi"/>
                <w:szCs w:val="20"/>
              </w:rPr>
            </w:pPr>
            <w:r w:rsidRPr="00E05DD7">
              <w:rPr>
                <w:rFonts w:cstheme="minorHAnsi"/>
                <w:szCs w:val="20"/>
              </w:rPr>
              <w:t>Witness:</w:t>
            </w:r>
          </w:p>
        </w:tc>
        <w:tc>
          <w:tcPr>
            <w:tcW w:w="3913" w:type="dxa"/>
            <w:tcBorders>
              <w:top w:val="single" w:sz="6" w:space="0" w:color="auto"/>
              <w:left w:val="nil"/>
              <w:bottom w:val="single" w:sz="6" w:space="0" w:color="auto"/>
              <w:right w:val="nil"/>
            </w:tcBorders>
            <w:vAlign w:val="bottom"/>
          </w:tcPr>
          <w:p w14:paraId="2261B491" w14:textId="77777777" w:rsidR="001B75D8" w:rsidRPr="00E05DD7" w:rsidRDefault="001B75D8" w:rsidP="00A844EF">
            <w:pPr>
              <w:rPr>
                <w:rFonts w:cstheme="minorHAnsi"/>
                <w:szCs w:val="20"/>
              </w:rPr>
            </w:pPr>
          </w:p>
        </w:tc>
        <w:tc>
          <w:tcPr>
            <w:tcW w:w="4501" w:type="dxa"/>
            <w:tcBorders>
              <w:top w:val="nil"/>
              <w:left w:val="nil"/>
              <w:bottom w:val="nil"/>
              <w:right w:val="nil"/>
            </w:tcBorders>
          </w:tcPr>
          <w:p w14:paraId="1958D4B4" w14:textId="77777777" w:rsidR="001B75D8" w:rsidRPr="00E05DD7" w:rsidRDefault="001B75D8" w:rsidP="00A844EF">
            <w:pPr>
              <w:rPr>
                <w:rFonts w:cstheme="minorHAnsi"/>
                <w:szCs w:val="20"/>
              </w:rPr>
            </w:pPr>
          </w:p>
        </w:tc>
      </w:tr>
    </w:tbl>
    <w:p w14:paraId="032B68C8" w14:textId="77777777" w:rsidR="001B75D8" w:rsidRPr="00E05DD7" w:rsidRDefault="001B75D8" w:rsidP="00A844EF">
      <w:pPr>
        <w:rPr>
          <w:rFonts w:cstheme="minorHAnsi"/>
          <w:szCs w:val="20"/>
        </w:rPr>
      </w:pPr>
    </w:p>
    <w:p w14:paraId="335F7555" w14:textId="77777777" w:rsidR="00563EF9" w:rsidRPr="00E05DD7" w:rsidRDefault="001B75D8" w:rsidP="00A844EF">
      <w:pPr>
        <w:rPr>
          <w:rFonts w:cstheme="minorHAnsi"/>
          <w:szCs w:val="20"/>
        </w:rPr>
      </w:pPr>
      <w:r w:rsidRPr="00E05DD7">
        <w:rPr>
          <w:rFonts w:cstheme="minorHAnsi"/>
          <w:szCs w:val="20"/>
        </w:rPr>
        <w:br w:type="page"/>
      </w:r>
    </w:p>
    <w:p w14:paraId="70250BF4" w14:textId="77777777" w:rsidR="00093D86" w:rsidRPr="00E05DD7" w:rsidRDefault="00222A28" w:rsidP="001719B1">
      <w:pPr>
        <w:pStyle w:val="Annexure"/>
        <w:numPr>
          <w:ilvl w:val="0"/>
          <w:numId w:val="0"/>
        </w:numPr>
        <w:jc w:val="center"/>
        <w:rPr>
          <w:rFonts w:cstheme="minorHAnsi"/>
          <w:szCs w:val="20"/>
        </w:rPr>
      </w:pPr>
      <w:bookmarkStart w:id="61" w:name="_Toc480874025"/>
      <w:bookmarkStart w:id="62" w:name="_Toc492290011"/>
      <w:bookmarkStart w:id="63" w:name="_Toc492301548"/>
      <w:r w:rsidRPr="00E05DD7">
        <w:rPr>
          <w:rFonts w:cstheme="minorHAnsi"/>
          <w:szCs w:val="20"/>
        </w:rPr>
        <w:lastRenderedPageBreak/>
        <w:t xml:space="preserve">SCHEDULE </w:t>
      </w:r>
      <w:r w:rsidR="00093D86" w:rsidRPr="00E05DD7">
        <w:rPr>
          <w:rFonts w:cstheme="minorHAnsi"/>
          <w:szCs w:val="20"/>
        </w:rPr>
        <w:t>1</w:t>
      </w:r>
      <w:r w:rsidRPr="00E05DD7">
        <w:rPr>
          <w:rFonts w:cstheme="minorHAnsi"/>
          <w:szCs w:val="20"/>
        </w:rPr>
        <w:t>: SCOPE OF WORK</w:t>
      </w:r>
      <w:bookmarkEnd w:id="61"/>
      <w:bookmarkEnd w:id="62"/>
      <w:bookmarkEnd w:id="63"/>
    </w:p>
    <w:p w14:paraId="58488AD2" w14:textId="77777777" w:rsidR="00B400BD" w:rsidRPr="00E05DD7" w:rsidRDefault="00A10959" w:rsidP="00960748">
      <w:pPr>
        <w:pStyle w:val="XClause1Head"/>
        <w:tabs>
          <w:tab w:val="clear" w:pos="1854"/>
        </w:tabs>
        <w:ind w:left="567" w:hanging="567"/>
        <w:rPr>
          <w:rFonts w:cstheme="minorHAnsi"/>
          <w:b/>
        </w:rPr>
      </w:pPr>
      <w:bookmarkStart w:id="64" w:name="_Toc467745166"/>
      <w:bookmarkStart w:id="65" w:name="_Toc480874026"/>
      <w:r w:rsidRPr="00E05DD7">
        <w:rPr>
          <w:rFonts w:cstheme="minorHAnsi"/>
          <w:b/>
        </w:rPr>
        <w:t>SCOPE OF SERVICES OVERVIEW</w:t>
      </w:r>
      <w:bookmarkEnd w:id="64"/>
      <w:bookmarkEnd w:id="65"/>
    </w:p>
    <w:p w14:paraId="72028BCD" w14:textId="7EB8AE14" w:rsidR="003A7938" w:rsidRPr="00141DFF" w:rsidRDefault="00EC4D91" w:rsidP="00960748">
      <w:pPr>
        <w:pStyle w:val="XClause2Sub"/>
        <w:tabs>
          <w:tab w:val="clear" w:pos="1440"/>
          <w:tab w:val="num" w:pos="709"/>
        </w:tabs>
        <w:ind w:hanging="1440"/>
        <w:rPr>
          <w:rFonts w:cstheme="minorHAnsi"/>
          <w:b/>
        </w:rPr>
      </w:pPr>
      <w:r w:rsidRPr="00E05DD7">
        <w:rPr>
          <w:rFonts w:cstheme="minorHAnsi"/>
        </w:rPr>
        <w:t xml:space="preserve">Based on the requirements, the following components are regarded </w:t>
      </w:r>
      <w:r w:rsidRPr="00141DFF">
        <w:rPr>
          <w:rFonts w:cstheme="minorHAnsi"/>
        </w:rPr>
        <w:t>as in scope services</w:t>
      </w:r>
      <w:r w:rsidR="00B400BD" w:rsidRPr="00141DFF">
        <w:rPr>
          <w:rFonts w:cstheme="minorHAnsi"/>
        </w:rPr>
        <w:t>:</w:t>
      </w:r>
    </w:p>
    <w:p w14:paraId="7B6EF716" w14:textId="6F95B4F8" w:rsidR="002834A0" w:rsidRDefault="002834A0" w:rsidP="00984905">
      <w:pPr>
        <w:pStyle w:val="XClause1Head"/>
        <w:numPr>
          <w:ilvl w:val="0"/>
          <w:numId w:val="38"/>
        </w:numPr>
        <w:rPr>
          <w:ins w:id="66" w:author="Nerushka Naidoo" w:date="2025-03-20T09:41:00Z"/>
        </w:rPr>
      </w:pPr>
      <w:r>
        <w:t>c</w:t>
      </w:r>
      <w:r w:rsidRPr="002834A0">
        <w:t xml:space="preserve">onducting a physical walkthrough at each of the Customer’s sites as stipulated in </w:t>
      </w:r>
      <w:r w:rsidR="00714670">
        <w:t>Appendix A</w:t>
      </w:r>
      <w:r>
        <w:t xml:space="preserve"> to identify, tag as required and create an inventory of the Customer’s in-scope IT Assets</w:t>
      </w:r>
      <w:r w:rsidR="00714670">
        <w:t xml:space="preserve"> in Appendix </w:t>
      </w:r>
      <w:ins w:id="67" w:author="Nerushka Naidoo" w:date="2025-03-20T09:41:00Z">
        <w:r w:rsidR="00457FCD">
          <w:t>C</w:t>
        </w:r>
      </w:ins>
      <w:del w:id="68" w:author="Nerushka Naidoo" w:date="2025-03-20T09:41:00Z">
        <w:r w:rsidR="00714670" w:rsidDel="00457FCD">
          <w:delText>B</w:delText>
        </w:r>
      </w:del>
      <w:r w:rsidR="00714670">
        <w:t>;</w:t>
      </w:r>
    </w:p>
    <w:p w14:paraId="42CD4C43" w14:textId="2F03E552" w:rsidR="00B7629C" w:rsidRDefault="00B7629C" w:rsidP="00984905">
      <w:pPr>
        <w:pStyle w:val="XClause1Head"/>
        <w:numPr>
          <w:ilvl w:val="0"/>
          <w:numId w:val="38"/>
        </w:numPr>
      </w:pPr>
      <w:ins w:id="69" w:author="Nerushka Naidoo" w:date="2025-03-20T09:41:00Z">
        <w:r>
          <w:t xml:space="preserve">conducting a remote validation of Customer’s sites as stipulated in Appendix B to create an inventory of the Customer’s in-scope IT </w:t>
        </w:r>
      </w:ins>
      <w:ins w:id="70" w:author="Nerushka Naidoo" w:date="2025-03-20T09:42:00Z">
        <w:r>
          <w:t>Assets in Appendix C;</w:t>
        </w:r>
      </w:ins>
    </w:p>
    <w:p w14:paraId="5FF4569C" w14:textId="0BCFF972" w:rsidR="00714670" w:rsidRPr="00714670" w:rsidDel="00950AC9" w:rsidRDefault="00714670" w:rsidP="00714670">
      <w:pPr>
        <w:pStyle w:val="XClause1Head"/>
        <w:numPr>
          <w:ilvl w:val="1"/>
          <w:numId w:val="38"/>
        </w:numPr>
        <w:rPr>
          <w:del w:id="71" w:author="Nerushka Naidoo" w:date="2025-03-20T08:37:00Z"/>
        </w:rPr>
      </w:pPr>
      <w:del w:id="72" w:author="Nerushka Naidoo" w:date="2025-03-20T08:37:00Z">
        <w:r w:rsidRPr="00714670" w:rsidDel="00950AC9">
          <w:delText>Only sites and assets in Gauteng will form part of the audit scope.</w:delText>
        </w:r>
      </w:del>
    </w:p>
    <w:p w14:paraId="54C74199" w14:textId="717A71E9" w:rsidR="00714670" w:rsidRPr="00714670" w:rsidRDefault="00714670" w:rsidP="00141DFF">
      <w:pPr>
        <w:pStyle w:val="XClause1Head"/>
        <w:numPr>
          <w:ilvl w:val="1"/>
          <w:numId w:val="38"/>
        </w:numPr>
      </w:pPr>
      <w:r w:rsidRPr="00714670">
        <w:t>An asset will be classified on any of the components</w:t>
      </w:r>
      <w:r>
        <w:t xml:space="preserve"> in Appendix </w:t>
      </w:r>
      <w:ins w:id="73" w:author="Nerushka Naidoo" w:date="2025-03-20T09:42:00Z">
        <w:r w:rsidR="00B7629C">
          <w:t>C</w:t>
        </w:r>
      </w:ins>
      <w:del w:id="74" w:author="Nerushka Naidoo" w:date="2025-03-20T09:42:00Z">
        <w:r w:rsidDel="00B7629C">
          <w:delText>B</w:delText>
        </w:r>
      </w:del>
      <w:r w:rsidRPr="00714670">
        <w:t xml:space="preserve"> as a unique asset.</w:t>
      </w:r>
    </w:p>
    <w:p w14:paraId="3607967D" w14:textId="73AAAB1D" w:rsidR="002834A0" w:rsidRPr="002834A0" w:rsidRDefault="002834A0" w:rsidP="002834A0">
      <w:pPr>
        <w:pStyle w:val="XClause1Head"/>
        <w:numPr>
          <w:ilvl w:val="0"/>
          <w:numId w:val="38"/>
        </w:numPr>
      </w:pPr>
      <w:r w:rsidRPr="002834A0">
        <w:t>travel to Customer’s sites to verify the Customer’s IT assets</w:t>
      </w:r>
      <w:ins w:id="75" w:author="Nerushka Naidoo" w:date="2025-03-20T09:42:00Z">
        <w:r w:rsidR="008E511C">
          <w:t xml:space="preserve"> as reflected in Appendix A</w:t>
        </w:r>
      </w:ins>
      <w:del w:id="76" w:author="Nerushka Naidoo" w:date="2025-03-20T09:42:00Z">
        <w:r w:rsidRPr="002834A0" w:rsidDel="008E511C">
          <w:delText>;</w:delText>
        </w:r>
      </w:del>
    </w:p>
    <w:p w14:paraId="5C251220" w14:textId="77777777" w:rsidR="002834A0" w:rsidRPr="002834A0" w:rsidRDefault="002834A0" w:rsidP="002834A0">
      <w:pPr>
        <w:pStyle w:val="XClause1Head"/>
        <w:numPr>
          <w:ilvl w:val="0"/>
          <w:numId w:val="38"/>
        </w:numPr>
      </w:pPr>
      <w:r w:rsidRPr="002834A0">
        <w:t xml:space="preserve">implement physical verification processes for remote working employees; </w:t>
      </w:r>
    </w:p>
    <w:p w14:paraId="153531DD" w14:textId="39E044AB" w:rsidR="002834A0" w:rsidRDefault="002834A0" w:rsidP="002834A0">
      <w:pPr>
        <w:pStyle w:val="XClause1Head"/>
        <w:numPr>
          <w:ilvl w:val="0"/>
          <w:numId w:val="38"/>
        </w:numPr>
      </w:pPr>
      <w:r w:rsidRPr="002834A0">
        <w:t>identify and inventory assets lying dormant on the site floor, in cupboards or offices</w:t>
      </w:r>
    </w:p>
    <w:p w14:paraId="018712C6" w14:textId="53828486" w:rsidR="00274E4D" w:rsidRPr="00274E4D" w:rsidRDefault="00274E4D" w:rsidP="00141DFF">
      <w:pPr>
        <w:pStyle w:val="XClause1Head"/>
        <w:numPr>
          <w:ilvl w:val="0"/>
          <w:numId w:val="0"/>
        </w:numPr>
        <w:ind w:left="720"/>
      </w:pPr>
      <w:r w:rsidRPr="00984905">
        <w:t>Auditors will assist with collection of unattended assets as classified above and the site manager is required to store these. Auditors will keep a list of identified assets.</w:t>
      </w:r>
    </w:p>
    <w:p w14:paraId="002C704A" w14:textId="77777777" w:rsidR="00274E4D" w:rsidRPr="00274E4D" w:rsidRDefault="00274E4D" w:rsidP="00274E4D">
      <w:pPr>
        <w:pStyle w:val="XClause1Head"/>
        <w:numPr>
          <w:ilvl w:val="0"/>
          <w:numId w:val="38"/>
        </w:numPr>
      </w:pPr>
      <w:r w:rsidRPr="00274E4D">
        <w:t>reconciling the inventory, created by the Service Provider at each of the Customer’s sites, with the FAR;</w:t>
      </w:r>
    </w:p>
    <w:p w14:paraId="75B9675E" w14:textId="77777777" w:rsidR="00274E4D" w:rsidRPr="00274E4D" w:rsidRDefault="00274E4D" w:rsidP="00141DFF">
      <w:pPr>
        <w:pStyle w:val="XClause1Head"/>
        <w:numPr>
          <w:ilvl w:val="1"/>
          <w:numId w:val="38"/>
        </w:numPr>
      </w:pPr>
      <w:r w:rsidRPr="00274E4D">
        <w:t xml:space="preserve">complete an inventory </w:t>
      </w:r>
      <w:proofErr w:type="spellStart"/>
      <w:r w:rsidRPr="00274E4D">
        <w:t>to</w:t>
      </w:r>
      <w:proofErr w:type="spellEnd"/>
      <w:r w:rsidRPr="00274E4D">
        <w:t xml:space="preserve"> FAR and FAR to inventory reconciliation; conducting a comparison of the electronic inventory captured to the Fixed Asset Register, using the serial number of the IT Asset.</w:t>
      </w:r>
    </w:p>
    <w:p w14:paraId="64BF8339" w14:textId="77777777" w:rsidR="00274E4D" w:rsidRPr="00274E4D" w:rsidRDefault="00274E4D" w:rsidP="00141DFF">
      <w:pPr>
        <w:pStyle w:val="XClause1Head"/>
        <w:numPr>
          <w:ilvl w:val="1"/>
          <w:numId w:val="38"/>
        </w:numPr>
      </w:pPr>
      <w:r w:rsidRPr="00274E4D">
        <w:t>conducting a comparison of the Fixed Asset Register to the electronic inventory captured to identify items that cannot be matched</w:t>
      </w:r>
    </w:p>
    <w:p w14:paraId="7C26AEE7" w14:textId="77777777" w:rsidR="00274E4D" w:rsidRPr="00274E4D" w:rsidRDefault="00274E4D" w:rsidP="00274E4D">
      <w:pPr>
        <w:pStyle w:val="XClause1Head"/>
        <w:numPr>
          <w:ilvl w:val="0"/>
          <w:numId w:val="38"/>
        </w:numPr>
      </w:pPr>
      <w:r w:rsidRPr="00274E4D">
        <w:t>providing an outcome of the analysis for the Customer to accurately amend / rectify the FAR;</w:t>
      </w:r>
    </w:p>
    <w:p w14:paraId="7310CF06" w14:textId="77777777" w:rsidR="00274E4D" w:rsidRPr="00274E4D" w:rsidRDefault="00274E4D" w:rsidP="00274E4D">
      <w:pPr>
        <w:pStyle w:val="XClause1Head"/>
        <w:numPr>
          <w:ilvl w:val="0"/>
          <w:numId w:val="38"/>
        </w:numPr>
      </w:pPr>
      <w:r w:rsidRPr="00274E4D">
        <w:t>highlighting data irregularities in the Fixed Asset Register:</w:t>
      </w:r>
    </w:p>
    <w:p w14:paraId="66E303CD" w14:textId="77777777" w:rsidR="00274E4D" w:rsidRPr="00274E4D" w:rsidRDefault="00274E4D" w:rsidP="00141DFF">
      <w:pPr>
        <w:pStyle w:val="XClause1Head"/>
        <w:numPr>
          <w:ilvl w:val="1"/>
          <w:numId w:val="38"/>
        </w:numPr>
      </w:pPr>
      <w:r w:rsidRPr="00274E4D">
        <w:t xml:space="preserve">Incorrect Useful life </w:t>
      </w:r>
    </w:p>
    <w:p w14:paraId="2E15BB98" w14:textId="77777777" w:rsidR="00274E4D" w:rsidRPr="00274E4D" w:rsidRDefault="00274E4D" w:rsidP="00141DFF">
      <w:pPr>
        <w:pStyle w:val="XClause1Head"/>
        <w:numPr>
          <w:ilvl w:val="1"/>
          <w:numId w:val="38"/>
        </w:numPr>
      </w:pPr>
      <w:r w:rsidRPr="00274E4D">
        <w:t xml:space="preserve">Incorrect Descriptions </w:t>
      </w:r>
    </w:p>
    <w:p w14:paraId="12CA942F" w14:textId="77777777" w:rsidR="00274E4D" w:rsidRPr="00274E4D" w:rsidRDefault="00274E4D" w:rsidP="00141DFF">
      <w:pPr>
        <w:pStyle w:val="XClause1Head"/>
        <w:numPr>
          <w:ilvl w:val="1"/>
          <w:numId w:val="38"/>
        </w:numPr>
      </w:pPr>
      <w:r w:rsidRPr="00274E4D">
        <w:t xml:space="preserve">Incorrect Asset Type descriptions   </w:t>
      </w:r>
    </w:p>
    <w:p w14:paraId="4BD164B1" w14:textId="77777777" w:rsidR="00274E4D" w:rsidRPr="00274E4D" w:rsidRDefault="00274E4D" w:rsidP="00274E4D">
      <w:pPr>
        <w:pStyle w:val="ListParagraph"/>
        <w:numPr>
          <w:ilvl w:val="0"/>
          <w:numId w:val="38"/>
        </w:numPr>
        <w:rPr>
          <w:rFonts w:eastAsia="Times New Roman"/>
          <w:szCs w:val="20"/>
          <w:lang w:eastAsia="en-GB"/>
        </w:rPr>
      </w:pPr>
      <w:r w:rsidRPr="00274E4D">
        <w:rPr>
          <w:rFonts w:eastAsia="Times New Roman"/>
          <w:szCs w:val="20"/>
          <w:lang w:eastAsia="en-GB"/>
        </w:rPr>
        <w:t>providing a structure and setup for the project, which shall include, but not be limited to, arranging and/or attending project set up meetings with the Customer’s key stakeholders to discuss scope and time frames with respect to the project, structure setup for verification of assets and financial purposes, ensuring the setup of a detailed project plan, and attaining accurate information from the Customer to effectively manage the entire project;</w:t>
      </w:r>
    </w:p>
    <w:p w14:paraId="3BCCC9CA" w14:textId="77777777" w:rsidR="00274E4D" w:rsidRPr="00274E4D" w:rsidRDefault="00274E4D" w:rsidP="00274E4D">
      <w:pPr>
        <w:pStyle w:val="XClause1Head"/>
        <w:numPr>
          <w:ilvl w:val="0"/>
          <w:numId w:val="38"/>
        </w:numPr>
      </w:pPr>
      <w:r w:rsidRPr="00274E4D">
        <w:t xml:space="preserve">verifying the physical location and existence of the Customer’s IT assets, data capturing of such IT assets, and providing the Customer with a condition assessment of the IT asset; </w:t>
      </w:r>
    </w:p>
    <w:p w14:paraId="3A660FFE" w14:textId="77777777" w:rsidR="00274E4D" w:rsidRPr="00274E4D" w:rsidRDefault="00274E4D" w:rsidP="00274E4D">
      <w:pPr>
        <w:pStyle w:val="XClause1Head"/>
        <w:numPr>
          <w:ilvl w:val="0"/>
          <w:numId w:val="38"/>
        </w:numPr>
      </w:pPr>
      <w:r w:rsidRPr="00274E4D">
        <w:t>providing and emailing the Customer with electronic inventory sign off sheets in PDF and Excel format;</w:t>
      </w:r>
    </w:p>
    <w:p w14:paraId="336090E7" w14:textId="1F8CAE1F" w:rsidR="00274E4D" w:rsidRPr="002834A0" w:rsidRDefault="00274E4D" w:rsidP="002834A0">
      <w:pPr>
        <w:pStyle w:val="XClause1Head"/>
        <w:numPr>
          <w:ilvl w:val="0"/>
          <w:numId w:val="38"/>
        </w:numPr>
      </w:pPr>
      <w:r w:rsidRPr="00274E4D">
        <w:t>installing barcoded labels on the IT assets only where the IT asset does not already have a label or tag affixed to it</w:t>
      </w:r>
      <w:r w:rsidR="00A642F1">
        <w:t xml:space="preserve"> or the asset ID is not visible or damaged</w:t>
      </w:r>
      <w:r>
        <w:t xml:space="preserve">. The Service Provider will supply </w:t>
      </w:r>
      <w:r>
        <w:lastRenderedPageBreak/>
        <w:t xml:space="preserve">barcoded labels if </w:t>
      </w:r>
      <w:r w:rsidR="008A43DF">
        <w:t>required and</w:t>
      </w:r>
      <w:r>
        <w:t xml:space="preserve"> shall not exceed 1000 (one thousand) labels in total unless otherwise agreed to by the Parties in writing. The format of the labels will be agreed between the Service Provider and Customer. </w:t>
      </w:r>
    </w:p>
    <w:p w14:paraId="5B84F5F6" w14:textId="19973060" w:rsidR="00984905" w:rsidRDefault="00984905" w:rsidP="00984905">
      <w:pPr>
        <w:pStyle w:val="XClause1Head"/>
        <w:numPr>
          <w:ilvl w:val="0"/>
          <w:numId w:val="38"/>
        </w:numPr>
      </w:pPr>
      <w:r w:rsidRPr="00984905">
        <w:t xml:space="preserve">The Customer lists were emailed to the supplier that contains relevant </w:t>
      </w:r>
      <w:r w:rsidR="000D5F15">
        <w:t>i</w:t>
      </w:r>
      <w:r w:rsidRPr="00984905">
        <w:t>nformation</w:t>
      </w:r>
      <w:r w:rsidR="000D5F15">
        <w:t>.</w:t>
      </w:r>
    </w:p>
    <w:p w14:paraId="4209574E" w14:textId="1F91A935" w:rsidR="00182373" w:rsidRPr="00984905" w:rsidRDefault="00182373" w:rsidP="00984905">
      <w:pPr>
        <w:pStyle w:val="XClause1Head"/>
        <w:numPr>
          <w:ilvl w:val="0"/>
          <w:numId w:val="38"/>
        </w:numPr>
      </w:pPr>
      <w:r>
        <w:t xml:space="preserve">The assets are to be scanned into a specified agreed format as presented in Appendix C. </w:t>
      </w:r>
    </w:p>
    <w:p w14:paraId="4DF448C0" w14:textId="2F97DD78" w:rsidR="006472EB" w:rsidRDefault="006472EB" w:rsidP="000D5F15">
      <w:pPr>
        <w:pStyle w:val="XClause2Sub"/>
        <w:numPr>
          <w:ilvl w:val="0"/>
          <w:numId w:val="0"/>
        </w:numPr>
      </w:pPr>
    </w:p>
    <w:p w14:paraId="1207CD63" w14:textId="77777777" w:rsidR="00B400BD" w:rsidRPr="00E05DD7" w:rsidRDefault="00B400BD" w:rsidP="00960748">
      <w:pPr>
        <w:pStyle w:val="XClause2Sub"/>
        <w:tabs>
          <w:tab w:val="clear" w:pos="1440"/>
        </w:tabs>
        <w:ind w:left="709" w:hanging="709"/>
        <w:rPr>
          <w:rFonts w:cstheme="minorHAnsi"/>
          <w:b/>
        </w:rPr>
      </w:pPr>
      <w:r w:rsidRPr="00E05DD7">
        <w:rPr>
          <w:rFonts w:cstheme="minorHAnsi"/>
        </w:rPr>
        <w:t xml:space="preserve">The following elements are regarded as </w:t>
      </w:r>
      <w:r w:rsidRPr="00BF5A68">
        <w:rPr>
          <w:rFonts w:cstheme="minorHAnsi"/>
        </w:rPr>
        <w:t>out of scope</w:t>
      </w:r>
      <w:r w:rsidRPr="00E05DD7">
        <w:rPr>
          <w:rFonts w:cstheme="minorHAnsi"/>
        </w:rPr>
        <w:t xml:space="preserve"> and are therefore excluded in this project:</w:t>
      </w:r>
    </w:p>
    <w:p w14:paraId="2782EEF6" w14:textId="695E1CF1" w:rsidR="00C74FD5" w:rsidRPr="002442C8" w:rsidRDefault="008C0DEC" w:rsidP="00960748">
      <w:pPr>
        <w:pStyle w:val="XClause1Head"/>
        <w:numPr>
          <w:ilvl w:val="0"/>
          <w:numId w:val="38"/>
        </w:numPr>
      </w:pPr>
      <w:r w:rsidRPr="002442C8">
        <w:t>Regions</w:t>
      </w:r>
      <w:r w:rsidR="00C74FD5" w:rsidRPr="002442C8">
        <w:t xml:space="preserve"> outside of Gauteng</w:t>
      </w:r>
      <w:r w:rsidR="002442C8">
        <w:t>; and</w:t>
      </w:r>
    </w:p>
    <w:p w14:paraId="505F080F" w14:textId="65AE3E88" w:rsidR="00B400BD" w:rsidRPr="002442C8" w:rsidRDefault="00C74FD5" w:rsidP="00960748">
      <w:pPr>
        <w:pStyle w:val="XClause1Head"/>
        <w:numPr>
          <w:ilvl w:val="0"/>
          <w:numId w:val="38"/>
        </w:numPr>
      </w:pPr>
      <w:r w:rsidRPr="002442C8">
        <w:t>A</w:t>
      </w:r>
      <w:r w:rsidR="008C0DEC" w:rsidRPr="002442C8">
        <w:t>ssets not classified</w:t>
      </w:r>
      <w:r w:rsidR="00035011" w:rsidRPr="002442C8">
        <w:t xml:space="preserve"> or specified</w:t>
      </w:r>
      <w:r w:rsidR="008C0DEC" w:rsidRPr="002442C8">
        <w:t xml:space="preserve"> under </w:t>
      </w:r>
      <w:r w:rsidRPr="002442C8">
        <w:t>Appendix B</w:t>
      </w:r>
      <w:r w:rsidR="002442C8">
        <w:t>.</w:t>
      </w:r>
    </w:p>
    <w:p w14:paraId="68C51105" w14:textId="77777777" w:rsidR="003F4C78" w:rsidRPr="00E05DD7" w:rsidRDefault="00A10959" w:rsidP="00960748">
      <w:pPr>
        <w:pStyle w:val="XClause1Head"/>
        <w:tabs>
          <w:tab w:val="clear" w:pos="1854"/>
        </w:tabs>
        <w:ind w:left="567" w:hanging="567"/>
        <w:rPr>
          <w:rFonts w:cstheme="minorHAnsi"/>
          <w:b/>
        </w:rPr>
      </w:pPr>
      <w:bookmarkStart w:id="77" w:name="_Toc467745167"/>
      <w:bookmarkStart w:id="78" w:name="_Toc480874027"/>
      <w:r w:rsidRPr="00E05DD7">
        <w:rPr>
          <w:rFonts w:cstheme="minorHAnsi"/>
          <w:b/>
        </w:rPr>
        <w:t>SCOPE REFERENCE POINTS</w:t>
      </w:r>
      <w:bookmarkEnd w:id="77"/>
      <w:bookmarkEnd w:id="78"/>
    </w:p>
    <w:p w14:paraId="6B2AEA65" w14:textId="77777777" w:rsidR="003F4C78" w:rsidRPr="00E05DD7" w:rsidRDefault="003F4C78" w:rsidP="00A10959">
      <w:pPr>
        <w:pStyle w:val="XClause0Sub"/>
        <w:rPr>
          <w:rFonts w:cstheme="minorHAnsi"/>
        </w:rPr>
      </w:pPr>
      <w:r w:rsidRPr="00E05DD7">
        <w:rPr>
          <w:rFonts w:cstheme="minorHAnsi"/>
        </w:rPr>
        <w:t xml:space="preserve">The </w:t>
      </w:r>
      <w:r w:rsidR="00E22ED2" w:rsidRPr="00E05DD7">
        <w:rPr>
          <w:rFonts w:cstheme="minorHAnsi"/>
        </w:rPr>
        <w:t>Service Provider</w:t>
      </w:r>
      <w:r w:rsidRPr="00E05DD7">
        <w:rPr>
          <w:rFonts w:cstheme="minorHAnsi"/>
        </w:rPr>
        <w:t xml:space="preserve"> </w:t>
      </w:r>
      <w:r w:rsidR="00DE6B2A" w:rsidRPr="00E05DD7">
        <w:rPr>
          <w:rFonts w:cstheme="minorHAnsi"/>
        </w:rPr>
        <w:t>response was</w:t>
      </w:r>
      <w:r w:rsidRPr="00E05DD7">
        <w:rPr>
          <w:rFonts w:cstheme="minorHAnsi"/>
        </w:rPr>
        <w:t xml:space="preserve"> prepared against the following </w:t>
      </w:r>
      <w:r w:rsidR="00FC0436" w:rsidRPr="00E05DD7">
        <w:rPr>
          <w:rFonts w:cstheme="minorHAnsi"/>
        </w:rPr>
        <w:t xml:space="preserve">reference </w:t>
      </w:r>
      <w:r w:rsidRPr="00E05DD7">
        <w:rPr>
          <w:rFonts w:cstheme="minorHAnsi"/>
        </w:rPr>
        <w:t xml:space="preserve">documents baselines and </w:t>
      </w:r>
      <w:r w:rsidR="00AC6AF1" w:rsidRPr="00E05DD7">
        <w:rPr>
          <w:rFonts w:cstheme="minorHAnsi"/>
        </w:rPr>
        <w:t>principles</w:t>
      </w:r>
      <w:r w:rsidRPr="00E05DD7">
        <w:rPr>
          <w:rFonts w:cstheme="minorHAnsi"/>
        </w:rPr>
        <w:t>:</w:t>
      </w:r>
    </w:p>
    <w:p w14:paraId="686F0F03" w14:textId="77777777" w:rsidR="003F4C78" w:rsidRPr="00BF5A68" w:rsidRDefault="00005D8D" w:rsidP="00A844EF">
      <w:pPr>
        <w:pStyle w:val="XClause2Sub"/>
        <w:rPr>
          <w:rFonts w:cstheme="minorHAnsi"/>
        </w:rPr>
      </w:pPr>
      <w:bookmarkStart w:id="79" w:name="_Ref467742631"/>
      <w:bookmarkStart w:id="80" w:name="_Ref467742784"/>
      <w:bookmarkStart w:id="81" w:name="_Ref467742855"/>
      <w:bookmarkStart w:id="82" w:name="_Ref467742920"/>
      <w:bookmarkStart w:id="83" w:name="_Toc467745168"/>
      <w:bookmarkStart w:id="84" w:name="_Toc480874028"/>
      <w:r w:rsidRPr="00BF5A68">
        <w:rPr>
          <w:rFonts w:cstheme="minorHAnsi"/>
        </w:rPr>
        <w:t xml:space="preserve">Documentation </w:t>
      </w:r>
      <w:r w:rsidR="0036510A" w:rsidRPr="00BF5A68">
        <w:rPr>
          <w:rFonts w:cstheme="minorHAnsi"/>
        </w:rPr>
        <w:t>B</w:t>
      </w:r>
      <w:r w:rsidR="003F4C78" w:rsidRPr="00BF5A68">
        <w:rPr>
          <w:rFonts w:cstheme="minorHAnsi"/>
        </w:rPr>
        <w:t>aseline</w:t>
      </w:r>
      <w:r w:rsidRPr="00BF5A68">
        <w:rPr>
          <w:rFonts w:cstheme="minorHAnsi"/>
        </w:rPr>
        <w:t xml:space="preserve"> Reference</w:t>
      </w:r>
      <w:bookmarkEnd w:id="79"/>
      <w:bookmarkEnd w:id="80"/>
      <w:bookmarkEnd w:id="81"/>
      <w:bookmarkEnd w:id="82"/>
      <w:bookmarkEnd w:id="83"/>
      <w:bookmarkEnd w:id="84"/>
    </w:p>
    <w:p w14:paraId="079FDCB5" w14:textId="77777777" w:rsidR="001B75D8" w:rsidRPr="00E05DD7" w:rsidRDefault="005C2BD3" w:rsidP="00960748">
      <w:pPr>
        <w:pStyle w:val="XClause0Sub"/>
        <w:tabs>
          <w:tab w:val="clear" w:pos="680"/>
          <w:tab w:val="left" w:pos="1418"/>
        </w:tabs>
        <w:ind w:left="1418"/>
        <w:rPr>
          <w:rFonts w:cstheme="minorHAnsi"/>
        </w:rPr>
      </w:pPr>
      <w:r w:rsidRPr="00E05DD7">
        <w:rPr>
          <w:rFonts w:cstheme="minorHAnsi"/>
        </w:rPr>
        <w:t xml:space="preserve">The following </w:t>
      </w:r>
      <w:r w:rsidR="002D08DD" w:rsidRPr="00E05DD7">
        <w:rPr>
          <w:rFonts w:cstheme="minorHAnsi"/>
        </w:rPr>
        <w:t>documents are considered as reference documents</w:t>
      </w:r>
      <w:r w:rsidRPr="00E05DD7">
        <w:rPr>
          <w:rFonts w:cstheme="minorHAnsi"/>
        </w:rPr>
        <w:t xml:space="preserve"> to this </w:t>
      </w:r>
      <w:r w:rsidR="002D08DD" w:rsidRPr="00E05DD7">
        <w:rPr>
          <w:rFonts w:cstheme="minorHAnsi"/>
        </w:rPr>
        <w:t>Works Order (WO)</w:t>
      </w:r>
      <w:r w:rsidRPr="00E05DD7">
        <w:rPr>
          <w:rFonts w:cstheme="minorHAnsi"/>
        </w:rPr>
        <w:t xml:space="preserve"> and such forms the documentation baseline for the </w:t>
      </w:r>
      <w:r w:rsidR="002D08DD" w:rsidRPr="00E05DD7">
        <w:rPr>
          <w:rFonts w:cstheme="minorHAnsi"/>
        </w:rPr>
        <w:t>WO</w:t>
      </w:r>
      <w:r w:rsidRPr="00E05DD7">
        <w:rPr>
          <w:rFonts w:cstheme="minorHAnsi"/>
        </w:rPr>
        <w:t>:</w:t>
      </w:r>
    </w:p>
    <w:p w14:paraId="1AE2AD79" w14:textId="5F3D5325" w:rsidR="005C2BD3" w:rsidRDefault="00E9695E" w:rsidP="001719B1">
      <w:pPr>
        <w:pStyle w:val="XClause3Sub"/>
        <w:rPr>
          <w:rFonts w:cstheme="minorHAnsi"/>
        </w:rPr>
      </w:pPr>
      <w:r w:rsidRPr="00E9695E">
        <w:rPr>
          <w:rFonts w:cstheme="minorHAnsi"/>
        </w:rPr>
        <w:t>Sautech External Proposal Tiger Brands</w:t>
      </w:r>
      <w:del w:id="85" w:author="Nerushka Naidoo" w:date="2025-03-20T09:08:00Z">
        <w:r w:rsidRPr="00E9695E" w:rsidDel="00C46A87">
          <w:rPr>
            <w:rFonts w:cstheme="minorHAnsi"/>
          </w:rPr>
          <w:delText>.v5 June 2024.docx</w:delText>
        </w:r>
      </w:del>
      <w:ins w:id="86" w:author="Nerushka Naidoo" w:date="2025-03-20T09:08:00Z">
        <w:r w:rsidR="00C46A87">
          <w:rPr>
            <w:rFonts w:cstheme="minorHAnsi"/>
          </w:rPr>
          <w:t xml:space="preserve"> – Phase 2.v1_28JAN25.pdf</w:t>
        </w:r>
      </w:ins>
      <w:r w:rsidR="002442C8">
        <w:rPr>
          <w:rFonts w:cstheme="minorHAnsi"/>
        </w:rPr>
        <w:t>; and</w:t>
      </w:r>
    </w:p>
    <w:p w14:paraId="0525CAC2" w14:textId="4F0F149F" w:rsidR="003A7938" w:rsidRPr="00CE1460" w:rsidRDefault="00E9695E" w:rsidP="00CE1460">
      <w:pPr>
        <w:pStyle w:val="XClause3Sub"/>
        <w:rPr>
          <w:rFonts w:cstheme="minorHAnsi"/>
        </w:rPr>
      </w:pPr>
      <w:r w:rsidRPr="00E9695E">
        <w:rPr>
          <w:rFonts w:cstheme="minorHAnsi"/>
        </w:rPr>
        <w:t>Tiger</w:t>
      </w:r>
      <w:r w:rsidR="00BF5A68">
        <w:rPr>
          <w:rFonts w:cstheme="minorHAnsi"/>
        </w:rPr>
        <w:t xml:space="preserve"> </w:t>
      </w:r>
      <w:r w:rsidRPr="00E9695E">
        <w:rPr>
          <w:rFonts w:cstheme="minorHAnsi"/>
        </w:rPr>
        <w:t>Brands_physical verification of IT Assets_Requirements document.xlsx</w:t>
      </w:r>
      <w:r w:rsidR="002442C8">
        <w:rPr>
          <w:rFonts w:cstheme="minorHAnsi"/>
        </w:rPr>
        <w:t>.</w:t>
      </w:r>
    </w:p>
    <w:p w14:paraId="15E0391D" w14:textId="77777777" w:rsidR="003F4C78" w:rsidRPr="00BF5A68" w:rsidRDefault="00A10959" w:rsidP="00960748">
      <w:pPr>
        <w:pStyle w:val="XClause1Head"/>
        <w:tabs>
          <w:tab w:val="clear" w:pos="1854"/>
        </w:tabs>
        <w:ind w:left="567" w:hanging="567"/>
        <w:rPr>
          <w:rFonts w:cstheme="minorHAnsi"/>
          <w:b/>
        </w:rPr>
      </w:pPr>
      <w:bookmarkStart w:id="87" w:name="_Toc467745170"/>
      <w:bookmarkStart w:id="88" w:name="_Toc480874030"/>
      <w:r w:rsidRPr="00BF5A68">
        <w:rPr>
          <w:rFonts w:cstheme="minorHAnsi"/>
          <w:b/>
        </w:rPr>
        <w:t>PROJECT DEFINITION</w:t>
      </w:r>
      <w:bookmarkEnd w:id="87"/>
      <w:bookmarkEnd w:id="88"/>
    </w:p>
    <w:p w14:paraId="55FBCFB2" w14:textId="77777777" w:rsidR="003F4C78" w:rsidRPr="00E05DD7" w:rsidRDefault="00585650" w:rsidP="00A10959">
      <w:pPr>
        <w:pStyle w:val="XClause0Sub"/>
        <w:rPr>
          <w:rFonts w:cstheme="minorHAnsi"/>
        </w:rPr>
      </w:pPr>
      <w:r w:rsidRPr="00E05DD7">
        <w:rPr>
          <w:rFonts w:cstheme="minorHAnsi"/>
        </w:rPr>
        <w:t>The Service Provider</w:t>
      </w:r>
      <w:r w:rsidR="003F4C78" w:rsidRPr="00E05DD7">
        <w:rPr>
          <w:rFonts w:cstheme="minorHAnsi"/>
        </w:rPr>
        <w:t xml:space="preserve"> understanding of the pr</w:t>
      </w:r>
      <w:r w:rsidR="00E24B9A" w:rsidRPr="00E05DD7">
        <w:rPr>
          <w:rFonts w:cstheme="minorHAnsi"/>
        </w:rPr>
        <w:t>oject definition, both from the</w:t>
      </w:r>
      <w:r w:rsidR="003F4C78" w:rsidRPr="00E05DD7">
        <w:rPr>
          <w:rFonts w:cstheme="minorHAnsi"/>
        </w:rPr>
        <w:t xml:space="preserve"> documentation</w:t>
      </w:r>
      <w:r w:rsidR="00E24B9A" w:rsidRPr="00E05DD7">
        <w:rPr>
          <w:rFonts w:cstheme="minorHAnsi"/>
        </w:rPr>
        <w:t xml:space="preserve"> stated in section 2.1 above</w:t>
      </w:r>
      <w:r w:rsidR="003F4C78" w:rsidRPr="00E05DD7">
        <w:rPr>
          <w:rFonts w:cstheme="minorHAnsi"/>
        </w:rPr>
        <w:t xml:space="preserve">, as well as previous engagements with </w:t>
      </w:r>
      <w:r w:rsidR="00E22ED2" w:rsidRPr="00E05DD7">
        <w:rPr>
          <w:rFonts w:cstheme="minorHAnsi"/>
        </w:rPr>
        <w:t>the Customer</w:t>
      </w:r>
      <w:r w:rsidR="003F4C78" w:rsidRPr="00E05DD7">
        <w:rPr>
          <w:rFonts w:cstheme="minorHAnsi"/>
        </w:rPr>
        <w:t xml:space="preserve"> is as follow:</w:t>
      </w:r>
    </w:p>
    <w:p w14:paraId="385BC86A" w14:textId="77777777" w:rsidR="003F4C78" w:rsidRPr="00E05DD7" w:rsidRDefault="003F4C78" w:rsidP="00A10959">
      <w:pPr>
        <w:pStyle w:val="XClause2Sub"/>
        <w:rPr>
          <w:rFonts w:cstheme="minorHAnsi"/>
        </w:rPr>
      </w:pPr>
      <w:bookmarkStart w:id="89" w:name="_Toc467745171"/>
      <w:bookmarkStart w:id="90" w:name="_Toc480874031"/>
      <w:r w:rsidRPr="00E05DD7">
        <w:rPr>
          <w:rFonts w:cstheme="minorHAnsi"/>
        </w:rPr>
        <w:t>Project Vision</w:t>
      </w:r>
      <w:bookmarkEnd w:id="89"/>
      <w:bookmarkEnd w:id="90"/>
    </w:p>
    <w:p w14:paraId="342461CD" w14:textId="20182732" w:rsidR="003F4C78" w:rsidRPr="00E05DD7" w:rsidRDefault="00B717B9" w:rsidP="001719B1">
      <w:pPr>
        <w:pStyle w:val="XClause3Sub"/>
        <w:rPr>
          <w:rFonts w:cstheme="minorHAnsi"/>
        </w:rPr>
      </w:pPr>
      <w:r>
        <w:rPr>
          <w:rFonts w:cstheme="minorHAnsi"/>
        </w:rPr>
        <w:t>The vision of the asset verification project is to update the fixed asset register with the audited physical verification project undertaken by The Supplier.</w:t>
      </w:r>
    </w:p>
    <w:p w14:paraId="72C8C066" w14:textId="77777777" w:rsidR="003F4C78" w:rsidRPr="00E05DD7" w:rsidRDefault="003F4C78" w:rsidP="00A10959">
      <w:pPr>
        <w:pStyle w:val="XClause2Sub"/>
        <w:rPr>
          <w:rFonts w:cstheme="minorHAnsi"/>
        </w:rPr>
      </w:pPr>
      <w:bookmarkStart w:id="91" w:name="_Toc467745172"/>
      <w:bookmarkStart w:id="92" w:name="_Toc480874032"/>
      <w:r w:rsidRPr="00E05DD7">
        <w:rPr>
          <w:rFonts w:cstheme="minorHAnsi"/>
        </w:rPr>
        <w:t>Project Objectives</w:t>
      </w:r>
      <w:bookmarkEnd w:id="91"/>
      <w:bookmarkEnd w:id="92"/>
    </w:p>
    <w:p w14:paraId="1A89FB79" w14:textId="07F7EB7F" w:rsidR="003F4C78" w:rsidRPr="002442C8" w:rsidRDefault="00446586" w:rsidP="001719B1">
      <w:pPr>
        <w:pStyle w:val="XClause3Sub"/>
        <w:rPr>
          <w:rFonts w:cstheme="minorHAnsi"/>
        </w:rPr>
      </w:pPr>
      <w:r w:rsidRPr="00446586">
        <w:t>To accurately consolidate and verify physical asset records with our current Fixed Asset Register (FAR), ensuring data integrity, operational efficiency, and compliance with asset management policies. This project aims to streamline asset tracking processes, reduce discrepancies, and provide a comprehensive and up-to-date inventory report</w:t>
      </w:r>
      <w:r w:rsidR="00CE1460">
        <w:t>.</w:t>
      </w:r>
    </w:p>
    <w:p w14:paraId="4005C2FF" w14:textId="77777777" w:rsidR="002442C8" w:rsidRPr="00446586" w:rsidRDefault="002442C8" w:rsidP="00960748">
      <w:pPr>
        <w:pStyle w:val="XClause3Sub"/>
        <w:numPr>
          <w:ilvl w:val="0"/>
          <w:numId w:val="0"/>
        </w:numPr>
        <w:ind w:left="3097"/>
        <w:rPr>
          <w:rFonts w:cstheme="minorHAnsi"/>
        </w:rPr>
      </w:pPr>
    </w:p>
    <w:p w14:paraId="3A811285" w14:textId="77777777" w:rsidR="00585650" w:rsidRPr="00E05DD7" w:rsidRDefault="00E24B9A" w:rsidP="000B0BD9">
      <w:pPr>
        <w:pStyle w:val="XClause2Sub"/>
        <w:rPr>
          <w:rFonts w:cstheme="minorHAnsi"/>
        </w:rPr>
      </w:pPr>
      <w:bookmarkStart w:id="93" w:name="_Toc467745173"/>
      <w:bookmarkStart w:id="94" w:name="_Toc480874033"/>
      <w:r w:rsidRPr="00E05DD7">
        <w:rPr>
          <w:rFonts w:cstheme="minorHAnsi"/>
        </w:rPr>
        <w:t>Project B</w:t>
      </w:r>
      <w:r w:rsidR="00585650" w:rsidRPr="00E05DD7">
        <w:rPr>
          <w:rFonts w:cstheme="minorHAnsi"/>
        </w:rPr>
        <w:t>enefits</w:t>
      </w:r>
      <w:bookmarkEnd w:id="93"/>
      <w:bookmarkEnd w:id="94"/>
    </w:p>
    <w:p w14:paraId="50B27DCF" w14:textId="1942AF92" w:rsidR="00227159" w:rsidRPr="00227159" w:rsidRDefault="00227159" w:rsidP="00960748">
      <w:pPr>
        <w:pStyle w:val="XClause3Sub"/>
        <w:tabs>
          <w:tab w:val="clear" w:pos="3097"/>
          <w:tab w:val="num" w:pos="2835"/>
        </w:tabs>
        <w:rPr>
          <w:rFonts w:cstheme="minorHAnsi"/>
        </w:rPr>
      </w:pPr>
      <w:r w:rsidRPr="00227159">
        <w:rPr>
          <w:rFonts w:cstheme="minorHAnsi"/>
        </w:rPr>
        <w:t xml:space="preserve">    Improved Accuracy: Enhanced reliability of asset data, reducing errors and discrepancies in the FAR</w:t>
      </w:r>
      <w:r w:rsidR="002442C8">
        <w:rPr>
          <w:rFonts w:cstheme="minorHAnsi"/>
        </w:rPr>
        <w:t>;</w:t>
      </w:r>
    </w:p>
    <w:p w14:paraId="6A915825" w14:textId="2E563E85" w:rsidR="00227159" w:rsidRPr="00227159" w:rsidRDefault="00227159" w:rsidP="00960748">
      <w:pPr>
        <w:pStyle w:val="XClause3Sub"/>
        <w:tabs>
          <w:tab w:val="clear" w:pos="3097"/>
          <w:tab w:val="num" w:pos="2835"/>
        </w:tabs>
        <w:rPr>
          <w:rFonts w:cstheme="minorHAnsi"/>
        </w:rPr>
      </w:pPr>
      <w:r w:rsidRPr="00227159">
        <w:rPr>
          <w:rFonts w:cstheme="minorHAnsi"/>
        </w:rPr>
        <w:lastRenderedPageBreak/>
        <w:t xml:space="preserve">    Operational Efficiency: Streamlined processes for tracking and managing physical assets, saving time and resources</w:t>
      </w:r>
      <w:r w:rsidR="002442C8">
        <w:rPr>
          <w:rFonts w:cstheme="minorHAnsi"/>
        </w:rPr>
        <w:t>;</w:t>
      </w:r>
    </w:p>
    <w:p w14:paraId="64EF7D7F" w14:textId="3DA93CEC" w:rsidR="00227159" w:rsidRPr="00227159" w:rsidRDefault="00227159" w:rsidP="00960748">
      <w:pPr>
        <w:pStyle w:val="XClause3Sub"/>
        <w:tabs>
          <w:tab w:val="clear" w:pos="3097"/>
          <w:tab w:val="num" w:pos="2835"/>
        </w:tabs>
        <w:rPr>
          <w:rFonts w:cstheme="minorHAnsi"/>
        </w:rPr>
      </w:pPr>
      <w:r w:rsidRPr="00227159">
        <w:rPr>
          <w:rFonts w:cstheme="minorHAnsi"/>
        </w:rPr>
        <w:t xml:space="preserve">    Regulatory Compliance: Ensures adherence to asset management policies and compliance with financial reporting standards</w:t>
      </w:r>
      <w:r w:rsidR="002442C8">
        <w:rPr>
          <w:rFonts w:cstheme="minorHAnsi"/>
        </w:rPr>
        <w:t>;</w:t>
      </w:r>
    </w:p>
    <w:p w14:paraId="52AE6D38" w14:textId="209303F3" w:rsidR="00227159" w:rsidRPr="00227159" w:rsidRDefault="00227159" w:rsidP="00960748">
      <w:pPr>
        <w:pStyle w:val="XClause3Sub"/>
        <w:tabs>
          <w:tab w:val="clear" w:pos="3097"/>
          <w:tab w:val="num" w:pos="2835"/>
        </w:tabs>
        <w:rPr>
          <w:rFonts w:cstheme="minorHAnsi"/>
        </w:rPr>
      </w:pPr>
      <w:r w:rsidRPr="00227159">
        <w:rPr>
          <w:rFonts w:cstheme="minorHAnsi"/>
        </w:rPr>
        <w:t xml:space="preserve">    Cost Savings: Better asset utilization and reduced risk of asset loss or misallocation, leading to potential cost reductions</w:t>
      </w:r>
      <w:r w:rsidR="002442C8">
        <w:rPr>
          <w:rFonts w:cstheme="minorHAnsi"/>
        </w:rPr>
        <w:t>; and</w:t>
      </w:r>
    </w:p>
    <w:p w14:paraId="04B04FB0" w14:textId="08A0CF65" w:rsidR="00585650" w:rsidRPr="00E05DD7" w:rsidRDefault="00227159" w:rsidP="00960748">
      <w:pPr>
        <w:pStyle w:val="XClause3Sub"/>
        <w:tabs>
          <w:tab w:val="clear" w:pos="3097"/>
          <w:tab w:val="num" w:pos="2835"/>
        </w:tabs>
        <w:rPr>
          <w:rFonts w:cstheme="minorHAnsi"/>
        </w:rPr>
      </w:pPr>
      <w:r w:rsidRPr="00227159">
        <w:rPr>
          <w:rFonts w:cstheme="minorHAnsi"/>
        </w:rPr>
        <w:t xml:space="preserve">    Informed Decision-Making: Provides a solid foundation for strategic planning and investment decisions based on accurate asset information.</w:t>
      </w:r>
    </w:p>
    <w:p w14:paraId="7AEDBE78" w14:textId="77777777" w:rsidR="003F4C78" w:rsidRPr="00E05DD7" w:rsidRDefault="003F4C78" w:rsidP="000B0BD9">
      <w:pPr>
        <w:pStyle w:val="XClause2Sub"/>
        <w:rPr>
          <w:rFonts w:cstheme="minorHAnsi"/>
        </w:rPr>
      </w:pPr>
      <w:bookmarkStart w:id="95" w:name="_Toc467745174"/>
      <w:bookmarkStart w:id="96" w:name="_Toc480874034"/>
      <w:r w:rsidRPr="00E05DD7">
        <w:rPr>
          <w:rFonts w:cstheme="minorHAnsi"/>
        </w:rPr>
        <w:t>Project Constraints</w:t>
      </w:r>
      <w:bookmarkEnd w:id="95"/>
      <w:bookmarkEnd w:id="96"/>
    </w:p>
    <w:p w14:paraId="0DB0EFE4" w14:textId="380B1CED" w:rsidR="003F4C78" w:rsidRPr="00E05DD7" w:rsidRDefault="003F4C78" w:rsidP="000B0BD9">
      <w:pPr>
        <w:pStyle w:val="XClause0Sub"/>
        <w:rPr>
          <w:rFonts w:cstheme="minorHAnsi"/>
        </w:rPr>
      </w:pPr>
      <w:r w:rsidRPr="00E05DD7">
        <w:rPr>
          <w:rFonts w:cstheme="minorHAnsi"/>
        </w:rPr>
        <w:t xml:space="preserve">The following possible constraints have been </w:t>
      </w:r>
      <w:r w:rsidR="005827AE" w:rsidRPr="00E05DD7">
        <w:rPr>
          <w:rFonts w:cstheme="minorHAnsi"/>
        </w:rPr>
        <w:t xml:space="preserve">provisionally </w:t>
      </w:r>
      <w:r w:rsidRPr="00E05DD7">
        <w:rPr>
          <w:rFonts w:cstheme="minorHAnsi"/>
        </w:rPr>
        <w:t xml:space="preserve">identified and </w:t>
      </w:r>
      <w:r w:rsidR="005827AE" w:rsidRPr="00E05DD7">
        <w:rPr>
          <w:rFonts w:cstheme="minorHAnsi"/>
        </w:rPr>
        <w:t>must be</w:t>
      </w:r>
      <w:r w:rsidRPr="00E05DD7">
        <w:rPr>
          <w:rFonts w:cstheme="minorHAnsi"/>
        </w:rPr>
        <w:t xml:space="preserve"> </w:t>
      </w:r>
      <w:r w:rsidR="008F68A0" w:rsidRPr="00E05DD7">
        <w:rPr>
          <w:rFonts w:cstheme="minorHAnsi"/>
        </w:rPr>
        <w:t>considered</w:t>
      </w:r>
      <w:r w:rsidRPr="00E05DD7">
        <w:rPr>
          <w:rFonts w:cstheme="minorHAnsi"/>
        </w:rPr>
        <w:t xml:space="preserve"> during the </w:t>
      </w:r>
      <w:r w:rsidR="005827AE" w:rsidRPr="00E05DD7">
        <w:rPr>
          <w:rFonts w:cstheme="minorHAnsi"/>
        </w:rPr>
        <w:t xml:space="preserve">detail </w:t>
      </w:r>
      <w:r w:rsidRPr="00E05DD7">
        <w:rPr>
          <w:rFonts w:cstheme="minorHAnsi"/>
        </w:rPr>
        <w:t>planning process:</w:t>
      </w:r>
    </w:p>
    <w:p w14:paraId="088B8DB4" w14:textId="5CA2CC66" w:rsidR="00227159" w:rsidRPr="00227159" w:rsidRDefault="00CE1460" w:rsidP="00CE1460">
      <w:pPr>
        <w:ind w:left="720" w:firstLine="720"/>
        <w:rPr>
          <w:rFonts w:cstheme="minorHAnsi"/>
          <w:color w:val="000000" w:themeColor="text1"/>
          <w:szCs w:val="20"/>
        </w:rPr>
      </w:pPr>
      <w:r>
        <w:rPr>
          <w:rFonts w:cstheme="minorHAnsi"/>
          <w:color w:val="000000" w:themeColor="text1"/>
          <w:szCs w:val="20"/>
        </w:rPr>
        <w:t>3.4.1</w:t>
      </w:r>
      <w:r>
        <w:rPr>
          <w:rFonts w:cstheme="minorHAnsi"/>
          <w:color w:val="000000" w:themeColor="text1"/>
          <w:szCs w:val="20"/>
        </w:rPr>
        <w:tab/>
      </w:r>
      <w:r w:rsidR="00227159" w:rsidRPr="00227159">
        <w:rPr>
          <w:rFonts w:cstheme="minorHAnsi"/>
          <w:color w:val="000000" w:themeColor="text1"/>
          <w:szCs w:val="20"/>
        </w:rPr>
        <w:t>The following items as been classified as a risk to the project:</w:t>
      </w:r>
    </w:p>
    <w:p w14:paraId="4AB093FE" w14:textId="77777777" w:rsidR="00227159" w:rsidRPr="00227159" w:rsidRDefault="00227159" w:rsidP="00227159">
      <w:pPr>
        <w:numPr>
          <w:ilvl w:val="0"/>
          <w:numId w:val="39"/>
        </w:numPr>
        <w:spacing w:after="0" w:line="240" w:lineRule="auto"/>
        <w:jc w:val="both"/>
        <w:rPr>
          <w:rFonts w:cstheme="minorHAnsi"/>
          <w:color w:val="000000" w:themeColor="text1"/>
          <w:szCs w:val="20"/>
        </w:rPr>
      </w:pPr>
      <w:r w:rsidRPr="00227159">
        <w:rPr>
          <w:rFonts w:cstheme="minorHAnsi"/>
          <w:color w:val="000000" w:themeColor="text1"/>
          <w:szCs w:val="20"/>
        </w:rPr>
        <w:t>Client lists not accurate</w:t>
      </w:r>
    </w:p>
    <w:p w14:paraId="3C6D7511" w14:textId="6795D28A" w:rsidR="00227159" w:rsidRDefault="00227159" w:rsidP="00227159">
      <w:pPr>
        <w:numPr>
          <w:ilvl w:val="0"/>
          <w:numId w:val="39"/>
        </w:numPr>
        <w:spacing w:after="0" w:line="240" w:lineRule="auto"/>
        <w:jc w:val="both"/>
        <w:rPr>
          <w:rFonts w:cstheme="minorHAnsi"/>
          <w:color w:val="000000" w:themeColor="text1"/>
          <w:szCs w:val="20"/>
        </w:rPr>
      </w:pPr>
      <w:r w:rsidRPr="00227159">
        <w:rPr>
          <w:rFonts w:cstheme="minorHAnsi"/>
          <w:color w:val="000000" w:themeColor="text1"/>
          <w:szCs w:val="20"/>
        </w:rPr>
        <w:t>Clients not available for Audits to take place</w:t>
      </w:r>
    </w:p>
    <w:p w14:paraId="79BAD62A" w14:textId="77777777" w:rsidR="00CE1460" w:rsidRPr="00CE1460" w:rsidRDefault="00CE1460" w:rsidP="00CE1460">
      <w:pPr>
        <w:spacing w:after="0" w:line="240" w:lineRule="auto"/>
        <w:ind w:left="2160"/>
        <w:jc w:val="both"/>
        <w:rPr>
          <w:rFonts w:cstheme="minorHAnsi"/>
          <w:color w:val="000000" w:themeColor="text1"/>
          <w:szCs w:val="20"/>
        </w:rPr>
      </w:pPr>
    </w:p>
    <w:p w14:paraId="4E30D8EE" w14:textId="77777777" w:rsidR="00227159" w:rsidRPr="00227159" w:rsidRDefault="00227159" w:rsidP="00227159">
      <w:pPr>
        <w:ind w:left="360" w:firstLine="360"/>
        <w:rPr>
          <w:rFonts w:cstheme="minorHAnsi"/>
          <w:i/>
          <w:color w:val="000000" w:themeColor="text1"/>
          <w:szCs w:val="20"/>
        </w:rPr>
      </w:pPr>
      <w:r w:rsidRPr="00227159">
        <w:rPr>
          <w:rFonts w:cstheme="minorHAnsi"/>
          <w:i/>
          <w:color w:val="000000" w:themeColor="text1"/>
          <w:szCs w:val="20"/>
        </w:rPr>
        <w:t>Diagram is based on (0 being low, 5 being high)</w:t>
      </w:r>
    </w:p>
    <w:tbl>
      <w:tblPr>
        <w:tblW w:w="9186" w:type="dxa"/>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194"/>
        <w:gridCol w:w="884"/>
        <w:gridCol w:w="884"/>
        <w:gridCol w:w="4277"/>
      </w:tblGrid>
      <w:tr w:rsidR="00227159" w:rsidRPr="00412A65" w14:paraId="45E2ABF3" w14:textId="77777777" w:rsidTr="00960748">
        <w:trPr>
          <w:trHeight w:val="301"/>
        </w:trPr>
        <w:tc>
          <w:tcPr>
            <w:tcW w:w="2036" w:type="dxa"/>
            <w:shd w:val="clear" w:color="000000" w:fill="1F497D"/>
            <w:noWrap/>
            <w:vAlign w:val="bottom"/>
            <w:hideMark/>
          </w:tcPr>
          <w:p w14:paraId="3DDDF88F" w14:textId="77777777" w:rsidR="00227159" w:rsidRPr="00227159" w:rsidRDefault="00227159" w:rsidP="00896D7F">
            <w:pPr>
              <w:rPr>
                <w:rFonts w:cstheme="minorHAnsi"/>
                <w:color w:val="FFFFFF"/>
                <w:szCs w:val="20"/>
                <w:lang w:eastAsia="en-ZA"/>
              </w:rPr>
            </w:pPr>
            <w:r w:rsidRPr="00227159">
              <w:rPr>
                <w:rFonts w:cstheme="minorHAnsi"/>
                <w:color w:val="FFFFFF"/>
                <w:szCs w:val="20"/>
                <w:lang w:eastAsia="en-ZA"/>
              </w:rPr>
              <w:t>Description</w:t>
            </w:r>
          </w:p>
        </w:tc>
        <w:tc>
          <w:tcPr>
            <w:tcW w:w="1105" w:type="dxa"/>
            <w:shd w:val="clear" w:color="000000" w:fill="1F497D"/>
            <w:noWrap/>
            <w:vAlign w:val="bottom"/>
            <w:hideMark/>
          </w:tcPr>
          <w:p w14:paraId="07955B99" w14:textId="77777777" w:rsidR="00227159" w:rsidRPr="00227159" w:rsidRDefault="00227159" w:rsidP="00896D7F">
            <w:pPr>
              <w:rPr>
                <w:rFonts w:cstheme="minorHAnsi"/>
                <w:color w:val="FFFFFF"/>
                <w:szCs w:val="20"/>
                <w:lang w:eastAsia="en-ZA"/>
              </w:rPr>
            </w:pPr>
            <w:r w:rsidRPr="00227159">
              <w:rPr>
                <w:rFonts w:cstheme="minorHAnsi"/>
                <w:color w:val="FFFFFF"/>
                <w:szCs w:val="20"/>
                <w:lang w:eastAsia="en-ZA"/>
              </w:rPr>
              <w:t>Probability</w:t>
            </w:r>
          </w:p>
        </w:tc>
        <w:tc>
          <w:tcPr>
            <w:tcW w:w="884" w:type="dxa"/>
            <w:shd w:val="clear" w:color="000000" w:fill="1F497D"/>
            <w:noWrap/>
            <w:vAlign w:val="bottom"/>
            <w:hideMark/>
          </w:tcPr>
          <w:p w14:paraId="07E7A14D" w14:textId="77777777" w:rsidR="00227159" w:rsidRPr="00227159" w:rsidRDefault="00227159" w:rsidP="00896D7F">
            <w:pPr>
              <w:rPr>
                <w:rFonts w:cstheme="minorHAnsi"/>
                <w:color w:val="FFFFFF"/>
                <w:szCs w:val="20"/>
                <w:lang w:eastAsia="en-ZA"/>
              </w:rPr>
            </w:pPr>
            <w:r w:rsidRPr="00227159">
              <w:rPr>
                <w:rFonts w:cstheme="minorHAnsi"/>
                <w:color w:val="FFFFFF"/>
                <w:szCs w:val="20"/>
                <w:lang w:eastAsia="en-ZA"/>
              </w:rPr>
              <w:t>Impact</w:t>
            </w:r>
          </w:p>
        </w:tc>
        <w:tc>
          <w:tcPr>
            <w:tcW w:w="884" w:type="dxa"/>
            <w:shd w:val="clear" w:color="000000" w:fill="1F497D"/>
            <w:noWrap/>
            <w:vAlign w:val="bottom"/>
            <w:hideMark/>
          </w:tcPr>
          <w:p w14:paraId="5C23BA99" w14:textId="77777777" w:rsidR="00227159" w:rsidRPr="00227159" w:rsidRDefault="00227159" w:rsidP="00896D7F">
            <w:pPr>
              <w:rPr>
                <w:rFonts w:cstheme="minorHAnsi"/>
                <w:color w:val="FFFFFF"/>
                <w:szCs w:val="20"/>
                <w:lang w:eastAsia="en-ZA"/>
              </w:rPr>
            </w:pPr>
            <w:r w:rsidRPr="00227159">
              <w:rPr>
                <w:rFonts w:cstheme="minorHAnsi"/>
                <w:color w:val="FFFFFF"/>
                <w:szCs w:val="20"/>
                <w:lang w:eastAsia="en-ZA"/>
              </w:rPr>
              <w:t>Ratio</w:t>
            </w:r>
          </w:p>
        </w:tc>
        <w:tc>
          <w:tcPr>
            <w:tcW w:w="4277" w:type="dxa"/>
            <w:shd w:val="clear" w:color="000000" w:fill="1F497D"/>
            <w:noWrap/>
            <w:vAlign w:val="bottom"/>
            <w:hideMark/>
          </w:tcPr>
          <w:p w14:paraId="61BA5F30" w14:textId="77777777" w:rsidR="00227159" w:rsidRPr="00227159" w:rsidRDefault="00227159" w:rsidP="00896D7F">
            <w:pPr>
              <w:rPr>
                <w:rFonts w:cstheme="minorHAnsi"/>
                <w:color w:val="FFFFFF"/>
                <w:szCs w:val="20"/>
                <w:lang w:eastAsia="en-ZA"/>
              </w:rPr>
            </w:pPr>
            <w:r w:rsidRPr="00227159">
              <w:rPr>
                <w:rFonts w:cstheme="minorHAnsi"/>
                <w:color w:val="FFFFFF"/>
                <w:szCs w:val="20"/>
                <w:lang w:eastAsia="en-ZA"/>
              </w:rPr>
              <w:t>Contingency Plan</w:t>
            </w:r>
          </w:p>
        </w:tc>
      </w:tr>
      <w:tr w:rsidR="00227159" w:rsidRPr="00412A65" w14:paraId="7588DA57" w14:textId="77777777" w:rsidTr="00960748">
        <w:trPr>
          <w:trHeight w:val="301"/>
        </w:trPr>
        <w:tc>
          <w:tcPr>
            <w:tcW w:w="2036" w:type="dxa"/>
            <w:shd w:val="clear" w:color="auto" w:fill="auto"/>
            <w:noWrap/>
            <w:vAlign w:val="bottom"/>
            <w:hideMark/>
          </w:tcPr>
          <w:p w14:paraId="23EB5841" w14:textId="77777777" w:rsidR="00227159" w:rsidRPr="00227159" w:rsidRDefault="00227159" w:rsidP="00896D7F">
            <w:pPr>
              <w:rPr>
                <w:rFonts w:cstheme="minorHAnsi"/>
                <w:color w:val="000000"/>
                <w:szCs w:val="20"/>
                <w:lang w:eastAsia="en-ZA"/>
              </w:rPr>
            </w:pPr>
            <w:r w:rsidRPr="00227159">
              <w:rPr>
                <w:rFonts w:cstheme="minorHAnsi"/>
                <w:color w:val="000000"/>
                <w:szCs w:val="20"/>
                <w:lang w:eastAsia="en-ZA"/>
              </w:rPr>
              <w:t>Accurate Lists</w:t>
            </w:r>
          </w:p>
        </w:tc>
        <w:tc>
          <w:tcPr>
            <w:tcW w:w="1105" w:type="dxa"/>
            <w:shd w:val="clear" w:color="auto" w:fill="auto"/>
            <w:noWrap/>
            <w:vAlign w:val="bottom"/>
            <w:hideMark/>
          </w:tcPr>
          <w:p w14:paraId="16A57A53" w14:textId="77777777" w:rsidR="00227159" w:rsidRPr="00227159" w:rsidRDefault="00227159" w:rsidP="00896D7F">
            <w:pPr>
              <w:jc w:val="right"/>
              <w:rPr>
                <w:rFonts w:cstheme="minorHAnsi"/>
                <w:color w:val="000000"/>
                <w:szCs w:val="20"/>
                <w:lang w:eastAsia="en-ZA"/>
              </w:rPr>
            </w:pPr>
            <w:r w:rsidRPr="00227159">
              <w:rPr>
                <w:rFonts w:cstheme="minorHAnsi"/>
                <w:color w:val="000000"/>
                <w:szCs w:val="20"/>
                <w:lang w:eastAsia="en-ZA"/>
              </w:rPr>
              <w:t>4</w:t>
            </w:r>
          </w:p>
        </w:tc>
        <w:tc>
          <w:tcPr>
            <w:tcW w:w="884" w:type="dxa"/>
            <w:shd w:val="clear" w:color="auto" w:fill="auto"/>
            <w:noWrap/>
            <w:vAlign w:val="bottom"/>
            <w:hideMark/>
          </w:tcPr>
          <w:p w14:paraId="65528B48" w14:textId="77777777" w:rsidR="00227159" w:rsidRPr="00227159" w:rsidRDefault="00227159" w:rsidP="00896D7F">
            <w:pPr>
              <w:jc w:val="right"/>
              <w:rPr>
                <w:rFonts w:cstheme="minorHAnsi"/>
                <w:color w:val="000000"/>
                <w:szCs w:val="20"/>
                <w:lang w:eastAsia="en-ZA"/>
              </w:rPr>
            </w:pPr>
            <w:r w:rsidRPr="00227159">
              <w:rPr>
                <w:rFonts w:cstheme="minorHAnsi"/>
                <w:color w:val="000000"/>
                <w:szCs w:val="20"/>
                <w:lang w:eastAsia="en-ZA"/>
              </w:rPr>
              <w:t>5</w:t>
            </w:r>
          </w:p>
        </w:tc>
        <w:tc>
          <w:tcPr>
            <w:tcW w:w="884" w:type="dxa"/>
            <w:shd w:val="clear" w:color="auto" w:fill="auto"/>
            <w:noWrap/>
            <w:vAlign w:val="bottom"/>
            <w:hideMark/>
          </w:tcPr>
          <w:p w14:paraId="2AB62DC9" w14:textId="77777777" w:rsidR="00227159" w:rsidRPr="00227159" w:rsidRDefault="00227159" w:rsidP="00896D7F">
            <w:pPr>
              <w:jc w:val="right"/>
              <w:rPr>
                <w:rFonts w:cstheme="minorHAnsi"/>
                <w:color w:val="000000"/>
                <w:szCs w:val="20"/>
                <w:lang w:eastAsia="en-ZA"/>
              </w:rPr>
            </w:pPr>
            <w:r w:rsidRPr="00227159">
              <w:rPr>
                <w:rFonts w:cstheme="minorHAnsi"/>
                <w:color w:val="000000"/>
                <w:szCs w:val="20"/>
                <w:lang w:eastAsia="en-ZA"/>
              </w:rPr>
              <w:t>9</w:t>
            </w:r>
          </w:p>
        </w:tc>
        <w:tc>
          <w:tcPr>
            <w:tcW w:w="4277" w:type="dxa"/>
            <w:shd w:val="clear" w:color="auto" w:fill="auto"/>
            <w:noWrap/>
            <w:vAlign w:val="bottom"/>
            <w:hideMark/>
          </w:tcPr>
          <w:p w14:paraId="2A074FB0" w14:textId="77777777" w:rsidR="00227159" w:rsidRPr="00227159" w:rsidRDefault="00227159" w:rsidP="00896D7F">
            <w:pPr>
              <w:rPr>
                <w:rFonts w:cstheme="minorHAnsi"/>
                <w:color w:val="000000"/>
                <w:szCs w:val="20"/>
                <w:lang w:eastAsia="en-ZA"/>
              </w:rPr>
            </w:pPr>
            <w:r w:rsidRPr="00227159">
              <w:rPr>
                <w:rFonts w:cstheme="minorHAnsi"/>
                <w:color w:val="000000"/>
                <w:szCs w:val="20"/>
                <w:lang w:eastAsia="en-ZA"/>
              </w:rPr>
              <w:t>More Audit Staff to be allocated in pre-list Build</w:t>
            </w:r>
          </w:p>
        </w:tc>
      </w:tr>
      <w:tr w:rsidR="00227159" w:rsidRPr="00412A65" w14:paraId="380911A1" w14:textId="77777777" w:rsidTr="00960748">
        <w:trPr>
          <w:trHeight w:val="301"/>
        </w:trPr>
        <w:tc>
          <w:tcPr>
            <w:tcW w:w="2036" w:type="dxa"/>
            <w:shd w:val="clear" w:color="auto" w:fill="auto"/>
            <w:noWrap/>
            <w:vAlign w:val="bottom"/>
            <w:hideMark/>
          </w:tcPr>
          <w:p w14:paraId="1E2D3FC8" w14:textId="77777777" w:rsidR="00227159" w:rsidRPr="00227159" w:rsidRDefault="00227159" w:rsidP="00896D7F">
            <w:pPr>
              <w:rPr>
                <w:rFonts w:cstheme="minorHAnsi"/>
                <w:color w:val="000000"/>
                <w:szCs w:val="20"/>
                <w:lang w:eastAsia="en-ZA"/>
              </w:rPr>
            </w:pPr>
            <w:r w:rsidRPr="00227159">
              <w:rPr>
                <w:rFonts w:cstheme="minorHAnsi"/>
                <w:color w:val="000000"/>
                <w:szCs w:val="20"/>
                <w:lang w:eastAsia="en-ZA"/>
              </w:rPr>
              <w:t>Unavailability</w:t>
            </w:r>
          </w:p>
        </w:tc>
        <w:tc>
          <w:tcPr>
            <w:tcW w:w="1105" w:type="dxa"/>
            <w:shd w:val="clear" w:color="auto" w:fill="auto"/>
            <w:noWrap/>
            <w:vAlign w:val="bottom"/>
            <w:hideMark/>
          </w:tcPr>
          <w:p w14:paraId="48F49F04" w14:textId="77777777" w:rsidR="00227159" w:rsidRPr="00227159" w:rsidRDefault="00227159" w:rsidP="00896D7F">
            <w:pPr>
              <w:jc w:val="right"/>
              <w:rPr>
                <w:rFonts w:cstheme="minorHAnsi"/>
                <w:color w:val="000000"/>
                <w:szCs w:val="20"/>
                <w:lang w:eastAsia="en-ZA"/>
              </w:rPr>
            </w:pPr>
            <w:r w:rsidRPr="00227159">
              <w:rPr>
                <w:rFonts w:cstheme="minorHAnsi"/>
                <w:color w:val="000000"/>
                <w:szCs w:val="20"/>
                <w:lang w:eastAsia="en-ZA"/>
              </w:rPr>
              <w:t>3</w:t>
            </w:r>
          </w:p>
        </w:tc>
        <w:tc>
          <w:tcPr>
            <w:tcW w:w="884" w:type="dxa"/>
            <w:shd w:val="clear" w:color="auto" w:fill="auto"/>
            <w:noWrap/>
            <w:vAlign w:val="bottom"/>
            <w:hideMark/>
          </w:tcPr>
          <w:p w14:paraId="6B85419B" w14:textId="77777777" w:rsidR="00227159" w:rsidRPr="00227159" w:rsidRDefault="00227159" w:rsidP="00896D7F">
            <w:pPr>
              <w:jc w:val="right"/>
              <w:rPr>
                <w:rFonts w:cstheme="minorHAnsi"/>
                <w:color w:val="000000"/>
                <w:szCs w:val="20"/>
                <w:lang w:eastAsia="en-ZA"/>
              </w:rPr>
            </w:pPr>
            <w:r w:rsidRPr="00227159">
              <w:rPr>
                <w:rFonts w:cstheme="minorHAnsi"/>
                <w:color w:val="000000"/>
                <w:szCs w:val="20"/>
                <w:lang w:eastAsia="en-ZA"/>
              </w:rPr>
              <w:t>3</w:t>
            </w:r>
          </w:p>
        </w:tc>
        <w:tc>
          <w:tcPr>
            <w:tcW w:w="884" w:type="dxa"/>
            <w:shd w:val="clear" w:color="auto" w:fill="auto"/>
            <w:noWrap/>
            <w:vAlign w:val="bottom"/>
            <w:hideMark/>
          </w:tcPr>
          <w:p w14:paraId="7232B963" w14:textId="77777777" w:rsidR="00227159" w:rsidRPr="00227159" w:rsidRDefault="00227159" w:rsidP="00896D7F">
            <w:pPr>
              <w:jc w:val="right"/>
              <w:rPr>
                <w:rFonts w:cstheme="minorHAnsi"/>
                <w:color w:val="000000"/>
                <w:szCs w:val="20"/>
                <w:lang w:eastAsia="en-ZA"/>
              </w:rPr>
            </w:pPr>
            <w:r w:rsidRPr="00227159">
              <w:rPr>
                <w:rFonts w:cstheme="minorHAnsi"/>
                <w:color w:val="000000"/>
                <w:szCs w:val="20"/>
                <w:lang w:eastAsia="en-ZA"/>
              </w:rPr>
              <w:t>6</w:t>
            </w:r>
          </w:p>
        </w:tc>
        <w:tc>
          <w:tcPr>
            <w:tcW w:w="4277" w:type="dxa"/>
            <w:shd w:val="clear" w:color="auto" w:fill="auto"/>
            <w:noWrap/>
            <w:vAlign w:val="bottom"/>
            <w:hideMark/>
          </w:tcPr>
          <w:p w14:paraId="1EFF0254" w14:textId="77777777" w:rsidR="00227159" w:rsidRPr="00227159" w:rsidRDefault="00227159" w:rsidP="00896D7F">
            <w:pPr>
              <w:rPr>
                <w:rFonts w:cstheme="minorHAnsi"/>
                <w:color w:val="000000"/>
                <w:szCs w:val="20"/>
                <w:lang w:eastAsia="en-ZA"/>
              </w:rPr>
            </w:pPr>
            <w:r w:rsidRPr="00227159">
              <w:rPr>
                <w:rFonts w:cstheme="minorHAnsi"/>
                <w:color w:val="000000"/>
                <w:szCs w:val="20"/>
                <w:lang w:eastAsia="en-ZA"/>
              </w:rPr>
              <w:t>Client Communication to happen in advance</w:t>
            </w:r>
          </w:p>
        </w:tc>
      </w:tr>
    </w:tbl>
    <w:p w14:paraId="04898938" w14:textId="77777777" w:rsidR="00CE1460" w:rsidRPr="00E05DD7" w:rsidRDefault="00CE1460" w:rsidP="00227159">
      <w:pPr>
        <w:pStyle w:val="XClause3Sub"/>
        <w:numPr>
          <w:ilvl w:val="0"/>
          <w:numId w:val="0"/>
        </w:numPr>
        <w:ind w:left="2552"/>
        <w:rPr>
          <w:rFonts w:cstheme="minorHAnsi"/>
        </w:rPr>
      </w:pPr>
    </w:p>
    <w:p w14:paraId="2399B62E" w14:textId="77777777" w:rsidR="00E24B9A" w:rsidRPr="00E05DD7" w:rsidRDefault="00E24B9A" w:rsidP="00E24B9A">
      <w:pPr>
        <w:pStyle w:val="XClause2Sub"/>
        <w:rPr>
          <w:rFonts w:cstheme="minorHAnsi"/>
        </w:rPr>
      </w:pPr>
      <w:r w:rsidRPr="00E05DD7">
        <w:rPr>
          <w:rFonts w:cstheme="minorHAnsi"/>
        </w:rPr>
        <w:t>Project Dependencies</w:t>
      </w:r>
    </w:p>
    <w:tbl>
      <w:tblPr>
        <w:tblStyle w:val="TableGrid"/>
        <w:tblW w:w="0" w:type="auto"/>
        <w:tblInd w:w="720" w:type="dxa"/>
        <w:tblLook w:val="04A0" w:firstRow="1" w:lastRow="0" w:firstColumn="1" w:lastColumn="0" w:noHBand="0" w:noVBand="1"/>
      </w:tblPr>
      <w:tblGrid>
        <w:gridCol w:w="2072"/>
        <w:gridCol w:w="2147"/>
        <w:gridCol w:w="2068"/>
        <w:gridCol w:w="2009"/>
      </w:tblGrid>
      <w:tr w:rsidR="00E24B9A" w:rsidRPr="00E05DD7" w14:paraId="1760D6AC" w14:textId="77777777" w:rsidTr="00E24B9A">
        <w:tc>
          <w:tcPr>
            <w:tcW w:w="2254" w:type="dxa"/>
            <w:shd w:val="clear" w:color="auto" w:fill="D9D9D9" w:themeFill="background1" w:themeFillShade="D9"/>
          </w:tcPr>
          <w:p w14:paraId="5AEEC41F" w14:textId="77777777" w:rsidR="00E24B9A" w:rsidRPr="00E05DD7" w:rsidRDefault="00E24B9A" w:rsidP="00E24B9A">
            <w:pPr>
              <w:pStyle w:val="XClause3Sub"/>
              <w:numPr>
                <w:ilvl w:val="0"/>
                <w:numId w:val="0"/>
              </w:numPr>
              <w:rPr>
                <w:rFonts w:asciiTheme="minorHAnsi" w:hAnsiTheme="minorHAnsi" w:cstheme="minorHAnsi"/>
                <w:b/>
              </w:rPr>
            </w:pPr>
            <w:r w:rsidRPr="00E05DD7">
              <w:rPr>
                <w:rFonts w:asciiTheme="minorHAnsi" w:hAnsiTheme="minorHAnsi" w:cstheme="minorHAnsi"/>
                <w:b/>
              </w:rPr>
              <w:t>Dependency</w:t>
            </w:r>
          </w:p>
        </w:tc>
        <w:tc>
          <w:tcPr>
            <w:tcW w:w="2254" w:type="dxa"/>
            <w:shd w:val="clear" w:color="auto" w:fill="D9D9D9" w:themeFill="background1" w:themeFillShade="D9"/>
          </w:tcPr>
          <w:p w14:paraId="14E6C90F" w14:textId="77777777" w:rsidR="00E24B9A" w:rsidRPr="00E05DD7" w:rsidRDefault="00E24B9A" w:rsidP="00E24B9A">
            <w:pPr>
              <w:pStyle w:val="XClause3Sub"/>
              <w:numPr>
                <w:ilvl w:val="0"/>
                <w:numId w:val="0"/>
              </w:numPr>
              <w:rPr>
                <w:rFonts w:asciiTheme="minorHAnsi" w:hAnsiTheme="minorHAnsi" w:cstheme="minorHAnsi"/>
                <w:b/>
              </w:rPr>
            </w:pPr>
            <w:r w:rsidRPr="00E05DD7">
              <w:rPr>
                <w:rFonts w:asciiTheme="minorHAnsi" w:hAnsiTheme="minorHAnsi" w:cstheme="minorHAnsi"/>
                <w:b/>
              </w:rPr>
              <w:t>Project Task/Deliverable</w:t>
            </w:r>
          </w:p>
        </w:tc>
        <w:tc>
          <w:tcPr>
            <w:tcW w:w="2254" w:type="dxa"/>
            <w:shd w:val="clear" w:color="auto" w:fill="D9D9D9" w:themeFill="background1" w:themeFillShade="D9"/>
          </w:tcPr>
          <w:p w14:paraId="74BBF839" w14:textId="77777777" w:rsidR="00E24B9A" w:rsidRPr="00E05DD7" w:rsidRDefault="00E24B9A" w:rsidP="00E24B9A">
            <w:pPr>
              <w:pStyle w:val="XClause3Sub"/>
              <w:numPr>
                <w:ilvl w:val="0"/>
                <w:numId w:val="0"/>
              </w:numPr>
              <w:rPr>
                <w:rFonts w:asciiTheme="minorHAnsi" w:hAnsiTheme="minorHAnsi" w:cstheme="minorHAnsi"/>
                <w:b/>
              </w:rPr>
            </w:pPr>
            <w:r w:rsidRPr="00E05DD7">
              <w:rPr>
                <w:rFonts w:asciiTheme="minorHAnsi" w:hAnsiTheme="minorHAnsi" w:cstheme="minorHAnsi"/>
                <w:b/>
              </w:rPr>
              <w:t>Party Responsible</w:t>
            </w:r>
          </w:p>
        </w:tc>
        <w:tc>
          <w:tcPr>
            <w:tcW w:w="2254" w:type="dxa"/>
            <w:shd w:val="clear" w:color="auto" w:fill="D9D9D9" w:themeFill="background1" w:themeFillShade="D9"/>
          </w:tcPr>
          <w:p w14:paraId="6A2E9040" w14:textId="77777777" w:rsidR="00E24B9A" w:rsidRPr="00E05DD7" w:rsidRDefault="00E24B9A" w:rsidP="00E24B9A">
            <w:pPr>
              <w:pStyle w:val="XClause3Sub"/>
              <w:numPr>
                <w:ilvl w:val="0"/>
                <w:numId w:val="0"/>
              </w:numPr>
              <w:rPr>
                <w:rFonts w:asciiTheme="minorHAnsi" w:hAnsiTheme="minorHAnsi" w:cstheme="minorHAnsi"/>
                <w:b/>
              </w:rPr>
            </w:pPr>
            <w:r w:rsidRPr="00E05DD7">
              <w:rPr>
                <w:rFonts w:asciiTheme="minorHAnsi" w:hAnsiTheme="minorHAnsi" w:cstheme="minorHAnsi"/>
                <w:b/>
              </w:rPr>
              <w:t>Party to Support</w:t>
            </w:r>
          </w:p>
        </w:tc>
      </w:tr>
      <w:tr w:rsidR="00E24B9A" w:rsidRPr="00E05DD7" w14:paraId="05AF4A3F" w14:textId="77777777" w:rsidTr="00E24B9A">
        <w:tc>
          <w:tcPr>
            <w:tcW w:w="2254" w:type="dxa"/>
          </w:tcPr>
          <w:p w14:paraId="79183BC7" w14:textId="26165788" w:rsidR="00E24B9A" w:rsidRPr="00BC7B90" w:rsidRDefault="00BC7B90" w:rsidP="00E24B9A">
            <w:pPr>
              <w:pStyle w:val="XClause3Sub"/>
              <w:numPr>
                <w:ilvl w:val="0"/>
                <w:numId w:val="0"/>
              </w:numPr>
              <w:rPr>
                <w:rFonts w:asciiTheme="minorHAnsi" w:hAnsiTheme="minorHAnsi" w:cstheme="minorHAnsi"/>
              </w:rPr>
            </w:pPr>
            <w:r w:rsidRPr="00BC7B90">
              <w:rPr>
                <w:rFonts w:asciiTheme="minorHAnsi" w:hAnsiTheme="minorHAnsi" w:cstheme="minorHAnsi"/>
              </w:rPr>
              <w:t>VAR Supplied</w:t>
            </w:r>
          </w:p>
        </w:tc>
        <w:tc>
          <w:tcPr>
            <w:tcW w:w="2254" w:type="dxa"/>
          </w:tcPr>
          <w:p w14:paraId="31BA4372" w14:textId="1976B10E" w:rsidR="00E24B9A" w:rsidRPr="000256C6" w:rsidRDefault="00BC7B90" w:rsidP="00E24B9A">
            <w:pPr>
              <w:pStyle w:val="XClause3Sub"/>
              <w:numPr>
                <w:ilvl w:val="0"/>
                <w:numId w:val="0"/>
              </w:numPr>
              <w:rPr>
                <w:rFonts w:asciiTheme="minorHAnsi" w:hAnsiTheme="minorHAnsi" w:cstheme="minorHAnsi"/>
                <w:highlight w:val="yellow"/>
                <w:rPrChange w:id="97" w:author="Nerushka Naidoo" w:date="2025-03-20T09:04:00Z">
                  <w:rPr>
                    <w:rFonts w:asciiTheme="minorHAnsi" w:hAnsiTheme="minorHAnsi" w:cstheme="minorHAnsi"/>
                  </w:rPr>
                </w:rPrChange>
              </w:rPr>
            </w:pPr>
            <w:del w:id="98" w:author="Riaan van Jaarsveld" w:date="2025-04-01T19:02:00Z">
              <w:r w:rsidRPr="000256C6" w:rsidDel="000B4132">
                <w:rPr>
                  <w:rFonts w:cstheme="minorHAnsi"/>
                  <w:highlight w:val="yellow"/>
                  <w:rPrChange w:id="99" w:author="Nerushka Naidoo" w:date="2025-03-20T09:04:00Z">
                    <w:rPr>
                      <w:rFonts w:cstheme="minorHAnsi"/>
                    </w:rPr>
                  </w:rPrChange>
                </w:rPr>
                <w:delText>31 July</w:delText>
              </w:r>
            </w:del>
            <w:ins w:id="100" w:author="Riaan van Jaarsveld" w:date="2025-04-01T19:02:00Z">
              <w:r w:rsidR="000B4132">
                <w:rPr>
                  <w:rFonts w:cstheme="minorHAnsi"/>
                  <w:highlight w:val="yellow"/>
                </w:rPr>
                <w:t>20 April</w:t>
              </w:r>
            </w:ins>
            <w:r w:rsidRPr="000256C6">
              <w:rPr>
                <w:rFonts w:cstheme="minorHAnsi"/>
                <w:highlight w:val="yellow"/>
                <w:rPrChange w:id="101" w:author="Nerushka Naidoo" w:date="2025-03-20T09:04:00Z">
                  <w:rPr>
                    <w:rFonts w:cstheme="minorHAnsi"/>
                  </w:rPr>
                </w:rPrChange>
              </w:rPr>
              <w:t xml:space="preserve"> 202</w:t>
            </w:r>
            <w:ins w:id="102" w:author="Riaan van Jaarsveld" w:date="2025-04-01T19:03:00Z">
              <w:r w:rsidR="000B4132">
                <w:rPr>
                  <w:rFonts w:cstheme="minorHAnsi"/>
                  <w:highlight w:val="yellow"/>
                </w:rPr>
                <w:t>5</w:t>
              </w:r>
            </w:ins>
            <w:del w:id="103" w:author="Riaan van Jaarsveld" w:date="2025-04-01T19:02:00Z">
              <w:r w:rsidRPr="000256C6" w:rsidDel="000B4132">
                <w:rPr>
                  <w:rFonts w:cstheme="minorHAnsi"/>
                  <w:highlight w:val="yellow"/>
                  <w:rPrChange w:id="104" w:author="Nerushka Naidoo" w:date="2025-03-20T09:04:00Z">
                    <w:rPr>
                      <w:rFonts w:cstheme="minorHAnsi"/>
                    </w:rPr>
                  </w:rPrChange>
                </w:rPr>
                <w:delText>4</w:delText>
              </w:r>
            </w:del>
          </w:p>
        </w:tc>
        <w:tc>
          <w:tcPr>
            <w:tcW w:w="2254" w:type="dxa"/>
          </w:tcPr>
          <w:p w14:paraId="51BA3385" w14:textId="57359C90" w:rsidR="00E24B9A" w:rsidRPr="00BC7B90" w:rsidRDefault="00BC7B90" w:rsidP="00E24B9A">
            <w:pPr>
              <w:pStyle w:val="XClause3Sub"/>
              <w:numPr>
                <w:ilvl w:val="0"/>
                <w:numId w:val="0"/>
              </w:numPr>
              <w:rPr>
                <w:rFonts w:asciiTheme="minorHAnsi" w:hAnsiTheme="minorHAnsi" w:cstheme="minorHAnsi"/>
              </w:rPr>
            </w:pPr>
            <w:r w:rsidRPr="00BC7B90">
              <w:rPr>
                <w:rFonts w:asciiTheme="minorHAnsi" w:hAnsiTheme="minorHAnsi" w:cstheme="minorHAnsi"/>
              </w:rPr>
              <w:t>The Customer</w:t>
            </w:r>
          </w:p>
        </w:tc>
        <w:tc>
          <w:tcPr>
            <w:tcW w:w="2254" w:type="dxa"/>
          </w:tcPr>
          <w:p w14:paraId="6F575D9D" w14:textId="77777777" w:rsidR="00E24B9A" w:rsidRPr="00E05DD7" w:rsidRDefault="00E24B9A" w:rsidP="00E24B9A">
            <w:pPr>
              <w:pStyle w:val="XClause3Sub"/>
              <w:numPr>
                <w:ilvl w:val="0"/>
                <w:numId w:val="0"/>
              </w:numPr>
              <w:rPr>
                <w:rFonts w:asciiTheme="minorHAnsi" w:hAnsiTheme="minorHAnsi" w:cstheme="minorHAnsi"/>
              </w:rPr>
            </w:pPr>
          </w:p>
        </w:tc>
      </w:tr>
      <w:tr w:rsidR="00E24B9A" w:rsidRPr="00E05DD7" w14:paraId="4CB7F855" w14:textId="77777777" w:rsidTr="00E24B9A">
        <w:tc>
          <w:tcPr>
            <w:tcW w:w="2254" w:type="dxa"/>
          </w:tcPr>
          <w:p w14:paraId="30C01041" w14:textId="5C1AF057" w:rsidR="00E24B9A" w:rsidRPr="00BC7B90" w:rsidRDefault="00BC7B90" w:rsidP="00E24B9A">
            <w:pPr>
              <w:pStyle w:val="XClause3Sub"/>
              <w:numPr>
                <w:ilvl w:val="0"/>
                <w:numId w:val="0"/>
              </w:numPr>
              <w:rPr>
                <w:rFonts w:asciiTheme="minorHAnsi" w:hAnsiTheme="minorHAnsi" w:cstheme="minorHAnsi"/>
              </w:rPr>
            </w:pPr>
            <w:r w:rsidRPr="00BC7B90">
              <w:rPr>
                <w:rFonts w:asciiTheme="minorHAnsi" w:hAnsiTheme="minorHAnsi" w:cstheme="minorHAnsi"/>
              </w:rPr>
              <w:t>Site List Signoff</w:t>
            </w:r>
          </w:p>
        </w:tc>
        <w:tc>
          <w:tcPr>
            <w:tcW w:w="2254" w:type="dxa"/>
          </w:tcPr>
          <w:p w14:paraId="533C5E63" w14:textId="503554A6" w:rsidR="00E24B9A" w:rsidRPr="000256C6" w:rsidRDefault="00BC7B90" w:rsidP="00E24B9A">
            <w:pPr>
              <w:pStyle w:val="XClause3Sub"/>
              <w:numPr>
                <w:ilvl w:val="0"/>
                <w:numId w:val="0"/>
              </w:numPr>
              <w:rPr>
                <w:rFonts w:asciiTheme="minorHAnsi" w:hAnsiTheme="minorHAnsi" w:cstheme="minorHAnsi"/>
                <w:highlight w:val="yellow"/>
                <w:rPrChange w:id="105" w:author="Nerushka Naidoo" w:date="2025-03-20T09:04:00Z">
                  <w:rPr>
                    <w:rFonts w:asciiTheme="minorHAnsi" w:hAnsiTheme="minorHAnsi" w:cstheme="minorHAnsi"/>
                  </w:rPr>
                </w:rPrChange>
              </w:rPr>
            </w:pPr>
            <w:del w:id="106" w:author="Riaan van Jaarsveld" w:date="2025-04-01T19:02:00Z">
              <w:r w:rsidRPr="000256C6" w:rsidDel="000B4132">
                <w:rPr>
                  <w:rFonts w:cstheme="minorHAnsi"/>
                  <w:highlight w:val="yellow"/>
                  <w:rPrChange w:id="107" w:author="Nerushka Naidoo" w:date="2025-03-20T09:04:00Z">
                    <w:rPr>
                      <w:rFonts w:cstheme="minorHAnsi"/>
                    </w:rPr>
                  </w:rPrChange>
                </w:rPr>
                <w:delText>05 August</w:delText>
              </w:r>
            </w:del>
            <w:ins w:id="108" w:author="Riaan van Jaarsveld" w:date="2025-04-01T19:02:00Z">
              <w:r w:rsidR="000B4132">
                <w:rPr>
                  <w:rFonts w:cstheme="minorHAnsi"/>
                  <w:highlight w:val="yellow"/>
                </w:rPr>
                <w:t>20 April</w:t>
              </w:r>
            </w:ins>
            <w:r w:rsidRPr="000256C6">
              <w:rPr>
                <w:rFonts w:cstheme="minorHAnsi"/>
                <w:highlight w:val="yellow"/>
                <w:rPrChange w:id="109" w:author="Nerushka Naidoo" w:date="2025-03-20T09:04:00Z">
                  <w:rPr>
                    <w:rFonts w:cstheme="minorHAnsi"/>
                  </w:rPr>
                </w:rPrChange>
              </w:rPr>
              <w:t xml:space="preserve"> 202</w:t>
            </w:r>
            <w:ins w:id="110" w:author="Riaan van Jaarsveld" w:date="2025-04-01T19:03:00Z">
              <w:r w:rsidR="000B4132">
                <w:rPr>
                  <w:rFonts w:cstheme="minorHAnsi"/>
                  <w:highlight w:val="yellow"/>
                </w:rPr>
                <w:t>5</w:t>
              </w:r>
            </w:ins>
            <w:del w:id="111" w:author="Riaan van Jaarsveld" w:date="2025-04-01T19:03:00Z">
              <w:r w:rsidRPr="000256C6" w:rsidDel="000B4132">
                <w:rPr>
                  <w:rFonts w:cstheme="minorHAnsi"/>
                  <w:highlight w:val="yellow"/>
                  <w:rPrChange w:id="112" w:author="Nerushka Naidoo" w:date="2025-03-20T09:04:00Z">
                    <w:rPr>
                      <w:rFonts w:cstheme="minorHAnsi"/>
                    </w:rPr>
                  </w:rPrChange>
                </w:rPr>
                <w:delText>4</w:delText>
              </w:r>
            </w:del>
          </w:p>
        </w:tc>
        <w:tc>
          <w:tcPr>
            <w:tcW w:w="2254" w:type="dxa"/>
          </w:tcPr>
          <w:p w14:paraId="4DFDCE76" w14:textId="71F32EA9" w:rsidR="00E24B9A" w:rsidRPr="00BC7B90" w:rsidRDefault="00BC7B90" w:rsidP="00E24B9A">
            <w:pPr>
              <w:pStyle w:val="XClause3Sub"/>
              <w:numPr>
                <w:ilvl w:val="0"/>
                <w:numId w:val="0"/>
              </w:numPr>
              <w:rPr>
                <w:rFonts w:asciiTheme="minorHAnsi" w:hAnsiTheme="minorHAnsi" w:cstheme="minorHAnsi"/>
              </w:rPr>
            </w:pPr>
            <w:r w:rsidRPr="00BC7B90">
              <w:rPr>
                <w:rFonts w:asciiTheme="minorHAnsi" w:hAnsiTheme="minorHAnsi" w:cstheme="minorHAnsi"/>
              </w:rPr>
              <w:t>The Customer</w:t>
            </w:r>
          </w:p>
        </w:tc>
        <w:tc>
          <w:tcPr>
            <w:tcW w:w="2254" w:type="dxa"/>
          </w:tcPr>
          <w:p w14:paraId="1CE65E2F" w14:textId="77777777" w:rsidR="00E24B9A" w:rsidRPr="00E05DD7" w:rsidRDefault="00E24B9A" w:rsidP="00E24B9A">
            <w:pPr>
              <w:pStyle w:val="XClause3Sub"/>
              <w:numPr>
                <w:ilvl w:val="0"/>
                <w:numId w:val="0"/>
              </w:numPr>
              <w:rPr>
                <w:rFonts w:asciiTheme="minorHAnsi" w:hAnsiTheme="minorHAnsi" w:cstheme="minorHAnsi"/>
              </w:rPr>
            </w:pPr>
          </w:p>
        </w:tc>
      </w:tr>
      <w:tr w:rsidR="00E24B9A" w:rsidRPr="00E05DD7" w14:paraId="3DBD16D7" w14:textId="77777777" w:rsidTr="00E24B9A">
        <w:tc>
          <w:tcPr>
            <w:tcW w:w="2254" w:type="dxa"/>
          </w:tcPr>
          <w:p w14:paraId="48BEA4C1" w14:textId="54976F6A" w:rsidR="00E24B9A" w:rsidRPr="00BC7B90" w:rsidRDefault="00BC7B90" w:rsidP="00E24B9A">
            <w:pPr>
              <w:pStyle w:val="XClause3Sub"/>
              <w:numPr>
                <w:ilvl w:val="0"/>
                <w:numId w:val="0"/>
              </w:numPr>
              <w:rPr>
                <w:rFonts w:asciiTheme="minorHAnsi" w:hAnsiTheme="minorHAnsi" w:cstheme="minorHAnsi"/>
              </w:rPr>
            </w:pPr>
            <w:r w:rsidRPr="00BC7B90">
              <w:rPr>
                <w:rFonts w:asciiTheme="minorHAnsi" w:hAnsiTheme="minorHAnsi" w:cstheme="minorHAnsi"/>
              </w:rPr>
              <w:t>Audit Software</w:t>
            </w:r>
          </w:p>
        </w:tc>
        <w:tc>
          <w:tcPr>
            <w:tcW w:w="2254" w:type="dxa"/>
          </w:tcPr>
          <w:p w14:paraId="54C34BB7" w14:textId="4099972D" w:rsidR="00E24B9A" w:rsidRPr="000256C6" w:rsidRDefault="00BC7B90" w:rsidP="00E24B9A">
            <w:pPr>
              <w:pStyle w:val="XClause3Sub"/>
              <w:numPr>
                <w:ilvl w:val="0"/>
                <w:numId w:val="0"/>
              </w:numPr>
              <w:rPr>
                <w:rFonts w:asciiTheme="minorHAnsi" w:hAnsiTheme="minorHAnsi" w:cstheme="minorHAnsi"/>
                <w:highlight w:val="yellow"/>
                <w:rPrChange w:id="113" w:author="Nerushka Naidoo" w:date="2025-03-20T09:04:00Z">
                  <w:rPr>
                    <w:rFonts w:asciiTheme="minorHAnsi" w:hAnsiTheme="minorHAnsi" w:cstheme="minorHAnsi"/>
                  </w:rPr>
                </w:rPrChange>
              </w:rPr>
            </w:pPr>
            <w:del w:id="114" w:author="Riaan van Jaarsveld" w:date="2025-04-01T19:03:00Z">
              <w:r w:rsidRPr="000256C6" w:rsidDel="000B4132">
                <w:rPr>
                  <w:rFonts w:cstheme="minorHAnsi"/>
                  <w:highlight w:val="yellow"/>
                  <w:rPrChange w:id="115" w:author="Nerushka Naidoo" w:date="2025-03-20T09:04:00Z">
                    <w:rPr>
                      <w:rFonts w:cstheme="minorHAnsi"/>
                    </w:rPr>
                  </w:rPrChange>
                </w:rPr>
                <w:delText xml:space="preserve">05 </w:delText>
              </w:r>
            </w:del>
            <w:ins w:id="116" w:author="Riaan van Jaarsveld" w:date="2025-04-01T19:03:00Z">
              <w:r w:rsidR="000B4132">
                <w:rPr>
                  <w:rFonts w:cstheme="minorHAnsi"/>
                  <w:highlight w:val="yellow"/>
                </w:rPr>
                <w:t>30</w:t>
              </w:r>
              <w:r w:rsidR="000B4132" w:rsidRPr="000256C6">
                <w:rPr>
                  <w:rFonts w:cstheme="minorHAnsi"/>
                  <w:highlight w:val="yellow"/>
                  <w:rPrChange w:id="117" w:author="Nerushka Naidoo" w:date="2025-03-20T09:04:00Z">
                    <w:rPr>
                      <w:rFonts w:cstheme="minorHAnsi"/>
                    </w:rPr>
                  </w:rPrChange>
                </w:rPr>
                <w:t xml:space="preserve"> </w:t>
              </w:r>
            </w:ins>
            <w:r w:rsidRPr="000256C6">
              <w:rPr>
                <w:rFonts w:cstheme="minorHAnsi"/>
                <w:highlight w:val="yellow"/>
                <w:rPrChange w:id="118" w:author="Nerushka Naidoo" w:date="2025-03-20T09:04:00Z">
                  <w:rPr>
                    <w:rFonts w:cstheme="minorHAnsi"/>
                  </w:rPr>
                </w:rPrChange>
              </w:rPr>
              <w:t>A</w:t>
            </w:r>
            <w:ins w:id="119" w:author="Riaan van Jaarsveld" w:date="2025-04-01T19:03:00Z">
              <w:r w:rsidR="000B4132">
                <w:rPr>
                  <w:rFonts w:cstheme="minorHAnsi"/>
                  <w:highlight w:val="yellow"/>
                </w:rPr>
                <w:t xml:space="preserve">pril </w:t>
              </w:r>
            </w:ins>
            <w:del w:id="120" w:author="Riaan van Jaarsveld" w:date="2025-04-01T19:03:00Z">
              <w:r w:rsidRPr="000256C6" w:rsidDel="000B4132">
                <w:rPr>
                  <w:rFonts w:cstheme="minorHAnsi"/>
                  <w:highlight w:val="yellow"/>
                  <w:rPrChange w:id="121" w:author="Nerushka Naidoo" w:date="2025-03-20T09:04:00Z">
                    <w:rPr>
                      <w:rFonts w:cstheme="minorHAnsi"/>
                    </w:rPr>
                  </w:rPrChange>
                </w:rPr>
                <w:delText>ugust</w:delText>
              </w:r>
            </w:del>
            <w:r w:rsidRPr="000256C6">
              <w:rPr>
                <w:rFonts w:cstheme="minorHAnsi"/>
                <w:highlight w:val="yellow"/>
                <w:rPrChange w:id="122" w:author="Nerushka Naidoo" w:date="2025-03-20T09:04:00Z">
                  <w:rPr>
                    <w:rFonts w:cstheme="minorHAnsi"/>
                  </w:rPr>
                </w:rPrChange>
              </w:rPr>
              <w:t xml:space="preserve"> 202</w:t>
            </w:r>
            <w:ins w:id="123" w:author="Riaan van Jaarsveld" w:date="2025-04-01T19:03:00Z">
              <w:r w:rsidR="000B4132">
                <w:rPr>
                  <w:rFonts w:cstheme="minorHAnsi"/>
                  <w:highlight w:val="yellow"/>
                </w:rPr>
                <w:t>5</w:t>
              </w:r>
            </w:ins>
            <w:del w:id="124" w:author="Riaan van Jaarsveld" w:date="2025-04-01T19:03:00Z">
              <w:r w:rsidRPr="000256C6" w:rsidDel="000B4132">
                <w:rPr>
                  <w:rFonts w:cstheme="minorHAnsi"/>
                  <w:highlight w:val="yellow"/>
                  <w:rPrChange w:id="125" w:author="Nerushka Naidoo" w:date="2025-03-20T09:04:00Z">
                    <w:rPr>
                      <w:rFonts w:cstheme="minorHAnsi"/>
                    </w:rPr>
                  </w:rPrChange>
                </w:rPr>
                <w:delText>4</w:delText>
              </w:r>
            </w:del>
          </w:p>
        </w:tc>
        <w:tc>
          <w:tcPr>
            <w:tcW w:w="2254" w:type="dxa"/>
          </w:tcPr>
          <w:p w14:paraId="633C8FE2" w14:textId="6DE5625C" w:rsidR="00E24B9A" w:rsidRPr="00BC7B90" w:rsidRDefault="00BC7B90" w:rsidP="00E24B9A">
            <w:pPr>
              <w:pStyle w:val="XClause3Sub"/>
              <w:numPr>
                <w:ilvl w:val="0"/>
                <w:numId w:val="0"/>
              </w:numPr>
              <w:rPr>
                <w:rFonts w:asciiTheme="minorHAnsi" w:hAnsiTheme="minorHAnsi" w:cstheme="minorHAnsi"/>
              </w:rPr>
            </w:pPr>
            <w:r w:rsidRPr="00BC7B90">
              <w:rPr>
                <w:rFonts w:asciiTheme="minorHAnsi" w:hAnsiTheme="minorHAnsi" w:cstheme="minorHAnsi"/>
              </w:rPr>
              <w:t>The Supplier</w:t>
            </w:r>
          </w:p>
        </w:tc>
        <w:tc>
          <w:tcPr>
            <w:tcW w:w="2254" w:type="dxa"/>
          </w:tcPr>
          <w:p w14:paraId="2568BA3A" w14:textId="77777777" w:rsidR="00E24B9A" w:rsidRPr="00E05DD7" w:rsidRDefault="00E24B9A" w:rsidP="00E24B9A">
            <w:pPr>
              <w:pStyle w:val="XClause3Sub"/>
              <w:numPr>
                <w:ilvl w:val="0"/>
                <w:numId w:val="0"/>
              </w:numPr>
              <w:rPr>
                <w:rFonts w:asciiTheme="minorHAnsi" w:hAnsiTheme="minorHAnsi" w:cstheme="minorHAnsi"/>
              </w:rPr>
            </w:pPr>
          </w:p>
        </w:tc>
      </w:tr>
      <w:tr w:rsidR="00E24B9A" w:rsidRPr="00E05DD7" w14:paraId="4DADA970" w14:textId="77777777" w:rsidTr="00E24B9A">
        <w:tc>
          <w:tcPr>
            <w:tcW w:w="2254" w:type="dxa"/>
          </w:tcPr>
          <w:p w14:paraId="1A2212CB" w14:textId="0C4CC858" w:rsidR="00E24B9A" w:rsidRPr="00BC7B90" w:rsidRDefault="00BC7B90" w:rsidP="00E24B9A">
            <w:pPr>
              <w:pStyle w:val="XClause3Sub"/>
              <w:numPr>
                <w:ilvl w:val="0"/>
                <w:numId w:val="0"/>
              </w:numPr>
              <w:rPr>
                <w:rFonts w:asciiTheme="minorHAnsi" w:hAnsiTheme="minorHAnsi" w:cstheme="minorHAnsi"/>
              </w:rPr>
            </w:pPr>
            <w:commentRangeStart w:id="126"/>
            <w:del w:id="127" w:author="Riaan van Jaarsveld" w:date="2025-04-01T19:03:00Z">
              <w:r w:rsidRPr="00BC7B90" w:rsidDel="000B4132">
                <w:rPr>
                  <w:rFonts w:asciiTheme="minorHAnsi" w:hAnsiTheme="minorHAnsi" w:cstheme="minorHAnsi"/>
                </w:rPr>
                <w:delText>Dry</w:delText>
              </w:r>
            </w:del>
            <w:commentRangeEnd w:id="126"/>
            <w:r w:rsidR="000B4132">
              <w:rPr>
                <w:rStyle w:val="CommentReference"/>
                <w:rFonts w:asciiTheme="minorHAnsi" w:eastAsiaTheme="minorHAnsi" w:hAnsiTheme="minorHAnsi" w:cstheme="minorBidi"/>
                <w:lang w:eastAsia="en-US"/>
              </w:rPr>
              <w:commentReference w:id="126"/>
            </w:r>
            <w:del w:id="128" w:author="Riaan van Jaarsveld" w:date="2025-04-01T19:03:00Z">
              <w:r w:rsidRPr="00BC7B90" w:rsidDel="000B4132">
                <w:rPr>
                  <w:rFonts w:asciiTheme="minorHAnsi" w:hAnsiTheme="minorHAnsi" w:cstheme="minorHAnsi"/>
                </w:rPr>
                <w:delText xml:space="preserve"> Run </w:delText>
              </w:r>
            </w:del>
          </w:p>
        </w:tc>
        <w:tc>
          <w:tcPr>
            <w:tcW w:w="2254" w:type="dxa"/>
          </w:tcPr>
          <w:p w14:paraId="2837C3AC" w14:textId="1F229221" w:rsidR="00E24B9A" w:rsidRPr="000256C6" w:rsidRDefault="00BC7B90" w:rsidP="00E24B9A">
            <w:pPr>
              <w:pStyle w:val="XClause3Sub"/>
              <w:numPr>
                <w:ilvl w:val="0"/>
                <w:numId w:val="0"/>
              </w:numPr>
              <w:rPr>
                <w:rFonts w:asciiTheme="minorHAnsi" w:hAnsiTheme="minorHAnsi" w:cstheme="minorHAnsi"/>
                <w:highlight w:val="yellow"/>
                <w:rPrChange w:id="129" w:author="Nerushka Naidoo" w:date="2025-03-20T09:04:00Z">
                  <w:rPr>
                    <w:rFonts w:asciiTheme="minorHAnsi" w:hAnsiTheme="minorHAnsi" w:cstheme="minorHAnsi"/>
                  </w:rPr>
                </w:rPrChange>
              </w:rPr>
            </w:pPr>
            <w:del w:id="130" w:author="Riaan van Jaarsveld" w:date="2025-04-01T19:03:00Z">
              <w:r w:rsidRPr="000256C6" w:rsidDel="000B4132">
                <w:rPr>
                  <w:rFonts w:cstheme="minorHAnsi"/>
                  <w:highlight w:val="yellow"/>
                  <w:rPrChange w:id="131" w:author="Nerushka Naidoo" w:date="2025-03-20T09:04:00Z">
                    <w:rPr>
                      <w:rFonts w:cstheme="minorHAnsi"/>
                    </w:rPr>
                  </w:rPrChange>
                </w:rPr>
                <w:delText>07 August 2024</w:delText>
              </w:r>
            </w:del>
          </w:p>
        </w:tc>
        <w:tc>
          <w:tcPr>
            <w:tcW w:w="2254" w:type="dxa"/>
          </w:tcPr>
          <w:p w14:paraId="7E5A73B9" w14:textId="5F496E8A" w:rsidR="00E24B9A" w:rsidRPr="00BC7B90" w:rsidRDefault="00BC7B90" w:rsidP="00E24B9A">
            <w:pPr>
              <w:pStyle w:val="XClause3Sub"/>
              <w:numPr>
                <w:ilvl w:val="0"/>
                <w:numId w:val="0"/>
              </w:numPr>
              <w:rPr>
                <w:rFonts w:asciiTheme="minorHAnsi" w:hAnsiTheme="minorHAnsi" w:cstheme="minorHAnsi"/>
              </w:rPr>
            </w:pPr>
            <w:del w:id="132" w:author="Riaan van Jaarsveld" w:date="2025-04-01T19:03:00Z">
              <w:r w:rsidRPr="00BC7B90" w:rsidDel="000B4132">
                <w:rPr>
                  <w:rFonts w:asciiTheme="minorHAnsi" w:hAnsiTheme="minorHAnsi" w:cstheme="minorHAnsi"/>
                </w:rPr>
                <w:delText>The Supplier</w:delText>
              </w:r>
            </w:del>
          </w:p>
        </w:tc>
        <w:tc>
          <w:tcPr>
            <w:tcW w:w="2254" w:type="dxa"/>
          </w:tcPr>
          <w:p w14:paraId="6F168307" w14:textId="77777777" w:rsidR="00E24B9A" w:rsidRPr="00E05DD7" w:rsidRDefault="00E24B9A" w:rsidP="00E24B9A">
            <w:pPr>
              <w:pStyle w:val="XClause3Sub"/>
              <w:numPr>
                <w:ilvl w:val="0"/>
                <w:numId w:val="0"/>
              </w:numPr>
              <w:rPr>
                <w:rFonts w:asciiTheme="minorHAnsi" w:hAnsiTheme="minorHAnsi" w:cstheme="minorHAnsi"/>
              </w:rPr>
            </w:pPr>
          </w:p>
        </w:tc>
      </w:tr>
      <w:tr w:rsidR="00BC7B90" w:rsidRPr="00E05DD7" w14:paraId="33E0BF11" w14:textId="77777777" w:rsidTr="00E24B9A">
        <w:tc>
          <w:tcPr>
            <w:tcW w:w="2254" w:type="dxa"/>
          </w:tcPr>
          <w:p w14:paraId="49BEEFCD" w14:textId="48512624" w:rsidR="00BC7B90" w:rsidRPr="00BC7B90" w:rsidRDefault="00BC7B90" w:rsidP="00E24B9A">
            <w:pPr>
              <w:pStyle w:val="XClause3Sub"/>
              <w:numPr>
                <w:ilvl w:val="0"/>
                <w:numId w:val="0"/>
              </w:numPr>
              <w:rPr>
                <w:rFonts w:asciiTheme="minorHAnsi" w:hAnsiTheme="minorHAnsi" w:cstheme="minorHAnsi"/>
              </w:rPr>
            </w:pPr>
            <w:r w:rsidRPr="00BC7B90">
              <w:rPr>
                <w:rFonts w:asciiTheme="minorHAnsi" w:hAnsiTheme="minorHAnsi" w:cstheme="minorHAnsi"/>
              </w:rPr>
              <w:t>SQL Data Design</w:t>
            </w:r>
          </w:p>
        </w:tc>
        <w:tc>
          <w:tcPr>
            <w:tcW w:w="2254" w:type="dxa"/>
          </w:tcPr>
          <w:p w14:paraId="3D0262B1" w14:textId="52AD32ED" w:rsidR="00BC7B90" w:rsidRPr="000256C6" w:rsidRDefault="000B4132" w:rsidP="00E24B9A">
            <w:pPr>
              <w:pStyle w:val="XClause3Sub"/>
              <w:numPr>
                <w:ilvl w:val="0"/>
                <w:numId w:val="0"/>
              </w:numPr>
              <w:rPr>
                <w:rFonts w:asciiTheme="minorHAnsi" w:hAnsiTheme="minorHAnsi" w:cstheme="minorHAnsi"/>
                <w:highlight w:val="yellow"/>
                <w:rPrChange w:id="133" w:author="Nerushka Naidoo" w:date="2025-03-20T09:04:00Z">
                  <w:rPr>
                    <w:rFonts w:asciiTheme="minorHAnsi" w:hAnsiTheme="minorHAnsi" w:cstheme="minorHAnsi"/>
                  </w:rPr>
                </w:rPrChange>
              </w:rPr>
            </w:pPr>
            <w:ins w:id="134" w:author="Riaan van Jaarsveld" w:date="2025-04-01T19:04:00Z">
              <w:r>
                <w:rPr>
                  <w:rFonts w:cstheme="minorHAnsi"/>
                  <w:highlight w:val="yellow"/>
                </w:rPr>
                <w:t>20</w:t>
              </w:r>
            </w:ins>
            <w:commentRangeStart w:id="135"/>
            <w:del w:id="136" w:author="Riaan van Jaarsveld" w:date="2025-04-01T19:04:00Z">
              <w:r w:rsidR="00BC7B90" w:rsidRPr="000256C6" w:rsidDel="000B4132">
                <w:rPr>
                  <w:rFonts w:cstheme="minorHAnsi"/>
                  <w:highlight w:val="yellow"/>
                  <w:rPrChange w:id="137" w:author="Nerushka Naidoo" w:date="2025-03-20T09:04:00Z">
                    <w:rPr>
                      <w:rFonts w:cstheme="minorHAnsi"/>
                    </w:rPr>
                  </w:rPrChange>
                </w:rPr>
                <w:delText>06</w:delText>
              </w:r>
            </w:del>
            <w:r w:rsidR="00BC7B90" w:rsidRPr="000256C6">
              <w:rPr>
                <w:rFonts w:cstheme="minorHAnsi"/>
                <w:highlight w:val="yellow"/>
                <w:rPrChange w:id="138" w:author="Nerushka Naidoo" w:date="2025-03-20T09:04:00Z">
                  <w:rPr>
                    <w:rFonts w:cstheme="minorHAnsi"/>
                  </w:rPr>
                </w:rPrChange>
              </w:rPr>
              <w:t xml:space="preserve"> </w:t>
            </w:r>
            <w:proofErr w:type="spellStart"/>
            <w:r w:rsidR="00BC7B90" w:rsidRPr="000256C6">
              <w:rPr>
                <w:rFonts w:cstheme="minorHAnsi"/>
                <w:highlight w:val="yellow"/>
                <w:rPrChange w:id="139" w:author="Nerushka Naidoo" w:date="2025-03-20T09:04:00Z">
                  <w:rPr>
                    <w:rFonts w:cstheme="minorHAnsi"/>
                  </w:rPr>
                </w:rPrChange>
              </w:rPr>
              <w:t>A</w:t>
            </w:r>
            <w:ins w:id="140" w:author="Riaan van Jaarsveld" w:date="2025-04-01T19:04:00Z">
              <w:r>
                <w:rPr>
                  <w:rFonts w:cstheme="minorHAnsi"/>
                  <w:highlight w:val="yellow"/>
                </w:rPr>
                <w:t>pril</w:t>
              </w:r>
            </w:ins>
            <w:del w:id="141" w:author="Riaan van Jaarsveld" w:date="2025-04-01T19:04:00Z">
              <w:r w:rsidR="00BC7B90" w:rsidRPr="000256C6" w:rsidDel="000B4132">
                <w:rPr>
                  <w:rFonts w:cstheme="minorHAnsi"/>
                  <w:highlight w:val="yellow"/>
                  <w:rPrChange w:id="142" w:author="Nerushka Naidoo" w:date="2025-03-20T09:04:00Z">
                    <w:rPr>
                      <w:rFonts w:cstheme="minorHAnsi"/>
                    </w:rPr>
                  </w:rPrChange>
                </w:rPr>
                <w:delText>ugus</w:delText>
              </w:r>
            </w:del>
            <w:r w:rsidR="00BC7B90" w:rsidRPr="000256C6">
              <w:rPr>
                <w:rFonts w:cstheme="minorHAnsi"/>
                <w:highlight w:val="yellow"/>
                <w:rPrChange w:id="143" w:author="Nerushka Naidoo" w:date="2025-03-20T09:04:00Z">
                  <w:rPr>
                    <w:rFonts w:cstheme="minorHAnsi"/>
                  </w:rPr>
                </w:rPrChange>
              </w:rPr>
              <w:t>t</w:t>
            </w:r>
            <w:proofErr w:type="spellEnd"/>
            <w:r w:rsidR="00BC7B90" w:rsidRPr="000256C6">
              <w:rPr>
                <w:rFonts w:cstheme="minorHAnsi"/>
                <w:highlight w:val="yellow"/>
                <w:rPrChange w:id="144" w:author="Nerushka Naidoo" w:date="2025-03-20T09:04:00Z">
                  <w:rPr>
                    <w:rFonts w:cstheme="minorHAnsi"/>
                  </w:rPr>
                </w:rPrChange>
              </w:rPr>
              <w:t xml:space="preserve"> 202</w:t>
            </w:r>
            <w:ins w:id="145" w:author="Riaan van Jaarsveld" w:date="2025-04-01T19:04:00Z">
              <w:r>
                <w:rPr>
                  <w:rFonts w:cstheme="minorHAnsi"/>
                  <w:highlight w:val="yellow"/>
                </w:rPr>
                <w:t>5</w:t>
              </w:r>
            </w:ins>
            <w:del w:id="146" w:author="Riaan van Jaarsveld" w:date="2025-04-01T19:04:00Z">
              <w:r w:rsidR="00BC7B90" w:rsidRPr="000256C6" w:rsidDel="000B4132">
                <w:rPr>
                  <w:rFonts w:cstheme="minorHAnsi"/>
                  <w:highlight w:val="yellow"/>
                  <w:rPrChange w:id="147" w:author="Nerushka Naidoo" w:date="2025-03-20T09:04:00Z">
                    <w:rPr>
                      <w:rFonts w:cstheme="minorHAnsi"/>
                    </w:rPr>
                  </w:rPrChange>
                </w:rPr>
                <w:delText>4</w:delText>
              </w:r>
            </w:del>
            <w:commentRangeEnd w:id="135"/>
            <w:r w:rsidR="000256C6">
              <w:rPr>
                <w:rStyle w:val="CommentReference"/>
                <w:rFonts w:asciiTheme="minorHAnsi" w:eastAsiaTheme="minorHAnsi" w:hAnsiTheme="minorHAnsi" w:cstheme="minorBidi"/>
                <w:lang w:eastAsia="en-US"/>
              </w:rPr>
              <w:commentReference w:id="135"/>
            </w:r>
          </w:p>
        </w:tc>
        <w:tc>
          <w:tcPr>
            <w:tcW w:w="2254" w:type="dxa"/>
          </w:tcPr>
          <w:p w14:paraId="1F90E443" w14:textId="5A27FB60" w:rsidR="00BC7B90" w:rsidRPr="00BC7B90" w:rsidRDefault="00BC7B90" w:rsidP="00E24B9A">
            <w:pPr>
              <w:pStyle w:val="XClause3Sub"/>
              <w:numPr>
                <w:ilvl w:val="0"/>
                <w:numId w:val="0"/>
              </w:numPr>
              <w:rPr>
                <w:rFonts w:asciiTheme="minorHAnsi" w:hAnsiTheme="minorHAnsi" w:cstheme="minorHAnsi"/>
              </w:rPr>
            </w:pPr>
            <w:r w:rsidRPr="00BC7B90">
              <w:rPr>
                <w:rFonts w:asciiTheme="minorHAnsi" w:hAnsiTheme="minorHAnsi" w:cstheme="minorHAnsi"/>
              </w:rPr>
              <w:t>The Supplier</w:t>
            </w:r>
          </w:p>
        </w:tc>
        <w:tc>
          <w:tcPr>
            <w:tcW w:w="2254" w:type="dxa"/>
          </w:tcPr>
          <w:p w14:paraId="1491AE84" w14:textId="77777777" w:rsidR="00BC7B90" w:rsidRPr="00E05DD7" w:rsidRDefault="00BC7B90" w:rsidP="00E24B9A">
            <w:pPr>
              <w:pStyle w:val="XClause3Sub"/>
              <w:numPr>
                <w:ilvl w:val="0"/>
                <w:numId w:val="0"/>
              </w:numPr>
              <w:rPr>
                <w:rFonts w:cstheme="minorHAnsi"/>
              </w:rPr>
            </w:pPr>
          </w:p>
        </w:tc>
      </w:tr>
    </w:tbl>
    <w:p w14:paraId="3A069D50" w14:textId="77777777" w:rsidR="00E05DD7" w:rsidRDefault="00E05DD7" w:rsidP="00E24B9A">
      <w:pPr>
        <w:pStyle w:val="XClause3Sub"/>
        <w:numPr>
          <w:ilvl w:val="0"/>
          <w:numId w:val="0"/>
        </w:numPr>
        <w:ind w:left="720"/>
        <w:rPr>
          <w:rFonts w:cstheme="minorHAnsi"/>
        </w:rPr>
      </w:pPr>
    </w:p>
    <w:p w14:paraId="2FEB2895" w14:textId="77777777" w:rsidR="002442C8" w:rsidRPr="00E05DD7" w:rsidRDefault="002442C8" w:rsidP="00E24B9A">
      <w:pPr>
        <w:pStyle w:val="XClause3Sub"/>
        <w:numPr>
          <w:ilvl w:val="0"/>
          <w:numId w:val="0"/>
        </w:numPr>
        <w:ind w:left="720"/>
        <w:rPr>
          <w:rFonts w:cstheme="minorHAnsi"/>
        </w:rPr>
      </w:pPr>
    </w:p>
    <w:p w14:paraId="28797067" w14:textId="77777777" w:rsidR="00E24B9A" w:rsidRPr="00E05DD7" w:rsidRDefault="00E24B9A" w:rsidP="00E24B9A">
      <w:pPr>
        <w:pStyle w:val="XClause2Sub"/>
        <w:rPr>
          <w:rFonts w:cstheme="minorHAnsi"/>
        </w:rPr>
      </w:pPr>
      <w:r w:rsidRPr="00E05DD7">
        <w:rPr>
          <w:rFonts w:cstheme="minorHAnsi"/>
        </w:rPr>
        <w:t>Project Assumptions</w:t>
      </w:r>
    </w:p>
    <w:p w14:paraId="77B337B4" w14:textId="77777777" w:rsidR="00C74FD5" w:rsidRPr="00C74FD5" w:rsidRDefault="00C74FD5" w:rsidP="00960748">
      <w:pPr>
        <w:pStyle w:val="XClause3Sub"/>
        <w:numPr>
          <w:ilvl w:val="0"/>
          <w:numId w:val="0"/>
        </w:numPr>
        <w:ind w:left="2410" w:hanging="992"/>
        <w:rPr>
          <w:rFonts w:cstheme="minorHAnsi"/>
        </w:rPr>
      </w:pPr>
      <w:r w:rsidRPr="00C74FD5">
        <w:rPr>
          <w:rFonts w:cstheme="minorHAnsi"/>
        </w:rPr>
        <w:t xml:space="preserve">The Customer makes the following assumptions regarding the Service Provider and the Project: </w:t>
      </w:r>
    </w:p>
    <w:p w14:paraId="316CF352" w14:textId="77777777" w:rsidR="00C74FD5" w:rsidRPr="00C74FD5" w:rsidRDefault="00C74FD5" w:rsidP="00C74FD5">
      <w:pPr>
        <w:pStyle w:val="XClause3Sub"/>
        <w:rPr>
          <w:rFonts w:cstheme="minorHAnsi"/>
        </w:rPr>
      </w:pPr>
      <w:r w:rsidRPr="00C74FD5">
        <w:rPr>
          <w:rFonts w:cstheme="minorHAnsi"/>
        </w:rPr>
        <w:lastRenderedPageBreak/>
        <w:t xml:space="preserve">the Service Provider is adequately skilled, knowledgeable and competent to render the services; </w:t>
      </w:r>
    </w:p>
    <w:p w14:paraId="3BBF5F3D" w14:textId="77777777" w:rsidR="00C74FD5" w:rsidRPr="00C74FD5" w:rsidRDefault="00C74FD5" w:rsidP="00C74FD5">
      <w:pPr>
        <w:pStyle w:val="XClause3Sub"/>
        <w:rPr>
          <w:rFonts w:cstheme="minorHAnsi"/>
        </w:rPr>
      </w:pPr>
      <w:r w:rsidRPr="00C74FD5">
        <w:rPr>
          <w:rFonts w:cstheme="minorHAnsi"/>
        </w:rPr>
        <w:t xml:space="preserve">the Service Provider has access to all the necessary equipment in order to render the services; </w:t>
      </w:r>
    </w:p>
    <w:p w14:paraId="37B587D2" w14:textId="77777777" w:rsidR="00C74FD5" w:rsidRPr="00C74FD5" w:rsidRDefault="00C74FD5" w:rsidP="00C74FD5">
      <w:pPr>
        <w:pStyle w:val="XClause3Sub"/>
        <w:rPr>
          <w:rFonts w:cstheme="minorHAnsi"/>
        </w:rPr>
      </w:pPr>
      <w:r w:rsidRPr="00C74FD5">
        <w:rPr>
          <w:rFonts w:cstheme="minorHAnsi"/>
        </w:rPr>
        <w:t xml:space="preserve">the Service Provider shall take all reasonable steps and measures to ensure that it exercises its duties in terms of this Work Order to the best of its ability; </w:t>
      </w:r>
    </w:p>
    <w:p w14:paraId="4A2842E7" w14:textId="77777777" w:rsidR="00C74FD5" w:rsidRPr="00C74FD5" w:rsidRDefault="00C74FD5" w:rsidP="00C74FD5">
      <w:pPr>
        <w:pStyle w:val="XClause3Sub"/>
        <w:rPr>
          <w:rFonts w:cstheme="minorHAnsi"/>
        </w:rPr>
      </w:pPr>
      <w:r w:rsidRPr="00C74FD5">
        <w:rPr>
          <w:rFonts w:cstheme="minorHAnsi"/>
        </w:rPr>
        <w:t xml:space="preserve">the Service Provider shall meet the project objectives within the agreed time and financial constraints as set out in this Work Order; </w:t>
      </w:r>
    </w:p>
    <w:p w14:paraId="059B79EE" w14:textId="77777777" w:rsidR="00C74FD5" w:rsidRPr="00C74FD5" w:rsidRDefault="00C74FD5" w:rsidP="00C74FD5">
      <w:pPr>
        <w:pStyle w:val="XClause3Sub"/>
        <w:rPr>
          <w:rFonts w:cstheme="minorHAnsi"/>
        </w:rPr>
      </w:pPr>
      <w:r w:rsidRPr="00C74FD5">
        <w:rPr>
          <w:rFonts w:cstheme="minorHAnsi"/>
        </w:rPr>
        <w:t xml:space="preserve">the Service Provider shall abide by any and all policies and procedures implemented at the Customer’s sites where the Services are to be rendered, including, but not limited to, security and safety protocols; </w:t>
      </w:r>
    </w:p>
    <w:p w14:paraId="38A1430D" w14:textId="77777777" w:rsidR="00C74FD5" w:rsidRPr="00C74FD5" w:rsidRDefault="00C74FD5" w:rsidP="00C74FD5">
      <w:pPr>
        <w:pStyle w:val="XClause3Sub"/>
        <w:rPr>
          <w:rFonts w:cstheme="minorHAnsi"/>
        </w:rPr>
      </w:pPr>
      <w:r w:rsidRPr="00C74FD5">
        <w:rPr>
          <w:rFonts w:cstheme="minorHAnsi"/>
        </w:rPr>
        <w:t xml:space="preserve">the Service Provider shall immediately notify the Customer, in writing, should the Service Provider become aware of an event of any nature, which shall, or appears to be reasonably likely to, cause a failure or disruption in the rendering of the Services; </w:t>
      </w:r>
    </w:p>
    <w:p w14:paraId="1D962E47" w14:textId="77777777" w:rsidR="00C74FD5" w:rsidRPr="00C74FD5" w:rsidRDefault="00C74FD5" w:rsidP="00C74FD5">
      <w:pPr>
        <w:pStyle w:val="XClause3Sub"/>
        <w:rPr>
          <w:rFonts w:cstheme="minorHAnsi"/>
        </w:rPr>
      </w:pPr>
      <w:r w:rsidRPr="00C74FD5">
        <w:rPr>
          <w:rFonts w:cstheme="minorHAnsi"/>
        </w:rPr>
        <w:t xml:space="preserve">that the Service Provider fully understands the Scope of Work required in terms of this Work Order; and </w:t>
      </w:r>
    </w:p>
    <w:p w14:paraId="257A2A7E" w14:textId="77777777" w:rsidR="00C74FD5" w:rsidRPr="00C74FD5" w:rsidRDefault="00C74FD5" w:rsidP="00C74FD5">
      <w:pPr>
        <w:pStyle w:val="XClause3Sub"/>
        <w:rPr>
          <w:rFonts w:cstheme="minorHAnsi"/>
        </w:rPr>
      </w:pPr>
      <w:r w:rsidRPr="00C74FD5">
        <w:rPr>
          <w:rFonts w:cstheme="minorHAnsi"/>
        </w:rPr>
        <w:t xml:space="preserve">the Service Provider shall exercise its duties in terms of this Work Order in a manner that does not adversely affect or interfere with the operations of the Customer, which may result in the Customer suffering any loss or damage. </w:t>
      </w:r>
    </w:p>
    <w:p w14:paraId="444DB2F7" w14:textId="77777777" w:rsidR="00E05DD7" w:rsidRPr="00CE1460" w:rsidRDefault="00E05DD7" w:rsidP="00BF5A68">
      <w:pPr>
        <w:pStyle w:val="XClause3Sub"/>
        <w:numPr>
          <w:ilvl w:val="0"/>
          <w:numId w:val="0"/>
        </w:numPr>
        <w:ind w:left="3097"/>
        <w:rPr>
          <w:rFonts w:cstheme="minorHAnsi"/>
        </w:rPr>
      </w:pPr>
    </w:p>
    <w:p w14:paraId="226516E1" w14:textId="2464A654" w:rsidR="00E24B9A" w:rsidRPr="00BF5A68" w:rsidRDefault="00E24B9A" w:rsidP="00960748">
      <w:pPr>
        <w:pStyle w:val="XClause1Head"/>
        <w:tabs>
          <w:tab w:val="clear" w:pos="1854"/>
        </w:tabs>
        <w:ind w:left="567" w:hanging="567"/>
        <w:rPr>
          <w:rFonts w:cstheme="minorHAnsi"/>
          <w:b/>
        </w:rPr>
      </w:pPr>
      <w:r w:rsidRPr="00B155DD">
        <w:rPr>
          <w:rFonts w:cstheme="minorHAnsi"/>
          <w:b/>
        </w:rPr>
        <w:t>CUSTOMER RETAINED RESPONSIBILITIES</w:t>
      </w:r>
    </w:p>
    <w:tbl>
      <w:tblPr>
        <w:tblStyle w:val="TableGrid"/>
        <w:tblW w:w="0" w:type="auto"/>
        <w:tblInd w:w="720" w:type="dxa"/>
        <w:tblLook w:val="04A0" w:firstRow="1" w:lastRow="0" w:firstColumn="1" w:lastColumn="0" w:noHBand="0" w:noVBand="1"/>
      </w:tblPr>
      <w:tblGrid>
        <w:gridCol w:w="4157"/>
        <w:gridCol w:w="4139"/>
      </w:tblGrid>
      <w:tr w:rsidR="00E24B9A" w:rsidRPr="002442C8" w14:paraId="08F2A363" w14:textId="77777777" w:rsidTr="00E24B9A">
        <w:tc>
          <w:tcPr>
            <w:tcW w:w="4508" w:type="dxa"/>
            <w:shd w:val="clear" w:color="auto" w:fill="D9D9D9" w:themeFill="background1" w:themeFillShade="D9"/>
          </w:tcPr>
          <w:p w14:paraId="1B2B8517" w14:textId="77777777" w:rsidR="00E24B9A" w:rsidRPr="002442C8" w:rsidRDefault="00E24B9A" w:rsidP="00E24B9A">
            <w:pPr>
              <w:pStyle w:val="XClause2Sub"/>
              <w:numPr>
                <w:ilvl w:val="0"/>
                <w:numId w:val="0"/>
              </w:numPr>
              <w:rPr>
                <w:rFonts w:asciiTheme="minorHAnsi" w:hAnsiTheme="minorHAnsi" w:cstheme="minorHAnsi"/>
                <w:b/>
              </w:rPr>
            </w:pPr>
            <w:r w:rsidRPr="002442C8">
              <w:rPr>
                <w:rFonts w:asciiTheme="minorHAnsi" w:hAnsiTheme="minorHAnsi" w:cstheme="minorHAnsi"/>
                <w:b/>
              </w:rPr>
              <w:t>Project Phase</w:t>
            </w:r>
          </w:p>
        </w:tc>
        <w:tc>
          <w:tcPr>
            <w:tcW w:w="4508" w:type="dxa"/>
            <w:shd w:val="clear" w:color="auto" w:fill="D9D9D9" w:themeFill="background1" w:themeFillShade="D9"/>
          </w:tcPr>
          <w:p w14:paraId="6F9D848A" w14:textId="77777777" w:rsidR="00E24B9A" w:rsidRPr="002442C8" w:rsidRDefault="00E24B9A" w:rsidP="00E24B9A">
            <w:pPr>
              <w:pStyle w:val="XClause2Sub"/>
              <w:numPr>
                <w:ilvl w:val="0"/>
                <w:numId w:val="0"/>
              </w:numPr>
              <w:rPr>
                <w:rFonts w:asciiTheme="minorHAnsi" w:hAnsiTheme="minorHAnsi" w:cstheme="minorHAnsi"/>
                <w:b/>
              </w:rPr>
            </w:pPr>
            <w:r w:rsidRPr="002442C8">
              <w:rPr>
                <w:rFonts w:asciiTheme="minorHAnsi" w:hAnsiTheme="minorHAnsi" w:cstheme="minorHAnsi"/>
                <w:b/>
              </w:rPr>
              <w:t>Responsibility</w:t>
            </w:r>
          </w:p>
        </w:tc>
      </w:tr>
      <w:tr w:rsidR="00E24B9A" w:rsidRPr="002442C8" w14:paraId="03126403" w14:textId="77777777" w:rsidTr="00E24B9A">
        <w:tc>
          <w:tcPr>
            <w:tcW w:w="4508" w:type="dxa"/>
          </w:tcPr>
          <w:p w14:paraId="1DCBA30C" w14:textId="77777777" w:rsidR="008F68A0" w:rsidRPr="00960748" w:rsidRDefault="008F68A0" w:rsidP="008F68A0">
            <w:pPr>
              <w:spacing w:after="0" w:line="240" w:lineRule="auto"/>
              <w:jc w:val="both"/>
              <w:rPr>
                <w:rFonts w:asciiTheme="minorHAnsi" w:hAnsiTheme="minorHAnsi" w:cstheme="minorHAnsi"/>
                <w:b/>
                <w:bCs/>
                <w:color w:val="000000"/>
              </w:rPr>
            </w:pPr>
            <w:r w:rsidRPr="00960748">
              <w:rPr>
                <w:rFonts w:asciiTheme="minorHAnsi" w:hAnsiTheme="minorHAnsi" w:cstheme="minorHAnsi"/>
                <w:b/>
                <w:bCs/>
                <w:color w:val="000000"/>
                <w:sz w:val="22"/>
                <w:szCs w:val="22"/>
              </w:rPr>
              <w:t>Data Provision</w:t>
            </w:r>
          </w:p>
          <w:p w14:paraId="5F72CD2D" w14:textId="77777777" w:rsidR="00E24B9A" w:rsidRPr="002442C8" w:rsidRDefault="00E24B9A" w:rsidP="00E24B9A">
            <w:pPr>
              <w:pStyle w:val="XClause2Sub"/>
              <w:numPr>
                <w:ilvl w:val="0"/>
                <w:numId w:val="0"/>
              </w:numPr>
              <w:rPr>
                <w:rFonts w:asciiTheme="minorHAnsi" w:hAnsiTheme="minorHAnsi" w:cstheme="minorHAnsi"/>
              </w:rPr>
            </w:pPr>
          </w:p>
        </w:tc>
        <w:tc>
          <w:tcPr>
            <w:tcW w:w="4508" w:type="dxa"/>
          </w:tcPr>
          <w:p w14:paraId="533BA5A4" w14:textId="77777777" w:rsidR="008F68A0" w:rsidRPr="00960748" w:rsidRDefault="008F68A0" w:rsidP="00CE1460">
            <w:pPr>
              <w:spacing w:after="0" w:line="240" w:lineRule="auto"/>
              <w:rPr>
                <w:rFonts w:asciiTheme="minorHAnsi" w:hAnsiTheme="minorHAnsi" w:cstheme="minorHAnsi"/>
                <w:color w:val="000000"/>
              </w:rPr>
            </w:pPr>
            <w:r w:rsidRPr="00960748">
              <w:rPr>
                <w:rFonts w:asciiTheme="minorHAnsi" w:hAnsiTheme="minorHAnsi" w:cstheme="minorHAnsi"/>
                <w:color w:val="000000"/>
                <w:sz w:val="22"/>
                <w:szCs w:val="22"/>
              </w:rPr>
              <w:t>Ensure timely and accurate provision of all relevant asset data, including current records in the Fixed Asset Register (FAR) and any historical data necessary for verification.</w:t>
            </w:r>
          </w:p>
          <w:p w14:paraId="52362ABD" w14:textId="77777777" w:rsidR="00E24B9A" w:rsidRPr="002442C8" w:rsidRDefault="00E24B9A" w:rsidP="00E24B9A">
            <w:pPr>
              <w:pStyle w:val="XClause2Sub"/>
              <w:numPr>
                <w:ilvl w:val="0"/>
                <w:numId w:val="0"/>
              </w:numPr>
              <w:rPr>
                <w:rFonts w:asciiTheme="minorHAnsi" w:hAnsiTheme="minorHAnsi" w:cstheme="minorHAnsi"/>
              </w:rPr>
            </w:pPr>
          </w:p>
        </w:tc>
      </w:tr>
      <w:tr w:rsidR="00E24B9A" w:rsidRPr="002442C8" w14:paraId="11A19EB8" w14:textId="77777777" w:rsidTr="00E24B9A">
        <w:tc>
          <w:tcPr>
            <w:tcW w:w="4508" w:type="dxa"/>
          </w:tcPr>
          <w:p w14:paraId="56F7DB82" w14:textId="77777777" w:rsidR="008F68A0" w:rsidRPr="00960748" w:rsidRDefault="008F68A0" w:rsidP="008F68A0">
            <w:pPr>
              <w:spacing w:after="0" w:line="240" w:lineRule="auto"/>
              <w:jc w:val="both"/>
              <w:rPr>
                <w:rFonts w:asciiTheme="minorHAnsi" w:hAnsiTheme="minorHAnsi" w:cstheme="minorHAnsi"/>
                <w:b/>
                <w:bCs/>
                <w:color w:val="000000"/>
              </w:rPr>
            </w:pPr>
            <w:r w:rsidRPr="00960748">
              <w:rPr>
                <w:rFonts w:asciiTheme="minorHAnsi" w:hAnsiTheme="minorHAnsi" w:cstheme="minorHAnsi"/>
                <w:b/>
                <w:bCs/>
                <w:color w:val="000000"/>
                <w:sz w:val="22"/>
                <w:szCs w:val="22"/>
              </w:rPr>
              <w:t>Access Facilitation</w:t>
            </w:r>
          </w:p>
          <w:p w14:paraId="73938846" w14:textId="77777777" w:rsidR="00E24B9A" w:rsidRPr="002442C8" w:rsidRDefault="00E24B9A" w:rsidP="00E24B9A">
            <w:pPr>
              <w:pStyle w:val="XClause2Sub"/>
              <w:numPr>
                <w:ilvl w:val="0"/>
                <w:numId w:val="0"/>
              </w:numPr>
              <w:rPr>
                <w:rFonts w:asciiTheme="minorHAnsi" w:hAnsiTheme="minorHAnsi" w:cstheme="minorHAnsi"/>
              </w:rPr>
            </w:pPr>
          </w:p>
        </w:tc>
        <w:tc>
          <w:tcPr>
            <w:tcW w:w="4508" w:type="dxa"/>
          </w:tcPr>
          <w:p w14:paraId="26B43AEC" w14:textId="77777777" w:rsidR="008F68A0" w:rsidRPr="00960748" w:rsidRDefault="008F68A0" w:rsidP="00CE1460">
            <w:pPr>
              <w:spacing w:after="0" w:line="240" w:lineRule="auto"/>
              <w:rPr>
                <w:rFonts w:asciiTheme="minorHAnsi" w:hAnsiTheme="minorHAnsi" w:cstheme="minorHAnsi"/>
                <w:color w:val="000000"/>
              </w:rPr>
            </w:pPr>
            <w:r w:rsidRPr="00960748">
              <w:rPr>
                <w:rFonts w:asciiTheme="minorHAnsi" w:hAnsiTheme="minorHAnsi" w:cstheme="minorHAnsi"/>
                <w:color w:val="000000"/>
                <w:sz w:val="22"/>
                <w:szCs w:val="22"/>
              </w:rPr>
              <w:t>Grant necessary access to physical locations and assets for verification purposes, including coordination with site personnel.</w:t>
            </w:r>
          </w:p>
          <w:p w14:paraId="7DDFE6AE" w14:textId="77777777" w:rsidR="00E24B9A" w:rsidRPr="002442C8" w:rsidRDefault="00E24B9A" w:rsidP="00E24B9A">
            <w:pPr>
              <w:pStyle w:val="XClause2Sub"/>
              <w:numPr>
                <w:ilvl w:val="0"/>
                <w:numId w:val="0"/>
              </w:numPr>
              <w:rPr>
                <w:rFonts w:asciiTheme="minorHAnsi" w:hAnsiTheme="minorHAnsi" w:cstheme="minorHAnsi"/>
              </w:rPr>
            </w:pPr>
          </w:p>
        </w:tc>
      </w:tr>
      <w:tr w:rsidR="00E24B9A" w:rsidRPr="002442C8" w14:paraId="6E595543" w14:textId="77777777" w:rsidTr="00E24B9A">
        <w:tc>
          <w:tcPr>
            <w:tcW w:w="4508" w:type="dxa"/>
          </w:tcPr>
          <w:p w14:paraId="5295CEB4" w14:textId="77777777" w:rsidR="008F68A0" w:rsidRPr="00960748" w:rsidRDefault="008F68A0" w:rsidP="008F68A0">
            <w:pPr>
              <w:spacing w:after="0" w:line="240" w:lineRule="auto"/>
              <w:jc w:val="both"/>
              <w:rPr>
                <w:rFonts w:asciiTheme="minorHAnsi" w:hAnsiTheme="minorHAnsi" w:cstheme="minorHAnsi"/>
                <w:b/>
                <w:bCs/>
                <w:color w:val="000000"/>
              </w:rPr>
            </w:pPr>
            <w:r w:rsidRPr="00960748">
              <w:rPr>
                <w:rFonts w:asciiTheme="minorHAnsi" w:hAnsiTheme="minorHAnsi" w:cstheme="minorHAnsi"/>
                <w:b/>
                <w:bCs/>
                <w:color w:val="000000"/>
                <w:sz w:val="22"/>
                <w:szCs w:val="22"/>
              </w:rPr>
              <w:t>Communication</w:t>
            </w:r>
          </w:p>
          <w:p w14:paraId="0052B5EA" w14:textId="77777777" w:rsidR="00E24B9A" w:rsidRPr="002442C8" w:rsidRDefault="00E24B9A" w:rsidP="00E24B9A">
            <w:pPr>
              <w:pStyle w:val="XClause2Sub"/>
              <w:numPr>
                <w:ilvl w:val="0"/>
                <w:numId w:val="0"/>
              </w:numPr>
              <w:rPr>
                <w:rFonts w:asciiTheme="minorHAnsi" w:hAnsiTheme="minorHAnsi" w:cstheme="minorHAnsi"/>
              </w:rPr>
            </w:pPr>
          </w:p>
        </w:tc>
        <w:tc>
          <w:tcPr>
            <w:tcW w:w="4508" w:type="dxa"/>
          </w:tcPr>
          <w:p w14:paraId="55ABB4AD" w14:textId="77777777" w:rsidR="008F68A0" w:rsidRPr="00960748" w:rsidRDefault="008F68A0" w:rsidP="00CE1460">
            <w:pPr>
              <w:spacing w:after="0" w:line="240" w:lineRule="auto"/>
              <w:rPr>
                <w:rFonts w:asciiTheme="minorHAnsi" w:hAnsiTheme="minorHAnsi" w:cstheme="minorHAnsi"/>
                <w:color w:val="000000"/>
              </w:rPr>
            </w:pPr>
            <w:r w:rsidRPr="00960748">
              <w:rPr>
                <w:rFonts w:asciiTheme="minorHAnsi" w:hAnsiTheme="minorHAnsi" w:cstheme="minorHAnsi"/>
                <w:color w:val="000000"/>
                <w:sz w:val="22"/>
                <w:szCs w:val="22"/>
              </w:rPr>
              <w:t>Maintain clear and open lines of communication with the project team, providing prompt responses to inquiries and requests for information.</w:t>
            </w:r>
          </w:p>
          <w:p w14:paraId="001986E9" w14:textId="77777777" w:rsidR="00E24B9A" w:rsidRPr="002442C8" w:rsidRDefault="00E24B9A" w:rsidP="00E24B9A">
            <w:pPr>
              <w:pStyle w:val="XClause2Sub"/>
              <w:numPr>
                <w:ilvl w:val="0"/>
                <w:numId w:val="0"/>
              </w:numPr>
              <w:rPr>
                <w:rFonts w:asciiTheme="minorHAnsi" w:hAnsiTheme="minorHAnsi" w:cstheme="minorHAnsi"/>
              </w:rPr>
            </w:pPr>
          </w:p>
        </w:tc>
      </w:tr>
      <w:tr w:rsidR="00E24B9A" w:rsidRPr="002442C8" w14:paraId="27EDE589" w14:textId="77777777" w:rsidTr="00E24B9A">
        <w:tc>
          <w:tcPr>
            <w:tcW w:w="4508" w:type="dxa"/>
          </w:tcPr>
          <w:p w14:paraId="1F564187" w14:textId="77777777" w:rsidR="008F68A0" w:rsidRPr="00960748" w:rsidRDefault="008F68A0" w:rsidP="008F68A0">
            <w:pPr>
              <w:spacing w:after="0" w:line="240" w:lineRule="auto"/>
              <w:jc w:val="both"/>
              <w:rPr>
                <w:rFonts w:asciiTheme="minorHAnsi" w:hAnsiTheme="minorHAnsi" w:cstheme="minorHAnsi"/>
                <w:b/>
                <w:bCs/>
                <w:color w:val="000000"/>
              </w:rPr>
            </w:pPr>
            <w:r w:rsidRPr="00960748">
              <w:rPr>
                <w:rFonts w:asciiTheme="minorHAnsi" w:hAnsiTheme="minorHAnsi" w:cstheme="minorHAnsi"/>
                <w:b/>
                <w:bCs/>
                <w:color w:val="000000"/>
                <w:sz w:val="22"/>
                <w:szCs w:val="22"/>
              </w:rPr>
              <w:t>Resource Allocation</w:t>
            </w:r>
          </w:p>
          <w:p w14:paraId="7428D187" w14:textId="77777777" w:rsidR="00E24B9A" w:rsidRPr="002442C8" w:rsidRDefault="00E24B9A" w:rsidP="00E24B9A">
            <w:pPr>
              <w:pStyle w:val="XClause2Sub"/>
              <w:numPr>
                <w:ilvl w:val="0"/>
                <w:numId w:val="0"/>
              </w:numPr>
              <w:rPr>
                <w:rFonts w:asciiTheme="minorHAnsi" w:hAnsiTheme="minorHAnsi" w:cstheme="minorHAnsi"/>
              </w:rPr>
            </w:pPr>
          </w:p>
        </w:tc>
        <w:tc>
          <w:tcPr>
            <w:tcW w:w="4508" w:type="dxa"/>
          </w:tcPr>
          <w:p w14:paraId="58D9BFDD" w14:textId="77777777" w:rsidR="008F68A0" w:rsidRPr="00960748" w:rsidRDefault="008F68A0" w:rsidP="00CE1460">
            <w:pPr>
              <w:spacing w:after="0" w:line="240" w:lineRule="auto"/>
              <w:rPr>
                <w:rFonts w:asciiTheme="minorHAnsi" w:hAnsiTheme="minorHAnsi" w:cstheme="minorHAnsi"/>
                <w:color w:val="000000"/>
              </w:rPr>
            </w:pPr>
            <w:r w:rsidRPr="00960748">
              <w:rPr>
                <w:rFonts w:asciiTheme="minorHAnsi" w:hAnsiTheme="minorHAnsi" w:cstheme="minorHAnsi"/>
                <w:color w:val="000000"/>
                <w:sz w:val="22"/>
                <w:szCs w:val="22"/>
              </w:rPr>
              <w:t>Allocate appropriate internal resources, including personnel and time, to support the verification and consolidation processes.</w:t>
            </w:r>
          </w:p>
          <w:p w14:paraId="5CFB18A9" w14:textId="77777777" w:rsidR="00E24B9A" w:rsidRPr="002442C8" w:rsidRDefault="00E24B9A" w:rsidP="00CE1460">
            <w:pPr>
              <w:pStyle w:val="XClause2Sub"/>
              <w:numPr>
                <w:ilvl w:val="0"/>
                <w:numId w:val="0"/>
              </w:numPr>
              <w:jc w:val="left"/>
              <w:rPr>
                <w:rFonts w:asciiTheme="minorHAnsi" w:hAnsiTheme="minorHAnsi" w:cstheme="minorHAnsi"/>
              </w:rPr>
            </w:pPr>
          </w:p>
        </w:tc>
      </w:tr>
      <w:tr w:rsidR="008F68A0" w:rsidRPr="002442C8" w14:paraId="06262832" w14:textId="77777777" w:rsidTr="00E24B9A">
        <w:tc>
          <w:tcPr>
            <w:tcW w:w="4508" w:type="dxa"/>
          </w:tcPr>
          <w:p w14:paraId="4E04D373" w14:textId="77777777" w:rsidR="008F68A0" w:rsidRPr="00960748" w:rsidRDefault="008F68A0" w:rsidP="008F68A0">
            <w:pPr>
              <w:spacing w:after="0" w:line="240" w:lineRule="auto"/>
              <w:jc w:val="both"/>
              <w:rPr>
                <w:rFonts w:asciiTheme="minorHAnsi" w:hAnsiTheme="minorHAnsi" w:cstheme="minorHAnsi"/>
                <w:b/>
                <w:bCs/>
                <w:color w:val="000000"/>
              </w:rPr>
            </w:pPr>
            <w:r w:rsidRPr="00960748">
              <w:rPr>
                <w:rFonts w:asciiTheme="minorHAnsi" w:hAnsiTheme="minorHAnsi" w:cstheme="minorHAnsi"/>
                <w:b/>
                <w:bCs/>
                <w:color w:val="000000"/>
                <w:sz w:val="22"/>
                <w:szCs w:val="22"/>
              </w:rPr>
              <w:lastRenderedPageBreak/>
              <w:t>Compliance Adherence</w:t>
            </w:r>
          </w:p>
          <w:p w14:paraId="63A4DBD7" w14:textId="77777777" w:rsidR="008F68A0" w:rsidRPr="00960748" w:rsidRDefault="008F68A0" w:rsidP="008F68A0">
            <w:pPr>
              <w:spacing w:after="0" w:line="240" w:lineRule="auto"/>
              <w:jc w:val="both"/>
              <w:rPr>
                <w:rFonts w:asciiTheme="minorHAnsi" w:hAnsiTheme="minorHAnsi" w:cstheme="minorHAnsi"/>
                <w:b/>
                <w:bCs/>
                <w:color w:val="000000"/>
              </w:rPr>
            </w:pPr>
          </w:p>
        </w:tc>
        <w:tc>
          <w:tcPr>
            <w:tcW w:w="4508" w:type="dxa"/>
          </w:tcPr>
          <w:p w14:paraId="0DF1D234" w14:textId="77777777" w:rsidR="008F68A0" w:rsidRPr="00960748" w:rsidRDefault="008F68A0" w:rsidP="00CE1460">
            <w:pPr>
              <w:spacing w:after="0" w:line="240" w:lineRule="auto"/>
              <w:rPr>
                <w:rFonts w:asciiTheme="minorHAnsi" w:hAnsiTheme="minorHAnsi" w:cstheme="minorHAnsi"/>
                <w:color w:val="000000"/>
              </w:rPr>
            </w:pPr>
            <w:r w:rsidRPr="00960748">
              <w:rPr>
                <w:rFonts w:asciiTheme="minorHAnsi" w:hAnsiTheme="minorHAnsi" w:cstheme="minorHAnsi"/>
                <w:color w:val="000000"/>
                <w:sz w:val="22"/>
                <w:szCs w:val="22"/>
              </w:rPr>
              <w:t>Ensure all internal policies and regulatory requirements related to asset management and verification are communicated and adhered to during the project.</w:t>
            </w:r>
          </w:p>
          <w:p w14:paraId="4692BB3F" w14:textId="77777777" w:rsidR="008F68A0" w:rsidRPr="00960748" w:rsidRDefault="008F68A0" w:rsidP="00E24B9A">
            <w:pPr>
              <w:pStyle w:val="XClause2Sub"/>
              <w:numPr>
                <w:ilvl w:val="0"/>
                <w:numId w:val="0"/>
              </w:numPr>
              <w:rPr>
                <w:rFonts w:asciiTheme="minorHAnsi" w:hAnsiTheme="minorHAnsi" w:cstheme="minorHAnsi"/>
              </w:rPr>
            </w:pPr>
          </w:p>
        </w:tc>
      </w:tr>
      <w:tr w:rsidR="008F68A0" w:rsidRPr="002442C8" w14:paraId="1E2C9D9F" w14:textId="77777777" w:rsidTr="00E24B9A">
        <w:tc>
          <w:tcPr>
            <w:tcW w:w="4508" w:type="dxa"/>
          </w:tcPr>
          <w:p w14:paraId="53C8FC03" w14:textId="77777777" w:rsidR="008F68A0" w:rsidRPr="00960748" w:rsidRDefault="008F68A0" w:rsidP="008F68A0">
            <w:pPr>
              <w:spacing w:after="0" w:line="240" w:lineRule="auto"/>
              <w:jc w:val="both"/>
              <w:rPr>
                <w:rFonts w:asciiTheme="minorHAnsi" w:hAnsiTheme="minorHAnsi" w:cstheme="minorHAnsi"/>
                <w:b/>
                <w:bCs/>
                <w:color w:val="000000"/>
              </w:rPr>
            </w:pPr>
            <w:r w:rsidRPr="00960748">
              <w:rPr>
                <w:rFonts w:asciiTheme="minorHAnsi" w:hAnsiTheme="minorHAnsi" w:cstheme="minorHAnsi"/>
                <w:b/>
                <w:bCs/>
                <w:color w:val="000000"/>
                <w:sz w:val="22"/>
                <w:szCs w:val="22"/>
              </w:rPr>
              <w:t>Issue Resolution</w:t>
            </w:r>
          </w:p>
          <w:p w14:paraId="1184FA95" w14:textId="77777777" w:rsidR="008F68A0" w:rsidRPr="00960748" w:rsidRDefault="008F68A0" w:rsidP="008F68A0">
            <w:pPr>
              <w:spacing w:after="0" w:line="240" w:lineRule="auto"/>
              <w:jc w:val="both"/>
              <w:rPr>
                <w:rFonts w:asciiTheme="minorHAnsi" w:hAnsiTheme="minorHAnsi" w:cstheme="minorHAnsi"/>
                <w:b/>
                <w:bCs/>
                <w:color w:val="000000"/>
              </w:rPr>
            </w:pPr>
          </w:p>
        </w:tc>
        <w:tc>
          <w:tcPr>
            <w:tcW w:w="4508" w:type="dxa"/>
          </w:tcPr>
          <w:p w14:paraId="70148FDD" w14:textId="77777777" w:rsidR="008F68A0" w:rsidRPr="00960748" w:rsidRDefault="008F68A0" w:rsidP="00CE1460">
            <w:pPr>
              <w:spacing w:after="0" w:line="240" w:lineRule="auto"/>
              <w:rPr>
                <w:rFonts w:asciiTheme="minorHAnsi" w:hAnsiTheme="minorHAnsi" w:cstheme="minorHAnsi"/>
                <w:color w:val="000000"/>
              </w:rPr>
            </w:pPr>
            <w:r w:rsidRPr="00960748">
              <w:rPr>
                <w:rFonts w:asciiTheme="minorHAnsi" w:hAnsiTheme="minorHAnsi" w:cstheme="minorHAnsi"/>
                <w:color w:val="000000"/>
                <w:sz w:val="22"/>
                <w:szCs w:val="22"/>
              </w:rPr>
              <w:t>Promptly address and resolve any discrepancies or issues identified during the verification process, in collaboration with the project team.</w:t>
            </w:r>
          </w:p>
          <w:p w14:paraId="358DDB8E" w14:textId="77777777" w:rsidR="008F68A0" w:rsidRPr="00960748" w:rsidRDefault="008F68A0" w:rsidP="00E24B9A">
            <w:pPr>
              <w:pStyle w:val="XClause2Sub"/>
              <w:numPr>
                <w:ilvl w:val="0"/>
                <w:numId w:val="0"/>
              </w:numPr>
              <w:rPr>
                <w:rFonts w:asciiTheme="minorHAnsi" w:hAnsiTheme="minorHAnsi" w:cstheme="minorHAnsi"/>
              </w:rPr>
            </w:pPr>
          </w:p>
        </w:tc>
      </w:tr>
    </w:tbl>
    <w:p w14:paraId="6C8B7FF3" w14:textId="77777777" w:rsidR="00E24B9A" w:rsidRPr="00E05DD7" w:rsidRDefault="00E24B9A" w:rsidP="00E24B9A">
      <w:pPr>
        <w:pStyle w:val="XClause2Sub"/>
        <w:numPr>
          <w:ilvl w:val="0"/>
          <w:numId w:val="0"/>
        </w:numPr>
        <w:ind w:left="720"/>
        <w:rPr>
          <w:rFonts w:cstheme="minorHAnsi"/>
        </w:rPr>
      </w:pPr>
    </w:p>
    <w:p w14:paraId="3EB87C8C" w14:textId="77777777" w:rsidR="00E24B9A" w:rsidRPr="00BF5A68" w:rsidRDefault="00E24B9A" w:rsidP="00960748">
      <w:pPr>
        <w:pStyle w:val="XClause1Head"/>
        <w:tabs>
          <w:tab w:val="clear" w:pos="1854"/>
        </w:tabs>
        <w:ind w:left="567" w:hanging="567"/>
        <w:rPr>
          <w:rFonts w:cstheme="minorHAnsi"/>
          <w:b/>
        </w:rPr>
      </w:pPr>
      <w:r w:rsidRPr="00BF5A68">
        <w:rPr>
          <w:rFonts w:cstheme="minorHAnsi"/>
          <w:b/>
        </w:rPr>
        <w:t>SERVICE PROVIDER RESPONSIBILITIES</w:t>
      </w:r>
    </w:p>
    <w:p w14:paraId="468ED6A8" w14:textId="77777777" w:rsidR="00E24B9A" w:rsidRPr="00E05DD7" w:rsidRDefault="00E24B9A" w:rsidP="00E24B9A">
      <w:pPr>
        <w:pStyle w:val="XClause2Sub"/>
        <w:rPr>
          <w:rFonts w:cstheme="minorHAnsi"/>
        </w:rPr>
      </w:pPr>
      <w:r w:rsidRPr="00E05DD7">
        <w:rPr>
          <w:rFonts w:cstheme="minorHAnsi"/>
        </w:rPr>
        <w:t xml:space="preserve">The Service Provider must comply with the obligations assigned to it in terms of this Work Order at all times and undertake to do all such things and perform all such acts to the giving of </w:t>
      </w:r>
      <w:r w:rsidRPr="00BF5A68">
        <w:rPr>
          <w:rFonts w:cstheme="minorHAnsi"/>
        </w:rPr>
        <w:t>effect to the purposes of this Work Order. The Service Provider will make special effort to</w:t>
      </w:r>
      <w:r w:rsidRPr="00E05DD7">
        <w:rPr>
          <w:rFonts w:cstheme="minorHAnsi"/>
        </w:rPr>
        <w:t xml:space="preserve"> communicate effectively and give advance notice on the execution of the project plan.</w:t>
      </w:r>
    </w:p>
    <w:p w14:paraId="70CDD607" w14:textId="77777777" w:rsidR="00E24B9A" w:rsidRPr="00E05DD7" w:rsidRDefault="00E24B9A" w:rsidP="00E24B9A">
      <w:pPr>
        <w:pStyle w:val="XClause1Head"/>
        <w:numPr>
          <w:ilvl w:val="0"/>
          <w:numId w:val="0"/>
        </w:numPr>
        <w:ind w:left="720"/>
        <w:rPr>
          <w:rFonts w:cstheme="minorHAnsi"/>
        </w:rPr>
      </w:pPr>
    </w:p>
    <w:p w14:paraId="2398B312" w14:textId="77777777" w:rsidR="001B75D8" w:rsidRPr="00E05DD7" w:rsidRDefault="001B75D8" w:rsidP="00A844EF">
      <w:pPr>
        <w:rPr>
          <w:rFonts w:cstheme="minorHAnsi"/>
          <w:szCs w:val="20"/>
        </w:rPr>
      </w:pPr>
      <w:bookmarkStart w:id="148" w:name="_Toc467745193"/>
      <w:bookmarkStart w:id="149" w:name="_Ref467745816"/>
      <w:bookmarkStart w:id="150" w:name="_Ref467833639"/>
      <w:r w:rsidRPr="00E05DD7">
        <w:rPr>
          <w:rFonts w:cstheme="minorHAnsi"/>
          <w:szCs w:val="20"/>
        </w:rPr>
        <w:br w:type="page"/>
      </w:r>
    </w:p>
    <w:p w14:paraId="341A7C00" w14:textId="77777777" w:rsidR="003F4C78" w:rsidRPr="00BF5A68" w:rsidRDefault="00F74052" w:rsidP="001719B1">
      <w:pPr>
        <w:pStyle w:val="Annexure"/>
        <w:numPr>
          <w:ilvl w:val="0"/>
          <w:numId w:val="0"/>
        </w:numPr>
        <w:jc w:val="center"/>
        <w:rPr>
          <w:rFonts w:cstheme="minorHAnsi"/>
          <w:szCs w:val="20"/>
        </w:rPr>
      </w:pPr>
      <w:bookmarkStart w:id="151" w:name="_Toc480874053"/>
      <w:bookmarkStart w:id="152" w:name="_Toc492290012"/>
      <w:bookmarkStart w:id="153" w:name="_Toc492301549"/>
      <w:r w:rsidRPr="00BF5A68">
        <w:rPr>
          <w:rFonts w:cstheme="minorHAnsi"/>
          <w:szCs w:val="20"/>
        </w:rPr>
        <w:lastRenderedPageBreak/>
        <w:t>S</w:t>
      </w:r>
      <w:r w:rsidR="003F4C78" w:rsidRPr="00BF5A68">
        <w:rPr>
          <w:rFonts w:cstheme="minorHAnsi"/>
          <w:szCs w:val="20"/>
        </w:rPr>
        <w:t>CHEDULE 2: DELIVERABLES</w:t>
      </w:r>
      <w:bookmarkEnd w:id="148"/>
      <w:bookmarkEnd w:id="149"/>
      <w:bookmarkEnd w:id="150"/>
      <w:bookmarkEnd w:id="151"/>
      <w:bookmarkEnd w:id="152"/>
      <w:bookmarkEnd w:id="153"/>
    </w:p>
    <w:p w14:paraId="7713EA42" w14:textId="77777777" w:rsidR="000C7777" w:rsidRPr="00BF5A68" w:rsidRDefault="00E1072B" w:rsidP="007170FA">
      <w:pPr>
        <w:pStyle w:val="XClause1Head"/>
        <w:numPr>
          <w:ilvl w:val="0"/>
          <w:numId w:val="10"/>
        </w:numPr>
        <w:rPr>
          <w:rFonts w:cstheme="minorHAnsi"/>
          <w:b/>
        </w:rPr>
      </w:pPr>
      <w:bookmarkStart w:id="154" w:name="_Toc480874054"/>
      <w:r w:rsidRPr="00BF5A68">
        <w:rPr>
          <w:rFonts w:cstheme="minorHAnsi"/>
          <w:b/>
        </w:rPr>
        <w:t>DELIVERABLES OVERVIEW</w:t>
      </w:r>
      <w:bookmarkEnd w:id="154"/>
    </w:p>
    <w:p w14:paraId="1F7F1861" w14:textId="2137ED55" w:rsidR="00C708ED" w:rsidRPr="00BF5A68" w:rsidRDefault="00C708ED" w:rsidP="00CE1460">
      <w:pPr>
        <w:pStyle w:val="XClause0Sub"/>
        <w:rPr>
          <w:rFonts w:cstheme="minorHAnsi"/>
        </w:rPr>
      </w:pPr>
      <w:r w:rsidRPr="00BF5A68">
        <w:t>This project will deliver a consolidated and verified Fixed Asset Register (FAR) with accurate and up-to-date asset data, a comprehensive report detailing discrepancies and resolutions.</w:t>
      </w:r>
    </w:p>
    <w:p w14:paraId="1DC7254F" w14:textId="77777777" w:rsidR="00476C0B" w:rsidRPr="00BF5A68" w:rsidRDefault="00E1072B" w:rsidP="00E1072B">
      <w:pPr>
        <w:pStyle w:val="XClause1Head"/>
        <w:rPr>
          <w:rFonts w:cstheme="minorHAnsi"/>
          <w:b/>
        </w:rPr>
      </w:pPr>
      <w:bookmarkStart w:id="155" w:name="_Ref467760268"/>
      <w:bookmarkStart w:id="156" w:name="_Toc480874055"/>
      <w:r w:rsidRPr="00BF5A68">
        <w:rPr>
          <w:rFonts w:cstheme="minorHAnsi"/>
          <w:b/>
        </w:rPr>
        <w:t>MILESTONE DELIVERABLES</w:t>
      </w:r>
      <w:bookmarkEnd w:id="155"/>
      <w:bookmarkEnd w:id="156"/>
    </w:p>
    <w:p w14:paraId="7BEF0CA1" w14:textId="77777777" w:rsidR="00730721" w:rsidRPr="00E05DD7" w:rsidRDefault="00730721" w:rsidP="00E1072B">
      <w:pPr>
        <w:pStyle w:val="XClause2Sub"/>
        <w:rPr>
          <w:rFonts w:cstheme="minorHAnsi"/>
        </w:rPr>
      </w:pPr>
      <w:bookmarkStart w:id="157" w:name="_Toc480874056"/>
      <w:r w:rsidRPr="00E05DD7">
        <w:rPr>
          <w:rFonts w:cstheme="minorHAnsi"/>
        </w:rPr>
        <w:t>Deliverables Table</w:t>
      </w:r>
      <w:bookmarkEnd w:id="157"/>
    </w:p>
    <w:tbl>
      <w:tblPr>
        <w:tblStyle w:val="TableGrid"/>
        <w:tblW w:w="0" w:type="auto"/>
        <w:tblInd w:w="720" w:type="dxa"/>
        <w:tblLook w:val="04A0" w:firstRow="1" w:lastRow="0" w:firstColumn="1" w:lastColumn="0" w:noHBand="0" w:noVBand="1"/>
      </w:tblPr>
      <w:tblGrid>
        <w:gridCol w:w="1657"/>
        <w:gridCol w:w="1661"/>
        <w:gridCol w:w="1674"/>
        <w:gridCol w:w="1674"/>
        <w:gridCol w:w="1630"/>
      </w:tblGrid>
      <w:tr w:rsidR="00E24B9A" w:rsidRPr="00E05DD7" w14:paraId="5922DAFF" w14:textId="77777777" w:rsidTr="00E24B9A">
        <w:tc>
          <w:tcPr>
            <w:tcW w:w="1803" w:type="dxa"/>
            <w:shd w:val="clear" w:color="auto" w:fill="D9D9D9" w:themeFill="background1" w:themeFillShade="D9"/>
          </w:tcPr>
          <w:p w14:paraId="1CC480E4" w14:textId="5E5D4419" w:rsidR="00E24B9A" w:rsidRPr="00E05DD7" w:rsidRDefault="006C30BD" w:rsidP="00E1072B">
            <w:pPr>
              <w:pStyle w:val="XClause0Sub"/>
              <w:ind w:left="0"/>
              <w:rPr>
                <w:rFonts w:asciiTheme="minorHAnsi" w:hAnsiTheme="minorHAnsi" w:cstheme="minorHAnsi"/>
                <w:b/>
              </w:rPr>
            </w:pPr>
            <w:r>
              <w:rPr>
                <w:rFonts w:asciiTheme="minorHAnsi" w:hAnsiTheme="minorHAnsi" w:cstheme="minorHAnsi"/>
                <w:b/>
              </w:rPr>
              <w:t>Milestone</w:t>
            </w:r>
          </w:p>
        </w:tc>
        <w:tc>
          <w:tcPr>
            <w:tcW w:w="1803" w:type="dxa"/>
            <w:shd w:val="clear" w:color="auto" w:fill="D9D9D9" w:themeFill="background1" w:themeFillShade="D9"/>
          </w:tcPr>
          <w:p w14:paraId="39915CCE" w14:textId="77777777" w:rsidR="00E24B9A" w:rsidRPr="00E05DD7" w:rsidRDefault="00E24B9A" w:rsidP="00E1072B">
            <w:pPr>
              <w:pStyle w:val="XClause0Sub"/>
              <w:ind w:left="0"/>
              <w:rPr>
                <w:rFonts w:asciiTheme="minorHAnsi" w:hAnsiTheme="minorHAnsi" w:cstheme="minorHAnsi"/>
                <w:b/>
              </w:rPr>
            </w:pPr>
            <w:r w:rsidRPr="00E05DD7">
              <w:rPr>
                <w:rFonts w:asciiTheme="minorHAnsi" w:hAnsiTheme="minorHAnsi" w:cstheme="minorHAnsi"/>
                <w:b/>
              </w:rPr>
              <w:t>Deliverable</w:t>
            </w:r>
          </w:p>
        </w:tc>
        <w:tc>
          <w:tcPr>
            <w:tcW w:w="1803" w:type="dxa"/>
            <w:shd w:val="clear" w:color="auto" w:fill="D9D9D9" w:themeFill="background1" w:themeFillShade="D9"/>
          </w:tcPr>
          <w:p w14:paraId="18A22A99" w14:textId="77777777" w:rsidR="00E24B9A" w:rsidRPr="00E05DD7" w:rsidRDefault="00E24B9A" w:rsidP="00E1072B">
            <w:pPr>
              <w:pStyle w:val="XClause0Sub"/>
              <w:ind w:left="0"/>
              <w:rPr>
                <w:rFonts w:asciiTheme="minorHAnsi" w:hAnsiTheme="minorHAnsi" w:cstheme="minorHAnsi"/>
                <w:b/>
              </w:rPr>
            </w:pPr>
            <w:r w:rsidRPr="00E05DD7">
              <w:rPr>
                <w:rFonts w:asciiTheme="minorHAnsi" w:hAnsiTheme="minorHAnsi" w:cstheme="minorHAnsi"/>
                <w:b/>
              </w:rPr>
              <w:t>Primary Stakeholder</w:t>
            </w:r>
          </w:p>
        </w:tc>
        <w:tc>
          <w:tcPr>
            <w:tcW w:w="1803" w:type="dxa"/>
            <w:shd w:val="clear" w:color="auto" w:fill="D9D9D9" w:themeFill="background1" w:themeFillShade="D9"/>
          </w:tcPr>
          <w:p w14:paraId="2048E84E" w14:textId="77777777" w:rsidR="00E24B9A" w:rsidRPr="00E05DD7" w:rsidRDefault="00E24B9A" w:rsidP="00E1072B">
            <w:pPr>
              <w:pStyle w:val="XClause0Sub"/>
              <w:ind w:left="0"/>
              <w:rPr>
                <w:rFonts w:asciiTheme="minorHAnsi" w:hAnsiTheme="minorHAnsi" w:cstheme="minorHAnsi"/>
                <w:b/>
              </w:rPr>
            </w:pPr>
            <w:r w:rsidRPr="00E05DD7">
              <w:rPr>
                <w:rFonts w:asciiTheme="minorHAnsi" w:hAnsiTheme="minorHAnsi" w:cstheme="minorHAnsi"/>
                <w:b/>
              </w:rPr>
              <w:t>Secondary Stakeholder</w:t>
            </w:r>
          </w:p>
        </w:tc>
        <w:tc>
          <w:tcPr>
            <w:tcW w:w="1804" w:type="dxa"/>
            <w:shd w:val="clear" w:color="auto" w:fill="D9D9D9" w:themeFill="background1" w:themeFillShade="D9"/>
          </w:tcPr>
          <w:p w14:paraId="2804BF12" w14:textId="77777777" w:rsidR="00E24B9A" w:rsidRPr="00E05DD7" w:rsidRDefault="00E24B9A" w:rsidP="00E1072B">
            <w:pPr>
              <w:pStyle w:val="XClause0Sub"/>
              <w:ind w:left="0"/>
              <w:rPr>
                <w:rFonts w:asciiTheme="minorHAnsi" w:hAnsiTheme="minorHAnsi" w:cstheme="minorHAnsi"/>
                <w:b/>
              </w:rPr>
            </w:pPr>
            <w:r w:rsidRPr="00E05DD7">
              <w:rPr>
                <w:rFonts w:asciiTheme="minorHAnsi" w:hAnsiTheme="minorHAnsi" w:cstheme="minorHAnsi"/>
                <w:b/>
              </w:rPr>
              <w:t>Customer Sign-off Required</w:t>
            </w:r>
          </w:p>
        </w:tc>
      </w:tr>
      <w:tr w:rsidR="00E24B9A" w:rsidRPr="00E05DD7" w14:paraId="26140EB5" w14:textId="77777777" w:rsidTr="00E24B9A">
        <w:tc>
          <w:tcPr>
            <w:tcW w:w="1803" w:type="dxa"/>
          </w:tcPr>
          <w:p w14:paraId="29385117" w14:textId="7614BED1" w:rsidR="00E24B9A" w:rsidRPr="00E05DD7" w:rsidRDefault="00E86163" w:rsidP="00E1072B">
            <w:pPr>
              <w:pStyle w:val="XClause0Sub"/>
              <w:ind w:left="0"/>
              <w:rPr>
                <w:rFonts w:asciiTheme="minorHAnsi" w:hAnsiTheme="minorHAnsi" w:cstheme="minorHAnsi"/>
              </w:rPr>
            </w:pPr>
            <w:r>
              <w:rPr>
                <w:rFonts w:asciiTheme="minorHAnsi" w:hAnsiTheme="minorHAnsi" w:cstheme="minorHAnsi"/>
              </w:rPr>
              <w:t>Physical Verification</w:t>
            </w:r>
          </w:p>
        </w:tc>
        <w:tc>
          <w:tcPr>
            <w:tcW w:w="1803" w:type="dxa"/>
          </w:tcPr>
          <w:p w14:paraId="708B9AC5" w14:textId="52D685C3" w:rsidR="00E24B9A" w:rsidRPr="00E05DD7" w:rsidRDefault="00E86163" w:rsidP="00E1072B">
            <w:pPr>
              <w:pStyle w:val="XClause0Sub"/>
              <w:ind w:left="0"/>
              <w:rPr>
                <w:rFonts w:asciiTheme="minorHAnsi" w:hAnsiTheme="minorHAnsi" w:cstheme="minorHAnsi"/>
              </w:rPr>
            </w:pPr>
            <w:r>
              <w:rPr>
                <w:rFonts w:asciiTheme="minorHAnsi" w:hAnsiTheme="minorHAnsi" w:cstheme="minorHAnsi"/>
              </w:rPr>
              <w:t>Completed Verification (count)</w:t>
            </w:r>
          </w:p>
        </w:tc>
        <w:tc>
          <w:tcPr>
            <w:tcW w:w="1803" w:type="dxa"/>
          </w:tcPr>
          <w:p w14:paraId="36BD7958" w14:textId="03B9B72A" w:rsidR="00E24B9A" w:rsidRPr="00E05DD7" w:rsidRDefault="00C74FD5" w:rsidP="00E1072B">
            <w:pPr>
              <w:pStyle w:val="XClause0Sub"/>
              <w:ind w:left="0"/>
              <w:rPr>
                <w:rFonts w:asciiTheme="minorHAnsi" w:hAnsiTheme="minorHAnsi" w:cstheme="minorHAnsi"/>
              </w:rPr>
            </w:pPr>
            <w:r>
              <w:rPr>
                <w:rFonts w:asciiTheme="minorHAnsi" w:hAnsiTheme="minorHAnsi" w:cstheme="minorHAnsi"/>
              </w:rPr>
              <w:t>Service Provider</w:t>
            </w:r>
          </w:p>
        </w:tc>
        <w:tc>
          <w:tcPr>
            <w:tcW w:w="1803" w:type="dxa"/>
          </w:tcPr>
          <w:p w14:paraId="1DE4EF86" w14:textId="2C47A6EF" w:rsidR="00E24B9A" w:rsidRPr="00E05DD7" w:rsidRDefault="00E86163" w:rsidP="00E1072B">
            <w:pPr>
              <w:pStyle w:val="XClause0Sub"/>
              <w:ind w:left="0"/>
              <w:rPr>
                <w:rFonts w:asciiTheme="minorHAnsi" w:hAnsiTheme="minorHAnsi" w:cstheme="minorHAnsi"/>
              </w:rPr>
            </w:pPr>
            <w:r>
              <w:rPr>
                <w:rFonts w:asciiTheme="minorHAnsi" w:hAnsiTheme="minorHAnsi" w:cstheme="minorHAnsi"/>
              </w:rPr>
              <w:t>The Customer</w:t>
            </w:r>
          </w:p>
        </w:tc>
        <w:tc>
          <w:tcPr>
            <w:tcW w:w="1804" w:type="dxa"/>
          </w:tcPr>
          <w:p w14:paraId="72C5B740" w14:textId="66BDF28E" w:rsidR="00E24B9A" w:rsidRPr="00E05DD7" w:rsidRDefault="00F76B9D" w:rsidP="00E1072B">
            <w:pPr>
              <w:pStyle w:val="XClause0Sub"/>
              <w:ind w:left="0"/>
              <w:rPr>
                <w:rFonts w:asciiTheme="minorHAnsi" w:hAnsiTheme="minorHAnsi" w:cstheme="minorHAnsi"/>
              </w:rPr>
            </w:pPr>
            <w:r>
              <w:rPr>
                <w:rFonts w:asciiTheme="minorHAnsi" w:hAnsiTheme="minorHAnsi" w:cstheme="minorHAnsi"/>
              </w:rPr>
              <w:t>No</w:t>
            </w:r>
          </w:p>
        </w:tc>
      </w:tr>
      <w:tr w:rsidR="00E24B9A" w:rsidRPr="00E05DD7" w14:paraId="7763D0C1" w14:textId="77777777" w:rsidTr="00E24B9A">
        <w:tc>
          <w:tcPr>
            <w:tcW w:w="1803" w:type="dxa"/>
          </w:tcPr>
          <w:p w14:paraId="6A85045A" w14:textId="68101614" w:rsidR="00E24B9A" w:rsidRPr="00E05DD7" w:rsidRDefault="00E86163" w:rsidP="00E1072B">
            <w:pPr>
              <w:pStyle w:val="XClause0Sub"/>
              <w:ind w:left="0"/>
              <w:rPr>
                <w:rFonts w:asciiTheme="minorHAnsi" w:hAnsiTheme="minorHAnsi" w:cstheme="minorHAnsi"/>
              </w:rPr>
            </w:pPr>
            <w:r>
              <w:rPr>
                <w:rFonts w:asciiTheme="minorHAnsi" w:hAnsiTheme="minorHAnsi" w:cstheme="minorHAnsi"/>
              </w:rPr>
              <w:t>Remote Verification</w:t>
            </w:r>
          </w:p>
        </w:tc>
        <w:tc>
          <w:tcPr>
            <w:tcW w:w="1803" w:type="dxa"/>
          </w:tcPr>
          <w:p w14:paraId="0C04DF4B" w14:textId="0781F015" w:rsidR="00E24B9A" w:rsidRPr="00E05DD7" w:rsidRDefault="00E86163" w:rsidP="00E1072B">
            <w:pPr>
              <w:pStyle w:val="XClause0Sub"/>
              <w:ind w:left="0"/>
              <w:rPr>
                <w:rFonts w:asciiTheme="minorHAnsi" w:hAnsiTheme="minorHAnsi" w:cstheme="minorHAnsi"/>
              </w:rPr>
            </w:pPr>
            <w:r>
              <w:rPr>
                <w:rFonts w:asciiTheme="minorHAnsi" w:hAnsiTheme="minorHAnsi" w:cstheme="minorHAnsi"/>
              </w:rPr>
              <w:t>Completed Verification (Remote)</w:t>
            </w:r>
          </w:p>
        </w:tc>
        <w:tc>
          <w:tcPr>
            <w:tcW w:w="1803" w:type="dxa"/>
          </w:tcPr>
          <w:p w14:paraId="31F6F79F" w14:textId="6508A869" w:rsidR="00E24B9A" w:rsidRPr="00E05DD7" w:rsidRDefault="00C74FD5" w:rsidP="00E1072B">
            <w:pPr>
              <w:pStyle w:val="XClause0Sub"/>
              <w:ind w:left="0"/>
              <w:rPr>
                <w:rFonts w:asciiTheme="minorHAnsi" w:hAnsiTheme="minorHAnsi" w:cstheme="minorHAnsi"/>
              </w:rPr>
            </w:pPr>
            <w:r>
              <w:rPr>
                <w:rFonts w:asciiTheme="minorHAnsi" w:hAnsiTheme="minorHAnsi" w:cstheme="minorHAnsi"/>
              </w:rPr>
              <w:t>Service Provider</w:t>
            </w:r>
          </w:p>
        </w:tc>
        <w:tc>
          <w:tcPr>
            <w:tcW w:w="1803" w:type="dxa"/>
          </w:tcPr>
          <w:p w14:paraId="6A864B27" w14:textId="165D94E1" w:rsidR="00E24B9A" w:rsidRPr="00E05DD7" w:rsidRDefault="00E86163" w:rsidP="00E1072B">
            <w:pPr>
              <w:pStyle w:val="XClause0Sub"/>
              <w:ind w:left="0"/>
              <w:rPr>
                <w:rFonts w:asciiTheme="minorHAnsi" w:hAnsiTheme="minorHAnsi" w:cstheme="minorHAnsi"/>
              </w:rPr>
            </w:pPr>
            <w:r>
              <w:rPr>
                <w:rFonts w:asciiTheme="minorHAnsi" w:hAnsiTheme="minorHAnsi" w:cstheme="minorHAnsi"/>
              </w:rPr>
              <w:t>The Customer</w:t>
            </w:r>
          </w:p>
        </w:tc>
        <w:tc>
          <w:tcPr>
            <w:tcW w:w="1804" w:type="dxa"/>
          </w:tcPr>
          <w:p w14:paraId="3CFE0071" w14:textId="48F342C2" w:rsidR="00E24B9A" w:rsidRPr="00E05DD7" w:rsidRDefault="00F76B9D" w:rsidP="00E1072B">
            <w:pPr>
              <w:pStyle w:val="XClause0Sub"/>
              <w:ind w:left="0"/>
              <w:rPr>
                <w:rFonts w:asciiTheme="minorHAnsi" w:hAnsiTheme="minorHAnsi" w:cstheme="minorHAnsi"/>
              </w:rPr>
            </w:pPr>
            <w:r>
              <w:rPr>
                <w:rFonts w:asciiTheme="minorHAnsi" w:hAnsiTheme="minorHAnsi" w:cstheme="minorHAnsi"/>
              </w:rPr>
              <w:t>No</w:t>
            </w:r>
          </w:p>
        </w:tc>
      </w:tr>
      <w:tr w:rsidR="00E24B9A" w:rsidRPr="00E05DD7" w14:paraId="78628E18" w14:textId="77777777" w:rsidTr="00E24B9A">
        <w:tc>
          <w:tcPr>
            <w:tcW w:w="1803" w:type="dxa"/>
          </w:tcPr>
          <w:p w14:paraId="4B4C76EC" w14:textId="6545AF50" w:rsidR="00E24B9A" w:rsidRPr="00E05DD7" w:rsidRDefault="00F76B9D" w:rsidP="00E1072B">
            <w:pPr>
              <w:pStyle w:val="XClause0Sub"/>
              <w:ind w:left="0"/>
              <w:rPr>
                <w:rFonts w:asciiTheme="minorHAnsi" w:hAnsiTheme="minorHAnsi" w:cstheme="minorHAnsi"/>
              </w:rPr>
            </w:pPr>
            <w:r>
              <w:rPr>
                <w:rFonts w:asciiTheme="minorHAnsi" w:hAnsiTheme="minorHAnsi" w:cstheme="minorHAnsi"/>
              </w:rPr>
              <w:t>FAR vs Audit</w:t>
            </w:r>
          </w:p>
        </w:tc>
        <w:tc>
          <w:tcPr>
            <w:tcW w:w="1803" w:type="dxa"/>
          </w:tcPr>
          <w:p w14:paraId="4F7B0A7C" w14:textId="3C7153B8" w:rsidR="00E24B9A" w:rsidRPr="00E05DD7" w:rsidRDefault="00F76B9D" w:rsidP="00E1072B">
            <w:pPr>
              <w:pStyle w:val="XClause0Sub"/>
              <w:ind w:left="0"/>
              <w:rPr>
                <w:rFonts w:asciiTheme="minorHAnsi" w:hAnsiTheme="minorHAnsi" w:cstheme="minorHAnsi"/>
              </w:rPr>
            </w:pPr>
            <w:r>
              <w:rPr>
                <w:rFonts w:asciiTheme="minorHAnsi" w:hAnsiTheme="minorHAnsi" w:cstheme="minorHAnsi"/>
              </w:rPr>
              <w:t>Excel Document</w:t>
            </w:r>
          </w:p>
        </w:tc>
        <w:tc>
          <w:tcPr>
            <w:tcW w:w="1803" w:type="dxa"/>
          </w:tcPr>
          <w:p w14:paraId="3E4E0D37" w14:textId="1B8513BB" w:rsidR="00E24B9A" w:rsidRPr="00E05DD7" w:rsidRDefault="00C74FD5" w:rsidP="00E1072B">
            <w:pPr>
              <w:pStyle w:val="XClause0Sub"/>
              <w:ind w:left="0"/>
              <w:rPr>
                <w:rFonts w:asciiTheme="minorHAnsi" w:hAnsiTheme="minorHAnsi" w:cstheme="minorHAnsi"/>
              </w:rPr>
            </w:pPr>
            <w:r>
              <w:rPr>
                <w:rFonts w:asciiTheme="minorHAnsi" w:hAnsiTheme="minorHAnsi" w:cstheme="minorHAnsi"/>
              </w:rPr>
              <w:t>Service Provider</w:t>
            </w:r>
          </w:p>
        </w:tc>
        <w:tc>
          <w:tcPr>
            <w:tcW w:w="1803" w:type="dxa"/>
          </w:tcPr>
          <w:p w14:paraId="535DCC79" w14:textId="53E80146" w:rsidR="00E24B9A" w:rsidRPr="00E05DD7" w:rsidRDefault="00F76B9D" w:rsidP="00E1072B">
            <w:pPr>
              <w:pStyle w:val="XClause0Sub"/>
              <w:ind w:left="0"/>
              <w:rPr>
                <w:rFonts w:asciiTheme="minorHAnsi" w:hAnsiTheme="minorHAnsi" w:cstheme="minorHAnsi"/>
              </w:rPr>
            </w:pPr>
            <w:r>
              <w:rPr>
                <w:rFonts w:asciiTheme="minorHAnsi" w:hAnsiTheme="minorHAnsi" w:cstheme="minorHAnsi"/>
              </w:rPr>
              <w:t>The Customer</w:t>
            </w:r>
          </w:p>
        </w:tc>
        <w:tc>
          <w:tcPr>
            <w:tcW w:w="1804" w:type="dxa"/>
          </w:tcPr>
          <w:p w14:paraId="507A2176" w14:textId="10E2E5FB" w:rsidR="00E24B9A" w:rsidRPr="00E05DD7" w:rsidRDefault="00F76B9D" w:rsidP="00E1072B">
            <w:pPr>
              <w:pStyle w:val="XClause0Sub"/>
              <w:ind w:left="0"/>
              <w:rPr>
                <w:rFonts w:asciiTheme="minorHAnsi" w:hAnsiTheme="minorHAnsi" w:cstheme="minorHAnsi"/>
              </w:rPr>
            </w:pPr>
            <w:r>
              <w:rPr>
                <w:rFonts w:asciiTheme="minorHAnsi" w:hAnsiTheme="minorHAnsi" w:cstheme="minorHAnsi"/>
              </w:rPr>
              <w:t>Yes</w:t>
            </w:r>
          </w:p>
        </w:tc>
      </w:tr>
      <w:tr w:rsidR="00E24B9A" w:rsidRPr="00E05DD7" w14:paraId="16C0372A" w14:textId="77777777" w:rsidTr="00E24B9A">
        <w:tc>
          <w:tcPr>
            <w:tcW w:w="1803" w:type="dxa"/>
          </w:tcPr>
          <w:p w14:paraId="77F233F0" w14:textId="23BBFBA1" w:rsidR="00E24B9A" w:rsidRPr="00E05DD7" w:rsidRDefault="00F76B9D" w:rsidP="00E1072B">
            <w:pPr>
              <w:pStyle w:val="XClause0Sub"/>
              <w:ind w:left="0"/>
              <w:rPr>
                <w:rFonts w:asciiTheme="minorHAnsi" w:hAnsiTheme="minorHAnsi" w:cstheme="minorHAnsi"/>
              </w:rPr>
            </w:pPr>
            <w:r>
              <w:rPr>
                <w:rFonts w:asciiTheme="minorHAnsi" w:hAnsiTheme="minorHAnsi" w:cstheme="minorHAnsi"/>
              </w:rPr>
              <w:t>Reporting</w:t>
            </w:r>
          </w:p>
        </w:tc>
        <w:tc>
          <w:tcPr>
            <w:tcW w:w="1803" w:type="dxa"/>
          </w:tcPr>
          <w:p w14:paraId="21BF7CE5" w14:textId="6350EA8E" w:rsidR="00E24B9A" w:rsidRPr="00E05DD7" w:rsidRDefault="00F76B9D" w:rsidP="00E1072B">
            <w:pPr>
              <w:pStyle w:val="XClause0Sub"/>
              <w:ind w:left="0"/>
              <w:rPr>
                <w:rFonts w:asciiTheme="minorHAnsi" w:hAnsiTheme="minorHAnsi" w:cstheme="minorHAnsi"/>
              </w:rPr>
            </w:pPr>
            <w:r>
              <w:rPr>
                <w:rFonts w:asciiTheme="minorHAnsi" w:hAnsiTheme="minorHAnsi" w:cstheme="minorHAnsi"/>
              </w:rPr>
              <w:t>Report Document</w:t>
            </w:r>
          </w:p>
        </w:tc>
        <w:tc>
          <w:tcPr>
            <w:tcW w:w="1803" w:type="dxa"/>
          </w:tcPr>
          <w:p w14:paraId="4A2716A9" w14:textId="16B9B803" w:rsidR="00E24B9A" w:rsidRPr="00E05DD7" w:rsidRDefault="00C74FD5" w:rsidP="00E1072B">
            <w:pPr>
              <w:pStyle w:val="XClause0Sub"/>
              <w:ind w:left="0"/>
              <w:rPr>
                <w:rFonts w:asciiTheme="minorHAnsi" w:hAnsiTheme="minorHAnsi" w:cstheme="minorHAnsi"/>
              </w:rPr>
            </w:pPr>
            <w:r>
              <w:rPr>
                <w:rFonts w:asciiTheme="minorHAnsi" w:hAnsiTheme="minorHAnsi" w:cstheme="minorHAnsi"/>
              </w:rPr>
              <w:t>Service Provider</w:t>
            </w:r>
          </w:p>
        </w:tc>
        <w:tc>
          <w:tcPr>
            <w:tcW w:w="1803" w:type="dxa"/>
          </w:tcPr>
          <w:p w14:paraId="589D3772" w14:textId="23D8E7C2" w:rsidR="00E24B9A" w:rsidRPr="00E05DD7" w:rsidRDefault="00F76B9D" w:rsidP="00E1072B">
            <w:pPr>
              <w:pStyle w:val="XClause0Sub"/>
              <w:ind w:left="0"/>
              <w:rPr>
                <w:rFonts w:asciiTheme="minorHAnsi" w:hAnsiTheme="minorHAnsi" w:cstheme="minorHAnsi"/>
              </w:rPr>
            </w:pPr>
            <w:r>
              <w:rPr>
                <w:rFonts w:asciiTheme="minorHAnsi" w:hAnsiTheme="minorHAnsi" w:cstheme="minorHAnsi"/>
              </w:rPr>
              <w:t>The Customer</w:t>
            </w:r>
          </w:p>
        </w:tc>
        <w:tc>
          <w:tcPr>
            <w:tcW w:w="1804" w:type="dxa"/>
          </w:tcPr>
          <w:p w14:paraId="2264F964" w14:textId="65FBB55B" w:rsidR="00E24B9A" w:rsidRPr="00E05DD7" w:rsidRDefault="00F76B9D" w:rsidP="00E1072B">
            <w:pPr>
              <w:pStyle w:val="XClause0Sub"/>
              <w:ind w:left="0"/>
              <w:rPr>
                <w:rFonts w:asciiTheme="minorHAnsi" w:hAnsiTheme="minorHAnsi" w:cstheme="minorHAnsi"/>
              </w:rPr>
            </w:pPr>
            <w:r>
              <w:rPr>
                <w:rFonts w:asciiTheme="minorHAnsi" w:hAnsiTheme="minorHAnsi" w:cstheme="minorHAnsi"/>
              </w:rPr>
              <w:t>Yes</w:t>
            </w:r>
          </w:p>
        </w:tc>
      </w:tr>
    </w:tbl>
    <w:p w14:paraId="671104D2" w14:textId="77777777" w:rsidR="00153D9E" w:rsidRPr="00E05DD7" w:rsidRDefault="00153D9E" w:rsidP="00E1072B">
      <w:pPr>
        <w:pStyle w:val="XClause0Sub"/>
        <w:rPr>
          <w:rFonts w:cstheme="minorHAnsi"/>
          <w:b/>
        </w:rPr>
      </w:pPr>
    </w:p>
    <w:p w14:paraId="12F2DFD5" w14:textId="77777777" w:rsidR="00E24B9A" w:rsidRPr="00E05DD7" w:rsidRDefault="00E24B9A" w:rsidP="00E1072B">
      <w:pPr>
        <w:pStyle w:val="XClause0Sub"/>
        <w:rPr>
          <w:rFonts w:cstheme="minorHAnsi"/>
          <w:b/>
        </w:rPr>
      </w:pPr>
      <w:r w:rsidRPr="00E05DD7">
        <w:rPr>
          <w:rFonts w:cstheme="minorHAnsi"/>
        </w:rPr>
        <w:t>The “Primary stakeholder” is the main driver in the execution of the deliverables and is responsible for providing the template and drafting the content of the underlying documentation. The “Secondary stakeholder” assists in the execution of the deliverable by timeously providing the required resources and the inputs for the content of the underlying documentation.</w:t>
      </w:r>
    </w:p>
    <w:p w14:paraId="0A81A54E" w14:textId="79989125" w:rsidR="00850B07" w:rsidRDefault="00476C0B" w:rsidP="00E1072B">
      <w:pPr>
        <w:pStyle w:val="XClause2Sub"/>
        <w:rPr>
          <w:rFonts w:cstheme="minorHAnsi"/>
        </w:rPr>
      </w:pPr>
      <w:bookmarkStart w:id="158" w:name="_Toc480874057"/>
      <w:r w:rsidRPr="00E05DD7">
        <w:rPr>
          <w:rFonts w:cstheme="minorHAnsi"/>
        </w:rPr>
        <w:t>Project Management Deliverables</w:t>
      </w:r>
      <w:bookmarkEnd w:id="158"/>
    </w:p>
    <w:p w14:paraId="6D0537C8" w14:textId="03CE938F" w:rsidR="00CE1460" w:rsidRDefault="00CE1460" w:rsidP="00CE1460">
      <w:pPr>
        <w:pStyle w:val="XClause2Sub"/>
        <w:numPr>
          <w:ilvl w:val="0"/>
          <w:numId w:val="0"/>
        </w:numPr>
        <w:ind w:left="1440"/>
        <w:rPr>
          <w:rFonts w:cstheme="minorHAnsi"/>
        </w:rPr>
      </w:pPr>
    </w:p>
    <w:tbl>
      <w:tblPr>
        <w:tblStyle w:val="TableGrid"/>
        <w:tblW w:w="8296" w:type="dxa"/>
        <w:tblInd w:w="720" w:type="dxa"/>
        <w:tblLook w:val="04A0" w:firstRow="1" w:lastRow="0" w:firstColumn="1" w:lastColumn="0" w:noHBand="0" w:noVBand="1"/>
      </w:tblPr>
      <w:tblGrid>
        <w:gridCol w:w="2861"/>
        <w:gridCol w:w="1854"/>
        <w:gridCol w:w="1501"/>
        <w:gridCol w:w="2080"/>
      </w:tblGrid>
      <w:tr w:rsidR="00F76B9D" w:rsidRPr="00E05DD7" w14:paraId="6B8AFEB8" w14:textId="1ABDFB69" w:rsidTr="00F76B9D">
        <w:tc>
          <w:tcPr>
            <w:tcW w:w="3414" w:type="dxa"/>
            <w:shd w:val="clear" w:color="auto" w:fill="D9D9D9" w:themeFill="background1" w:themeFillShade="D9"/>
          </w:tcPr>
          <w:p w14:paraId="76CD18B9" w14:textId="77777777" w:rsidR="00F76B9D" w:rsidRPr="00E05DD7" w:rsidRDefault="00F76B9D" w:rsidP="00896D7F">
            <w:pPr>
              <w:pStyle w:val="XClause0Sub"/>
              <w:ind w:left="0"/>
              <w:rPr>
                <w:rFonts w:asciiTheme="minorHAnsi" w:hAnsiTheme="minorHAnsi" w:cstheme="minorHAnsi"/>
                <w:b/>
              </w:rPr>
            </w:pPr>
            <w:r>
              <w:rPr>
                <w:rFonts w:asciiTheme="minorHAnsi" w:hAnsiTheme="minorHAnsi" w:cstheme="minorHAnsi"/>
                <w:b/>
              </w:rPr>
              <w:t>Milestone</w:t>
            </w:r>
          </w:p>
        </w:tc>
        <w:tc>
          <w:tcPr>
            <w:tcW w:w="1986" w:type="dxa"/>
            <w:shd w:val="clear" w:color="auto" w:fill="D9D9D9" w:themeFill="background1" w:themeFillShade="D9"/>
          </w:tcPr>
          <w:p w14:paraId="353A7036" w14:textId="77777777" w:rsidR="00F76B9D" w:rsidRPr="00E05DD7" w:rsidRDefault="00F76B9D" w:rsidP="00896D7F">
            <w:pPr>
              <w:pStyle w:val="XClause0Sub"/>
              <w:ind w:left="0"/>
              <w:rPr>
                <w:rFonts w:asciiTheme="minorHAnsi" w:hAnsiTheme="minorHAnsi" w:cstheme="minorHAnsi"/>
                <w:b/>
              </w:rPr>
            </w:pPr>
            <w:r w:rsidRPr="00E05DD7">
              <w:rPr>
                <w:rFonts w:asciiTheme="minorHAnsi" w:hAnsiTheme="minorHAnsi" w:cstheme="minorHAnsi"/>
                <w:b/>
              </w:rPr>
              <w:t>Deliverable</w:t>
            </w:r>
          </w:p>
        </w:tc>
        <w:tc>
          <w:tcPr>
            <w:tcW w:w="1583" w:type="dxa"/>
            <w:shd w:val="clear" w:color="auto" w:fill="D9D9D9" w:themeFill="background1" w:themeFillShade="D9"/>
          </w:tcPr>
          <w:p w14:paraId="1DEF9CF7" w14:textId="77777777" w:rsidR="00F76B9D" w:rsidRPr="00E05DD7" w:rsidRDefault="00F76B9D" w:rsidP="00896D7F">
            <w:pPr>
              <w:pStyle w:val="XClause0Sub"/>
              <w:ind w:left="0"/>
              <w:rPr>
                <w:rFonts w:asciiTheme="minorHAnsi" w:hAnsiTheme="minorHAnsi" w:cstheme="minorHAnsi"/>
                <w:b/>
              </w:rPr>
            </w:pPr>
            <w:r w:rsidRPr="00E05DD7">
              <w:rPr>
                <w:rFonts w:asciiTheme="minorHAnsi" w:hAnsiTheme="minorHAnsi" w:cstheme="minorHAnsi"/>
                <w:b/>
              </w:rPr>
              <w:t>Primary Stakeholder</w:t>
            </w:r>
          </w:p>
        </w:tc>
        <w:tc>
          <w:tcPr>
            <w:tcW w:w="1313" w:type="dxa"/>
            <w:shd w:val="clear" w:color="auto" w:fill="D9D9D9" w:themeFill="background1" w:themeFillShade="D9"/>
          </w:tcPr>
          <w:p w14:paraId="0562A1EC" w14:textId="4C4CB33E" w:rsidR="00F76B9D" w:rsidRPr="00F76B9D" w:rsidRDefault="00F76B9D" w:rsidP="00896D7F">
            <w:pPr>
              <w:pStyle w:val="XClause0Sub"/>
              <w:ind w:left="0"/>
              <w:rPr>
                <w:rFonts w:asciiTheme="minorHAnsi" w:hAnsiTheme="minorHAnsi" w:cstheme="minorHAnsi"/>
                <w:b/>
              </w:rPr>
            </w:pPr>
            <w:r w:rsidRPr="00F76B9D">
              <w:rPr>
                <w:rFonts w:asciiTheme="minorHAnsi" w:hAnsiTheme="minorHAnsi" w:cstheme="minorHAnsi"/>
                <w:b/>
              </w:rPr>
              <w:t>Due Date</w:t>
            </w:r>
          </w:p>
        </w:tc>
      </w:tr>
      <w:tr w:rsidR="00F76B9D" w:rsidRPr="00E05DD7" w14:paraId="47E18DA6" w14:textId="33EA85BF" w:rsidTr="00F76B9D">
        <w:tc>
          <w:tcPr>
            <w:tcW w:w="3414" w:type="dxa"/>
          </w:tcPr>
          <w:p w14:paraId="4E5AB814" w14:textId="715BFBA4"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Document Design for Remote Employees</w:t>
            </w:r>
          </w:p>
        </w:tc>
        <w:tc>
          <w:tcPr>
            <w:tcW w:w="1986" w:type="dxa"/>
          </w:tcPr>
          <w:p w14:paraId="0954AC03" w14:textId="0D873681"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Audit Document</w:t>
            </w:r>
          </w:p>
        </w:tc>
        <w:tc>
          <w:tcPr>
            <w:tcW w:w="1583" w:type="dxa"/>
          </w:tcPr>
          <w:p w14:paraId="1057B347" w14:textId="77777777"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The Supplier</w:t>
            </w:r>
          </w:p>
        </w:tc>
        <w:tc>
          <w:tcPr>
            <w:tcW w:w="1313" w:type="dxa"/>
          </w:tcPr>
          <w:p w14:paraId="4719ADE7" w14:textId="065AE5DB" w:rsidR="00F76B9D" w:rsidRPr="001D6C33" w:rsidRDefault="000B4132" w:rsidP="00896D7F">
            <w:pPr>
              <w:pStyle w:val="XClause0Sub"/>
              <w:ind w:left="0"/>
              <w:rPr>
                <w:rFonts w:asciiTheme="minorHAnsi" w:hAnsiTheme="minorHAnsi" w:cstheme="minorHAnsi"/>
                <w:highlight w:val="yellow"/>
                <w:rPrChange w:id="159" w:author="Nerushka Naidoo" w:date="2025-03-20T09:11:00Z">
                  <w:rPr>
                    <w:rFonts w:asciiTheme="minorHAnsi" w:hAnsiTheme="minorHAnsi" w:cstheme="minorHAnsi"/>
                  </w:rPr>
                </w:rPrChange>
              </w:rPr>
            </w:pPr>
            <w:ins w:id="160" w:author="Riaan van Jaarsveld" w:date="2025-04-01T19:04:00Z">
              <w:r>
                <w:rPr>
                  <w:rFonts w:cstheme="minorHAnsi"/>
                  <w:highlight w:val="yellow"/>
                </w:rPr>
                <w:t>10</w:t>
              </w:r>
            </w:ins>
            <w:del w:id="161" w:author="Riaan van Jaarsveld" w:date="2025-04-01T19:04:00Z">
              <w:r w:rsidR="00F76B9D" w:rsidRPr="001D6C33" w:rsidDel="000B4132">
                <w:rPr>
                  <w:rFonts w:cstheme="minorHAnsi"/>
                  <w:highlight w:val="yellow"/>
                  <w:rPrChange w:id="162" w:author="Nerushka Naidoo" w:date="2025-03-20T09:11:00Z">
                    <w:rPr>
                      <w:rFonts w:cstheme="minorHAnsi"/>
                    </w:rPr>
                  </w:rPrChange>
                </w:rPr>
                <w:delText>05</w:delText>
              </w:r>
            </w:del>
            <w:r w:rsidR="00F76B9D" w:rsidRPr="001D6C33">
              <w:rPr>
                <w:rFonts w:cstheme="minorHAnsi"/>
                <w:highlight w:val="yellow"/>
                <w:rPrChange w:id="163" w:author="Nerushka Naidoo" w:date="2025-03-20T09:11:00Z">
                  <w:rPr>
                    <w:rFonts w:cstheme="minorHAnsi"/>
                  </w:rPr>
                </w:rPrChange>
              </w:rPr>
              <w:t>/</w:t>
            </w:r>
            <w:commentRangeStart w:id="164"/>
            <w:r w:rsidR="00F76B9D" w:rsidRPr="001D6C33">
              <w:rPr>
                <w:rFonts w:cstheme="minorHAnsi"/>
                <w:highlight w:val="yellow"/>
                <w:rPrChange w:id="165" w:author="Nerushka Naidoo" w:date="2025-03-20T09:11:00Z">
                  <w:rPr>
                    <w:rFonts w:cstheme="minorHAnsi"/>
                  </w:rPr>
                </w:rPrChange>
              </w:rPr>
              <w:t>0</w:t>
            </w:r>
            <w:del w:id="166" w:author="Riaan van Jaarsveld" w:date="2025-04-01T19:05:00Z">
              <w:r w:rsidR="00F76B9D" w:rsidRPr="001D6C33" w:rsidDel="000B4132">
                <w:rPr>
                  <w:rFonts w:cstheme="minorHAnsi"/>
                  <w:highlight w:val="yellow"/>
                  <w:rPrChange w:id="167" w:author="Nerushka Naidoo" w:date="2025-03-20T09:11:00Z">
                    <w:rPr>
                      <w:rFonts w:cstheme="minorHAnsi"/>
                    </w:rPr>
                  </w:rPrChange>
                </w:rPr>
                <w:delText>8</w:delText>
              </w:r>
              <w:commentRangeEnd w:id="164"/>
              <w:r w:rsidR="001D6C33" w:rsidDel="000B4132">
                <w:rPr>
                  <w:rStyle w:val="CommentReference"/>
                  <w:rFonts w:asciiTheme="minorHAnsi" w:eastAsiaTheme="minorHAnsi" w:hAnsiTheme="minorHAnsi" w:cstheme="minorBidi"/>
                  <w:lang w:eastAsia="en-US"/>
                </w:rPr>
                <w:commentReference w:id="164"/>
              </w:r>
              <w:r w:rsidR="00F76B9D" w:rsidRPr="001D6C33" w:rsidDel="000B4132">
                <w:rPr>
                  <w:rFonts w:cstheme="minorHAnsi"/>
                  <w:highlight w:val="yellow"/>
                  <w:rPrChange w:id="168" w:author="Nerushka Naidoo" w:date="2025-03-20T09:11:00Z">
                    <w:rPr>
                      <w:rFonts w:cstheme="minorHAnsi"/>
                    </w:rPr>
                  </w:rPrChange>
                </w:rPr>
                <w:delText>/</w:delText>
              </w:r>
            </w:del>
            <w:ins w:id="169" w:author="Riaan van Jaarsveld" w:date="2025-04-01T19:05:00Z">
              <w:r>
                <w:rPr>
                  <w:rFonts w:cstheme="minorHAnsi"/>
                  <w:highlight w:val="yellow"/>
                </w:rPr>
                <w:t>4</w:t>
              </w:r>
            </w:ins>
            <w:r w:rsidR="00F76B9D" w:rsidRPr="001D6C33">
              <w:rPr>
                <w:rFonts w:cstheme="minorHAnsi"/>
                <w:highlight w:val="yellow"/>
                <w:rPrChange w:id="170" w:author="Nerushka Naidoo" w:date="2025-03-20T09:11:00Z">
                  <w:rPr>
                    <w:rFonts w:cstheme="minorHAnsi"/>
                  </w:rPr>
                </w:rPrChange>
              </w:rPr>
              <w:t>202</w:t>
            </w:r>
            <w:ins w:id="171" w:author="Riaan van Jaarsveld" w:date="2025-04-01T19:05:00Z">
              <w:r>
                <w:rPr>
                  <w:rFonts w:cstheme="minorHAnsi"/>
                  <w:highlight w:val="yellow"/>
                </w:rPr>
                <w:t>5</w:t>
              </w:r>
            </w:ins>
            <w:del w:id="172" w:author="Riaan van Jaarsveld" w:date="2025-04-01T19:05:00Z">
              <w:r w:rsidR="00F76B9D" w:rsidRPr="001D6C33" w:rsidDel="000B4132">
                <w:rPr>
                  <w:rFonts w:cstheme="minorHAnsi"/>
                  <w:highlight w:val="yellow"/>
                  <w:rPrChange w:id="173" w:author="Nerushka Naidoo" w:date="2025-03-20T09:11:00Z">
                    <w:rPr>
                      <w:rFonts w:cstheme="minorHAnsi"/>
                    </w:rPr>
                  </w:rPrChange>
                </w:rPr>
                <w:delText>4</w:delText>
              </w:r>
            </w:del>
          </w:p>
        </w:tc>
      </w:tr>
      <w:tr w:rsidR="00F76B9D" w:rsidRPr="00E05DD7" w14:paraId="1FE0EB7F" w14:textId="3F3155A1" w:rsidTr="00F76B9D">
        <w:tc>
          <w:tcPr>
            <w:tcW w:w="3414" w:type="dxa"/>
          </w:tcPr>
          <w:p w14:paraId="3303F95D" w14:textId="25B11780"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Asset Tags Design and Printing</w:t>
            </w:r>
          </w:p>
        </w:tc>
        <w:tc>
          <w:tcPr>
            <w:tcW w:w="1986" w:type="dxa"/>
          </w:tcPr>
          <w:p w14:paraId="3A823961" w14:textId="1E776394"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Asset Tags</w:t>
            </w:r>
          </w:p>
        </w:tc>
        <w:tc>
          <w:tcPr>
            <w:tcW w:w="1583" w:type="dxa"/>
          </w:tcPr>
          <w:p w14:paraId="30E01ADA" w14:textId="77777777"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The Supplier</w:t>
            </w:r>
          </w:p>
        </w:tc>
        <w:tc>
          <w:tcPr>
            <w:tcW w:w="1313" w:type="dxa"/>
          </w:tcPr>
          <w:p w14:paraId="62AECBBE" w14:textId="155C6EA2" w:rsidR="00F76B9D" w:rsidRPr="001D6C33" w:rsidRDefault="000B4132" w:rsidP="00896D7F">
            <w:pPr>
              <w:pStyle w:val="XClause0Sub"/>
              <w:ind w:left="0"/>
              <w:rPr>
                <w:rFonts w:asciiTheme="minorHAnsi" w:hAnsiTheme="minorHAnsi" w:cstheme="minorHAnsi"/>
                <w:highlight w:val="yellow"/>
                <w:rPrChange w:id="174" w:author="Nerushka Naidoo" w:date="2025-03-20T09:11:00Z">
                  <w:rPr>
                    <w:rFonts w:asciiTheme="minorHAnsi" w:hAnsiTheme="minorHAnsi" w:cstheme="minorHAnsi"/>
                  </w:rPr>
                </w:rPrChange>
              </w:rPr>
            </w:pPr>
            <w:ins w:id="175" w:author="Riaan van Jaarsveld" w:date="2025-04-01T19:05:00Z">
              <w:r>
                <w:rPr>
                  <w:rFonts w:cstheme="minorHAnsi"/>
                  <w:highlight w:val="yellow"/>
                </w:rPr>
                <w:t>10</w:t>
              </w:r>
            </w:ins>
            <w:del w:id="176" w:author="Riaan van Jaarsveld" w:date="2025-04-01T19:05:00Z">
              <w:r w:rsidR="00F76B9D" w:rsidRPr="001D6C33" w:rsidDel="000B4132">
                <w:rPr>
                  <w:rFonts w:cstheme="minorHAnsi"/>
                  <w:highlight w:val="yellow"/>
                  <w:rPrChange w:id="177" w:author="Nerushka Naidoo" w:date="2025-03-20T09:11:00Z">
                    <w:rPr>
                      <w:rFonts w:cstheme="minorHAnsi"/>
                    </w:rPr>
                  </w:rPrChange>
                </w:rPr>
                <w:delText>07</w:delText>
              </w:r>
            </w:del>
            <w:r w:rsidR="00F76B9D" w:rsidRPr="001D6C33">
              <w:rPr>
                <w:rFonts w:cstheme="minorHAnsi"/>
                <w:highlight w:val="yellow"/>
                <w:rPrChange w:id="178" w:author="Nerushka Naidoo" w:date="2025-03-20T09:11:00Z">
                  <w:rPr>
                    <w:rFonts w:cstheme="minorHAnsi"/>
                  </w:rPr>
                </w:rPrChange>
              </w:rPr>
              <w:t>/0</w:t>
            </w:r>
            <w:ins w:id="179" w:author="Riaan van Jaarsveld" w:date="2025-04-01T19:05:00Z">
              <w:r>
                <w:rPr>
                  <w:rFonts w:cstheme="minorHAnsi"/>
                  <w:highlight w:val="yellow"/>
                </w:rPr>
                <w:t>4</w:t>
              </w:r>
            </w:ins>
            <w:del w:id="180" w:author="Riaan van Jaarsveld" w:date="2025-04-01T19:05:00Z">
              <w:r w:rsidR="00F76B9D" w:rsidRPr="001D6C33" w:rsidDel="000B4132">
                <w:rPr>
                  <w:rFonts w:cstheme="minorHAnsi"/>
                  <w:highlight w:val="yellow"/>
                  <w:rPrChange w:id="181" w:author="Nerushka Naidoo" w:date="2025-03-20T09:11:00Z">
                    <w:rPr>
                      <w:rFonts w:cstheme="minorHAnsi"/>
                    </w:rPr>
                  </w:rPrChange>
                </w:rPr>
                <w:delText>8</w:delText>
              </w:r>
            </w:del>
            <w:r w:rsidR="00F76B9D" w:rsidRPr="001D6C33">
              <w:rPr>
                <w:rFonts w:cstheme="minorHAnsi"/>
                <w:highlight w:val="yellow"/>
                <w:rPrChange w:id="182" w:author="Nerushka Naidoo" w:date="2025-03-20T09:11:00Z">
                  <w:rPr>
                    <w:rFonts w:cstheme="minorHAnsi"/>
                  </w:rPr>
                </w:rPrChange>
              </w:rPr>
              <w:t>/202</w:t>
            </w:r>
            <w:ins w:id="183" w:author="Riaan van Jaarsveld" w:date="2025-04-01T19:05:00Z">
              <w:r>
                <w:rPr>
                  <w:rFonts w:cstheme="minorHAnsi"/>
                  <w:highlight w:val="yellow"/>
                </w:rPr>
                <w:t>5</w:t>
              </w:r>
            </w:ins>
            <w:del w:id="184" w:author="Riaan van Jaarsveld" w:date="2025-04-01T19:05:00Z">
              <w:r w:rsidR="00F76B9D" w:rsidRPr="001D6C33" w:rsidDel="000B4132">
                <w:rPr>
                  <w:rFonts w:cstheme="minorHAnsi"/>
                  <w:highlight w:val="yellow"/>
                  <w:rPrChange w:id="185" w:author="Nerushka Naidoo" w:date="2025-03-20T09:11:00Z">
                    <w:rPr>
                      <w:rFonts w:cstheme="minorHAnsi"/>
                    </w:rPr>
                  </w:rPrChange>
                </w:rPr>
                <w:delText>4</w:delText>
              </w:r>
            </w:del>
          </w:p>
        </w:tc>
      </w:tr>
      <w:tr w:rsidR="00F76B9D" w:rsidRPr="00E05DD7" w14:paraId="57B26053" w14:textId="77777777" w:rsidTr="00F76B9D">
        <w:tc>
          <w:tcPr>
            <w:tcW w:w="3414" w:type="dxa"/>
          </w:tcPr>
          <w:p w14:paraId="4B387FD6" w14:textId="7BA3C4B6"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Logistics and Site Dates</w:t>
            </w:r>
          </w:p>
        </w:tc>
        <w:tc>
          <w:tcPr>
            <w:tcW w:w="1986" w:type="dxa"/>
          </w:tcPr>
          <w:p w14:paraId="518D042A" w14:textId="06D9986E"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Project Plan</w:t>
            </w:r>
          </w:p>
        </w:tc>
        <w:tc>
          <w:tcPr>
            <w:tcW w:w="1583" w:type="dxa"/>
          </w:tcPr>
          <w:p w14:paraId="29E5ADC7" w14:textId="7D6A17A6"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The Supplier</w:t>
            </w:r>
          </w:p>
        </w:tc>
        <w:tc>
          <w:tcPr>
            <w:tcW w:w="1313" w:type="dxa"/>
          </w:tcPr>
          <w:p w14:paraId="6B48820F" w14:textId="5C63D523" w:rsidR="00F76B9D" w:rsidRPr="001D6C33" w:rsidRDefault="000B4132" w:rsidP="00896D7F">
            <w:pPr>
              <w:pStyle w:val="XClause0Sub"/>
              <w:ind w:left="0"/>
              <w:rPr>
                <w:rFonts w:asciiTheme="minorHAnsi" w:hAnsiTheme="minorHAnsi" w:cstheme="minorHAnsi"/>
                <w:highlight w:val="yellow"/>
                <w:rPrChange w:id="186" w:author="Nerushka Naidoo" w:date="2025-03-20T09:11:00Z">
                  <w:rPr>
                    <w:rFonts w:asciiTheme="minorHAnsi" w:hAnsiTheme="minorHAnsi" w:cstheme="minorHAnsi"/>
                  </w:rPr>
                </w:rPrChange>
              </w:rPr>
            </w:pPr>
            <w:ins w:id="187" w:author="Riaan van Jaarsveld" w:date="2025-04-01T19:05:00Z">
              <w:r>
                <w:rPr>
                  <w:rFonts w:cstheme="minorHAnsi"/>
                  <w:highlight w:val="yellow"/>
                </w:rPr>
                <w:t>20</w:t>
              </w:r>
            </w:ins>
            <w:del w:id="188" w:author="Riaan van Jaarsveld" w:date="2025-04-01T19:05:00Z">
              <w:r w:rsidR="00F76B9D" w:rsidRPr="001D6C33" w:rsidDel="000B4132">
                <w:rPr>
                  <w:rFonts w:cstheme="minorHAnsi"/>
                  <w:highlight w:val="yellow"/>
                  <w:rPrChange w:id="189" w:author="Nerushka Naidoo" w:date="2025-03-20T09:11:00Z">
                    <w:rPr>
                      <w:rFonts w:cstheme="minorHAnsi"/>
                    </w:rPr>
                  </w:rPrChange>
                </w:rPr>
                <w:delText>02</w:delText>
              </w:r>
            </w:del>
            <w:r w:rsidR="00F76B9D" w:rsidRPr="001D6C33">
              <w:rPr>
                <w:rFonts w:cstheme="minorHAnsi"/>
                <w:highlight w:val="yellow"/>
                <w:rPrChange w:id="190" w:author="Nerushka Naidoo" w:date="2025-03-20T09:11:00Z">
                  <w:rPr>
                    <w:rFonts w:cstheme="minorHAnsi"/>
                  </w:rPr>
                </w:rPrChange>
              </w:rPr>
              <w:t>/0</w:t>
            </w:r>
            <w:del w:id="191" w:author="Riaan van Jaarsveld" w:date="2025-04-01T19:05:00Z">
              <w:r w:rsidR="00F76B9D" w:rsidRPr="001D6C33" w:rsidDel="000B4132">
                <w:rPr>
                  <w:rFonts w:cstheme="minorHAnsi"/>
                  <w:highlight w:val="yellow"/>
                  <w:rPrChange w:id="192" w:author="Nerushka Naidoo" w:date="2025-03-20T09:11:00Z">
                    <w:rPr>
                      <w:rFonts w:cstheme="minorHAnsi"/>
                    </w:rPr>
                  </w:rPrChange>
                </w:rPr>
                <w:delText>8</w:delText>
              </w:r>
            </w:del>
            <w:ins w:id="193" w:author="Riaan van Jaarsveld" w:date="2025-04-01T19:05:00Z">
              <w:r>
                <w:rPr>
                  <w:rFonts w:cstheme="minorHAnsi"/>
                  <w:highlight w:val="yellow"/>
                </w:rPr>
                <w:t>4</w:t>
              </w:r>
            </w:ins>
            <w:r w:rsidR="00F76B9D" w:rsidRPr="001D6C33">
              <w:rPr>
                <w:rFonts w:cstheme="minorHAnsi"/>
                <w:highlight w:val="yellow"/>
                <w:rPrChange w:id="194" w:author="Nerushka Naidoo" w:date="2025-03-20T09:11:00Z">
                  <w:rPr>
                    <w:rFonts w:cstheme="minorHAnsi"/>
                  </w:rPr>
                </w:rPrChange>
              </w:rPr>
              <w:t>/202</w:t>
            </w:r>
            <w:ins w:id="195" w:author="Riaan van Jaarsveld" w:date="2025-04-01T19:05:00Z">
              <w:r>
                <w:rPr>
                  <w:rFonts w:cstheme="minorHAnsi"/>
                  <w:highlight w:val="yellow"/>
                </w:rPr>
                <w:t>5</w:t>
              </w:r>
            </w:ins>
            <w:del w:id="196" w:author="Riaan van Jaarsveld" w:date="2025-04-01T19:05:00Z">
              <w:r w:rsidR="00F76B9D" w:rsidRPr="001D6C33" w:rsidDel="000B4132">
                <w:rPr>
                  <w:rFonts w:cstheme="minorHAnsi"/>
                  <w:highlight w:val="yellow"/>
                  <w:rPrChange w:id="197" w:author="Nerushka Naidoo" w:date="2025-03-20T09:11:00Z">
                    <w:rPr>
                      <w:rFonts w:cstheme="minorHAnsi"/>
                    </w:rPr>
                  </w:rPrChange>
                </w:rPr>
                <w:delText>4</w:delText>
              </w:r>
            </w:del>
          </w:p>
        </w:tc>
      </w:tr>
      <w:tr w:rsidR="00F76B9D" w:rsidRPr="00E05DD7" w14:paraId="1CDCC6F1" w14:textId="66CB1216" w:rsidTr="00F76B9D">
        <w:tc>
          <w:tcPr>
            <w:tcW w:w="3414" w:type="dxa"/>
          </w:tcPr>
          <w:p w14:paraId="12B723C2" w14:textId="4BF84C2A"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Supply of FAR</w:t>
            </w:r>
          </w:p>
        </w:tc>
        <w:tc>
          <w:tcPr>
            <w:tcW w:w="1986" w:type="dxa"/>
          </w:tcPr>
          <w:p w14:paraId="16E37AEF" w14:textId="77777777"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Excel Document</w:t>
            </w:r>
          </w:p>
        </w:tc>
        <w:tc>
          <w:tcPr>
            <w:tcW w:w="1583" w:type="dxa"/>
          </w:tcPr>
          <w:p w14:paraId="2FEFD1CE" w14:textId="17286805"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The Customer</w:t>
            </w:r>
          </w:p>
        </w:tc>
        <w:tc>
          <w:tcPr>
            <w:tcW w:w="1313" w:type="dxa"/>
          </w:tcPr>
          <w:p w14:paraId="1781BC92" w14:textId="6F628730" w:rsidR="00F76B9D" w:rsidRPr="001D6C33" w:rsidRDefault="000B4132" w:rsidP="00896D7F">
            <w:pPr>
              <w:pStyle w:val="XClause0Sub"/>
              <w:ind w:left="0"/>
              <w:rPr>
                <w:rFonts w:asciiTheme="minorHAnsi" w:hAnsiTheme="minorHAnsi" w:cstheme="minorHAnsi"/>
                <w:highlight w:val="yellow"/>
                <w:rPrChange w:id="198" w:author="Nerushka Naidoo" w:date="2025-03-20T09:11:00Z">
                  <w:rPr>
                    <w:rFonts w:asciiTheme="minorHAnsi" w:hAnsiTheme="minorHAnsi" w:cstheme="minorHAnsi"/>
                  </w:rPr>
                </w:rPrChange>
              </w:rPr>
            </w:pPr>
            <w:ins w:id="199" w:author="Riaan van Jaarsveld" w:date="2025-04-01T19:05:00Z">
              <w:r>
                <w:rPr>
                  <w:rFonts w:cstheme="minorHAnsi"/>
                  <w:highlight w:val="yellow"/>
                </w:rPr>
                <w:t>15</w:t>
              </w:r>
            </w:ins>
            <w:del w:id="200" w:author="Riaan van Jaarsveld" w:date="2025-04-01T19:05:00Z">
              <w:r w:rsidR="00F76B9D" w:rsidRPr="001D6C33" w:rsidDel="000B4132">
                <w:rPr>
                  <w:rFonts w:cstheme="minorHAnsi"/>
                  <w:highlight w:val="yellow"/>
                  <w:rPrChange w:id="201" w:author="Nerushka Naidoo" w:date="2025-03-20T09:11:00Z">
                    <w:rPr>
                      <w:rFonts w:cstheme="minorHAnsi"/>
                    </w:rPr>
                  </w:rPrChange>
                </w:rPr>
                <w:delText>07</w:delText>
              </w:r>
            </w:del>
            <w:r w:rsidR="00F76B9D" w:rsidRPr="001D6C33">
              <w:rPr>
                <w:rFonts w:cstheme="minorHAnsi"/>
                <w:highlight w:val="yellow"/>
                <w:rPrChange w:id="202" w:author="Nerushka Naidoo" w:date="2025-03-20T09:11:00Z">
                  <w:rPr>
                    <w:rFonts w:cstheme="minorHAnsi"/>
                  </w:rPr>
                </w:rPrChange>
              </w:rPr>
              <w:t>/0</w:t>
            </w:r>
            <w:ins w:id="203" w:author="Riaan van Jaarsveld" w:date="2025-04-01T19:05:00Z">
              <w:r>
                <w:rPr>
                  <w:rFonts w:cstheme="minorHAnsi"/>
                  <w:highlight w:val="yellow"/>
                </w:rPr>
                <w:t>4</w:t>
              </w:r>
            </w:ins>
            <w:del w:id="204" w:author="Riaan van Jaarsveld" w:date="2025-04-01T19:05:00Z">
              <w:r w:rsidR="00F76B9D" w:rsidRPr="001D6C33" w:rsidDel="000B4132">
                <w:rPr>
                  <w:rFonts w:cstheme="minorHAnsi"/>
                  <w:highlight w:val="yellow"/>
                  <w:rPrChange w:id="205" w:author="Nerushka Naidoo" w:date="2025-03-20T09:11:00Z">
                    <w:rPr>
                      <w:rFonts w:cstheme="minorHAnsi"/>
                    </w:rPr>
                  </w:rPrChange>
                </w:rPr>
                <w:delText>8</w:delText>
              </w:r>
            </w:del>
            <w:r w:rsidR="00F76B9D" w:rsidRPr="001D6C33">
              <w:rPr>
                <w:rFonts w:cstheme="minorHAnsi"/>
                <w:highlight w:val="yellow"/>
                <w:rPrChange w:id="206" w:author="Nerushka Naidoo" w:date="2025-03-20T09:11:00Z">
                  <w:rPr>
                    <w:rFonts w:cstheme="minorHAnsi"/>
                  </w:rPr>
                </w:rPrChange>
              </w:rPr>
              <w:t>/202</w:t>
            </w:r>
            <w:ins w:id="207" w:author="Riaan van Jaarsveld" w:date="2025-04-01T19:06:00Z">
              <w:r>
                <w:rPr>
                  <w:rFonts w:cstheme="minorHAnsi"/>
                  <w:highlight w:val="yellow"/>
                </w:rPr>
                <w:t>5</w:t>
              </w:r>
            </w:ins>
            <w:del w:id="208" w:author="Riaan van Jaarsveld" w:date="2025-04-01T19:06:00Z">
              <w:r w:rsidR="00F76B9D" w:rsidRPr="001D6C33" w:rsidDel="000B4132">
                <w:rPr>
                  <w:rFonts w:cstheme="minorHAnsi"/>
                  <w:highlight w:val="yellow"/>
                  <w:rPrChange w:id="209" w:author="Nerushka Naidoo" w:date="2025-03-20T09:11:00Z">
                    <w:rPr>
                      <w:rFonts w:cstheme="minorHAnsi"/>
                    </w:rPr>
                  </w:rPrChange>
                </w:rPr>
                <w:delText>4</w:delText>
              </w:r>
            </w:del>
          </w:p>
        </w:tc>
      </w:tr>
      <w:tr w:rsidR="00F76B9D" w:rsidRPr="00E05DD7" w14:paraId="0DF29FA5" w14:textId="77777777" w:rsidTr="00F76B9D">
        <w:tc>
          <w:tcPr>
            <w:tcW w:w="3414" w:type="dxa"/>
          </w:tcPr>
          <w:p w14:paraId="5D9584FF" w14:textId="6F641A21"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SQL Database Design</w:t>
            </w:r>
          </w:p>
        </w:tc>
        <w:tc>
          <w:tcPr>
            <w:tcW w:w="1986" w:type="dxa"/>
          </w:tcPr>
          <w:p w14:paraId="4C1C212C" w14:textId="31E0681D"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Development</w:t>
            </w:r>
          </w:p>
        </w:tc>
        <w:tc>
          <w:tcPr>
            <w:tcW w:w="1583" w:type="dxa"/>
          </w:tcPr>
          <w:p w14:paraId="6E317C75" w14:textId="1555F4A4"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The Supplier</w:t>
            </w:r>
          </w:p>
        </w:tc>
        <w:tc>
          <w:tcPr>
            <w:tcW w:w="1313" w:type="dxa"/>
          </w:tcPr>
          <w:p w14:paraId="7B808EC9" w14:textId="4B70A92E" w:rsidR="00F76B9D" w:rsidRPr="001D6C33" w:rsidRDefault="00362A8B" w:rsidP="00896D7F">
            <w:pPr>
              <w:pStyle w:val="XClause0Sub"/>
              <w:ind w:left="0"/>
              <w:rPr>
                <w:rFonts w:asciiTheme="minorHAnsi" w:hAnsiTheme="minorHAnsi" w:cstheme="minorHAnsi"/>
                <w:highlight w:val="yellow"/>
                <w:rPrChange w:id="210" w:author="Nerushka Naidoo" w:date="2025-03-20T09:11:00Z">
                  <w:rPr>
                    <w:rFonts w:asciiTheme="minorHAnsi" w:hAnsiTheme="minorHAnsi" w:cstheme="minorHAnsi"/>
                  </w:rPr>
                </w:rPrChange>
              </w:rPr>
            </w:pPr>
            <w:ins w:id="211" w:author="Riaan van Jaarsveld" w:date="2025-04-01T19:06:00Z">
              <w:r>
                <w:rPr>
                  <w:rFonts w:cstheme="minorHAnsi"/>
                  <w:highlight w:val="yellow"/>
                </w:rPr>
                <w:t>20</w:t>
              </w:r>
            </w:ins>
            <w:del w:id="212" w:author="Riaan van Jaarsveld" w:date="2025-04-01T19:06:00Z">
              <w:r w:rsidR="00F76B9D" w:rsidRPr="001D6C33" w:rsidDel="00362A8B">
                <w:rPr>
                  <w:rFonts w:cstheme="minorHAnsi"/>
                  <w:highlight w:val="yellow"/>
                  <w:rPrChange w:id="213" w:author="Nerushka Naidoo" w:date="2025-03-20T09:11:00Z">
                    <w:rPr>
                      <w:rFonts w:cstheme="minorHAnsi"/>
                    </w:rPr>
                  </w:rPrChange>
                </w:rPr>
                <w:delText>10</w:delText>
              </w:r>
            </w:del>
            <w:r w:rsidR="00F76B9D" w:rsidRPr="001D6C33">
              <w:rPr>
                <w:rFonts w:cstheme="minorHAnsi"/>
                <w:highlight w:val="yellow"/>
                <w:rPrChange w:id="214" w:author="Nerushka Naidoo" w:date="2025-03-20T09:11:00Z">
                  <w:rPr>
                    <w:rFonts w:cstheme="minorHAnsi"/>
                  </w:rPr>
                </w:rPrChange>
              </w:rPr>
              <w:t>/0</w:t>
            </w:r>
            <w:ins w:id="215" w:author="Riaan van Jaarsveld" w:date="2025-04-01T19:06:00Z">
              <w:r>
                <w:rPr>
                  <w:rFonts w:cstheme="minorHAnsi"/>
                  <w:highlight w:val="yellow"/>
                </w:rPr>
                <w:t>4</w:t>
              </w:r>
            </w:ins>
            <w:del w:id="216" w:author="Riaan van Jaarsveld" w:date="2025-04-01T19:06:00Z">
              <w:r w:rsidR="00F76B9D" w:rsidRPr="001D6C33" w:rsidDel="00362A8B">
                <w:rPr>
                  <w:rFonts w:cstheme="minorHAnsi"/>
                  <w:highlight w:val="yellow"/>
                  <w:rPrChange w:id="217" w:author="Nerushka Naidoo" w:date="2025-03-20T09:11:00Z">
                    <w:rPr>
                      <w:rFonts w:cstheme="minorHAnsi"/>
                    </w:rPr>
                  </w:rPrChange>
                </w:rPr>
                <w:delText>8</w:delText>
              </w:r>
            </w:del>
            <w:r w:rsidR="00F76B9D" w:rsidRPr="001D6C33">
              <w:rPr>
                <w:rFonts w:cstheme="minorHAnsi"/>
                <w:highlight w:val="yellow"/>
                <w:rPrChange w:id="218" w:author="Nerushka Naidoo" w:date="2025-03-20T09:11:00Z">
                  <w:rPr>
                    <w:rFonts w:cstheme="minorHAnsi"/>
                  </w:rPr>
                </w:rPrChange>
              </w:rPr>
              <w:t>/202</w:t>
            </w:r>
            <w:ins w:id="219" w:author="Riaan van Jaarsveld" w:date="2025-04-01T19:06:00Z">
              <w:r>
                <w:rPr>
                  <w:rFonts w:cstheme="minorHAnsi"/>
                  <w:highlight w:val="yellow"/>
                </w:rPr>
                <w:t>5</w:t>
              </w:r>
            </w:ins>
            <w:del w:id="220" w:author="Riaan van Jaarsveld" w:date="2025-04-01T19:06:00Z">
              <w:r w:rsidR="00F76B9D" w:rsidRPr="001D6C33" w:rsidDel="00362A8B">
                <w:rPr>
                  <w:rFonts w:cstheme="minorHAnsi"/>
                  <w:highlight w:val="yellow"/>
                  <w:rPrChange w:id="221" w:author="Nerushka Naidoo" w:date="2025-03-20T09:11:00Z">
                    <w:rPr>
                      <w:rFonts w:cstheme="minorHAnsi"/>
                    </w:rPr>
                  </w:rPrChange>
                </w:rPr>
                <w:delText>4</w:delText>
              </w:r>
            </w:del>
          </w:p>
        </w:tc>
      </w:tr>
      <w:tr w:rsidR="00F76B9D" w:rsidRPr="00E05DD7" w14:paraId="2A02C3C0" w14:textId="672BFA10" w:rsidTr="00F76B9D">
        <w:tc>
          <w:tcPr>
            <w:tcW w:w="3414" w:type="dxa"/>
          </w:tcPr>
          <w:p w14:paraId="5CC8C46C" w14:textId="48EE3381"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Physical verification Start</w:t>
            </w:r>
          </w:p>
        </w:tc>
        <w:tc>
          <w:tcPr>
            <w:tcW w:w="1986" w:type="dxa"/>
          </w:tcPr>
          <w:p w14:paraId="1D2437E8" w14:textId="01FF7655" w:rsidR="00F76B9D" w:rsidRPr="00F76B9D" w:rsidRDefault="00F76B9D" w:rsidP="00896D7F">
            <w:pPr>
              <w:pStyle w:val="XClause0Sub"/>
              <w:ind w:left="0"/>
              <w:rPr>
                <w:rFonts w:asciiTheme="minorHAnsi" w:hAnsiTheme="minorHAnsi" w:cstheme="minorHAnsi"/>
              </w:rPr>
            </w:pPr>
            <w:r>
              <w:rPr>
                <w:rFonts w:asciiTheme="minorHAnsi" w:hAnsiTheme="minorHAnsi" w:cstheme="minorHAnsi"/>
              </w:rPr>
              <w:t>Physical Verification</w:t>
            </w:r>
          </w:p>
        </w:tc>
        <w:tc>
          <w:tcPr>
            <w:tcW w:w="1583" w:type="dxa"/>
          </w:tcPr>
          <w:p w14:paraId="11817C80" w14:textId="77777777"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The Supplier</w:t>
            </w:r>
          </w:p>
        </w:tc>
        <w:tc>
          <w:tcPr>
            <w:tcW w:w="1313" w:type="dxa"/>
          </w:tcPr>
          <w:p w14:paraId="1D252D87" w14:textId="2F0AE803" w:rsidR="00F76B9D" w:rsidRPr="001D6C33" w:rsidRDefault="00362A8B" w:rsidP="00896D7F">
            <w:pPr>
              <w:pStyle w:val="XClause0Sub"/>
              <w:ind w:left="0"/>
              <w:rPr>
                <w:rFonts w:asciiTheme="minorHAnsi" w:hAnsiTheme="minorHAnsi" w:cstheme="minorHAnsi"/>
                <w:highlight w:val="yellow"/>
                <w:rPrChange w:id="222" w:author="Nerushka Naidoo" w:date="2025-03-20T09:11:00Z">
                  <w:rPr>
                    <w:rFonts w:asciiTheme="minorHAnsi" w:hAnsiTheme="minorHAnsi" w:cstheme="minorHAnsi"/>
                  </w:rPr>
                </w:rPrChange>
              </w:rPr>
            </w:pPr>
            <w:ins w:id="223" w:author="Riaan van Jaarsveld" w:date="2025-04-01T19:06:00Z">
              <w:r>
                <w:rPr>
                  <w:rFonts w:cstheme="minorHAnsi"/>
                  <w:highlight w:val="yellow"/>
                </w:rPr>
                <w:t>05</w:t>
              </w:r>
            </w:ins>
            <w:del w:id="224" w:author="Riaan van Jaarsveld" w:date="2025-04-01T19:06:00Z">
              <w:r w:rsidR="00F76B9D" w:rsidRPr="001D6C33" w:rsidDel="00362A8B">
                <w:rPr>
                  <w:rFonts w:cstheme="minorHAnsi"/>
                  <w:highlight w:val="yellow"/>
                  <w:rPrChange w:id="225" w:author="Nerushka Naidoo" w:date="2025-03-20T09:11:00Z">
                    <w:rPr>
                      <w:rFonts w:cstheme="minorHAnsi"/>
                    </w:rPr>
                  </w:rPrChange>
                </w:rPr>
                <w:delText>12</w:delText>
              </w:r>
            </w:del>
            <w:r w:rsidR="00F76B9D" w:rsidRPr="001D6C33">
              <w:rPr>
                <w:rFonts w:cstheme="minorHAnsi"/>
                <w:highlight w:val="yellow"/>
                <w:rPrChange w:id="226" w:author="Nerushka Naidoo" w:date="2025-03-20T09:11:00Z">
                  <w:rPr>
                    <w:rFonts w:cstheme="minorHAnsi"/>
                  </w:rPr>
                </w:rPrChange>
              </w:rPr>
              <w:t>/0</w:t>
            </w:r>
            <w:ins w:id="227" w:author="Riaan van Jaarsveld" w:date="2025-04-01T19:06:00Z">
              <w:r>
                <w:rPr>
                  <w:rFonts w:cstheme="minorHAnsi"/>
                  <w:highlight w:val="yellow"/>
                </w:rPr>
                <w:t>5</w:t>
              </w:r>
            </w:ins>
            <w:del w:id="228" w:author="Riaan van Jaarsveld" w:date="2025-04-01T19:06:00Z">
              <w:r w:rsidR="00F76B9D" w:rsidRPr="001D6C33" w:rsidDel="00362A8B">
                <w:rPr>
                  <w:rFonts w:cstheme="minorHAnsi"/>
                  <w:highlight w:val="yellow"/>
                  <w:rPrChange w:id="229" w:author="Nerushka Naidoo" w:date="2025-03-20T09:11:00Z">
                    <w:rPr>
                      <w:rFonts w:cstheme="minorHAnsi"/>
                    </w:rPr>
                  </w:rPrChange>
                </w:rPr>
                <w:delText>8</w:delText>
              </w:r>
            </w:del>
            <w:r w:rsidR="00F76B9D" w:rsidRPr="001D6C33">
              <w:rPr>
                <w:rFonts w:cstheme="minorHAnsi"/>
                <w:highlight w:val="yellow"/>
                <w:rPrChange w:id="230" w:author="Nerushka Naidoo" w:date="2025-03-20T09:11:00Z">
                  <w:rPr>
                    <w:rFonts w:cstheme="minorHAnsi"/>
                  </w:rPr>
                </w:rPrChange>
              </w:rPr>
              <w:t>/202</w:t>
            </w:r>
            <w:ins w:id="231" w:author="Riaan van Jaarsveld" w:date="2025-04-01T19:06:00Z">
              <w:r>
                <w:rPr>
                  <w:rFonts w:cstheme="minorHAnsi"/>
                  <w:highlight w:val="yellow"/>
                </w:rPr>
                <w:t>5</w:t>
              </w:r>
            </w:ins>
            <w:del w:id="232" w:author="Riaan van Jaarsveld" w:date="2025-04-01T19:06:00Z">
              <w:r w:rsidR="00F76B9D" w:rsidRPr="001D6C33" w:rsidDel="00362A8B">
                <w:rPr>
                  <w:rFonts w:cstheme="minorHAnsi"/>
                  <w:highlight w:val="yellow"/>
                  <w:rPrChange w:id="233" w:author="Nerushka Naidoo" w:date="2025-03-20T09:11:00Z">
                    <w:rPr>
                      <w:rFonts w:cstheme="minorHAnsi"/>
                    </w:rPr>
                  </w:rPrChange>
                </w:rPr>
                <w:delText>4</w:delText>
              </w:r>
            </w:del>
          </w:p>
        </w:tc>
      </w:tr>
      <w:tr w:rsidR="00F76B9D" w:rsidRPr="00E05DD7" w14:paraId="74EBE4F2" w14:textId="77777777" w:rsidTr="00F76B9D">
        <w:tc>
          <w:tcPr>
            <w:tcW w:w="3414" w:type="dxa"/>
          </w:tcPr>
          <w:p w14:paraId="7B93AC96" w14:textId="23A899C6"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Physical verification complete</w:t>
            </w:r>
          </w:p>
        </w:tc>
        <w:tc>
          <w:tcPr>
            <w:tcW w:w="1986" w:type="dxa"/>
          </w:tcPr>
          <w:p w14:paraId="6B50EC6D" w14:textId="2498B7F9"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Excel Document</w:t>
            </w:r>
          </w:p>
        </w:tc>
        <w:tc>
          <w:tcPr>
            <w:tcW w:w="1583" w:type="dxa"/>
          </w:tcPr>
          <w:p w14:paraId="1A8B0E35" w14:textId="5060D50D"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The Supplier</w:t>
            </w:r>
          </w:p>
        </w:tc>
        <w:tc>
          <w:tcPr>
            <w:tcW w:w="1313" w:type="dxa"/>
          </w:tcPr>
          <w:p w14:paraId="63ACBD6D" w14:textId="0C3669B2" w:rsidR="00F76B9D" w:rsidRPr="001D6C33" w:rsidRDefault="00F76B9D" w:rsidP="00896D7F">
            <w:pPr>
              <w:pStyle w:val="XClause0Sub"/>
              <w:ind w:left="0"/>
              <w:rPr>
                <w:rFonts w:asciiTheme="minorHAnsi" w:hAnsiTheme="minorHAnsi" w:cstheme="minorHAnsi"/>
                <w:highlight w:val="yellow"/>
                <w:rPrChange w:id="234" w:author="Nerushka Naidoo" w:date="2025-03-20T09:11:00Z">
                  <w:rPr>
                    <w:rFonts w:asciiTheme="minorHAnsi" w:hAnsiTheme="minorHAnsi" w:cstheme="minorHAnsi"/>
                  </w:rPr>
                </w:rPrChange>
              </w:rPr>
            </w:pPr>
            <w:r w:rsidRPr="001D6C33">
              <w:rPr>
                <w:rFonts w:cstheme="minorHAnsi"/>
                <w:highlight w:val="yellow"/>
                <w:rPrChange w:id="235" w:author="Nerushka Naidoo" w:date="2025-03-20T09:11:00Z">
                  <w:rPr>
                    <w:rFonts w:cstheme="minorHAnsi"/>
                  </w:rPr>
                </w:rPrChange>
              </w:rPr>
              <w:t>2</w:t>
            </w:r>
            <w:ins w:id="236" w:author="Riaan van Jaarsveld" w:date="2025-04-01T19:06:00Z">
              <w:r w:rsidR="00362A8B">
                <w:rPr>
                  <w:rFonts w:cstheme="minorHAnsi"/>
                  <w:highlight w:val="yellow"/>
                </w:rPr>
                <w:t>3</w:t>
              </w:r>
            </w:ins>
            <w:del w:id="237" w:author="Riaan van Jaarsveld" w:date="2025-04-01T19:06:00Z">
              <w:r w:rsidRPr="001D6C33" w:rsidDel="00362A8B">
                <w:rPr>
                  <w:rFonts w:cstheme="minorHAnsi"/>
                  <w:highlight w:val="yellow"/>
                  <w:rPrChange w:id="238" w:author="Nerushka Naidoo" w:date="2025-03-20T09:11:00Z">
                    <w:rPr>
                      <w:rFonts w:cstheme="minorHAnsi"/>
                    </w:rPr>
                  </w:rPrChange>
                </w:rPr>
                <w:delText>0</w:delText>
              </w:r>
            </w:del>
            <w:r w:rsidRPr="001D6C33">
              <w:rPr>
                <w:rFonts w:cstheme="minorHAnsi"/>
                <w:highlight w:val="yellow"/>
                <w:rPrChange w:id="239" w:author="Nerushka Naidoo" w:date="2025-03-20T09:11:00Z">
                  <w:rPr>
                    <w:rFonts w:cstheme="minorHAnsi"/>
                  </w:rPr>
                </w:rPrChange>
              </w:rPr>
              <w:t>/0</w:t>
            </w:r>
            <w:ins w:id="240" w:author="Riaan van Jaarsveld" w:date="2025-04-01T19:06:00Z">
              <w:r w:rsidR="00362A8B">
                <w:rPr>
                  <w:rFonts w:cstheme="minorHAnsi"/>
                  <w:highlight w:val="yellow"/>
                </w:rPr>
                <w:t>5</w:t>
              </w:r>
            </w:ins>
            <w:del w:id="241" w:author="Riaan van Jaarsveld" w:date="2025-04-01T19:06:00Z">
              <w:r w:rsidRPr="001D6C33" w:rsidDel="00362A8B">
                <w:rPr>
                  <w:rFonts w:cstheme="minorHAnsi"/>
                  <w:highlight w:val="yellow"/>
                  <w:rPrChange w:id="242" w:author="Nerushka Naidoo" w:date="2025-03-20T09:11:00Z">
                    <w:rPr>
                      <w:rFonts w:cstheme="minorHAnsi"/>
                    </w:rPr>
                  </w:rPrChange>
                </w:rPr>
                <w:delText>9</w:delText>
              </w:r>
            </w:del>
            <w:r w:rsidRPr="001D6C33">
              <w:rPr>
                <w:rFonts w:cstheme="minorHAnsi"/>
                <w:highlight w:val="yellow"/>
                <w:rPrChange w:id="243" w:author="Nerushka Naidoo" w:date="2025-03-20T09:11:00Z">
                  <w:rPr>
                    <w:rFonts w:cstheme="minorHAnsi"/>
                  </w:rPr>
                </w:rPrChange>
              </w:rPr>
              <w:t>/20</w:t>
            </w:r>
            <w:ins w:id="244" w:author="Riaan van Jaarsveld" w:date="2025-04-01T19:07:00Z">
              <w:r w:rsidR="00362A8B">
                <w:rPr>
                  <w:rFonts w:cstheme="minorHAnsi"/>
                  <w:highlight w:val="yellow"/>
                </w:rPr>
                <w:t>25</w:t>
              </w:r>
            </w:ins>
            <w:del w:id="245" w:author="Riaan van Jaarsveld" w:date="2025-04-01T19:06:00Z">
              <w:r w:rsidRPr="001D6C33" w:rsidDel="00362A8B">
                <w:rPr>
                  <w:rFonts w:cstheme="minorHAnsi"/>
                  <w:highlight w:val="yellow"/>
                  <w:rPrChange w:id="246" w:author="Nerushka Naidoo" w:date="2025-03-20T09:11:00Z">
                    <w:rPr>
                      <w:rFonts w:cstheme="minorHAnsi"/>
                    </w:rPr>
                  </w:rPrChange>
                </w:rPr>
                <w:delText>24</w:delText>
              </w:r>
            </w:del>
          </w:p>
        </w:tc>
      </w:tr>
      <w:tr w:rsidR="00F76B9D" w:rsidRPr="00E05DD7" w14:paraId="65BD106E" w14:textId="77777777" w:rsidTr="00F76B9D">
        <w:tc>
          <w:tcPr>
            <w:tcW w:w="3414" w:type="dxa"/>
          </w:tcPr>
          <w:p w14:paraId="7C4BC227" w14:textId="696CBB41"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Reporting and Project Completion</w:t>
            </w:r>
          </w:p>
        </w:tc>
        <w:tc>
          <w:tcPr>
            <w:tcW w:w="1986" w:type="dxa"/>
          </w:tcPr>
          <w:p w14:paraId="0164488F" w14:textId="654B0D61"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Documentation</w:t>
            </w:r>
          </w:p>
        </w:tc>
        <w:tc>
          <w:tcPr>
            <w:tcW w:w="1583" w:type="dxa"/>
          </w:tcPr>
          <w:p w14:paraId="7F40491F" w14:textId="3069FBA8" w:rsidR="00F76B9D" w:rsidRPr="00F76B9D" w:rsidRDefault="00F76B9D" w:rsidP="00896D7F">
            <w:pPr>
              <w:pStyle w:val="XClause0Sub"/>
              <w:ind w:left="0"/>
              <w:rPr>
                <w:rFonts w:asciiTheme="minorHAnsi" w:hAnsiTheme="minorHAnsi" w:cstheme="minorHAnsi"/>
              </w:rPr>
            </w:pPr>
            <w:r w:rsidRPr="00F76B9D">
              <w:rPr>
                <w:rFonts w:asciiTheme="minorHAnsi" w:hAnsiTheme="minorHAnsi" w:cstheme="minorHAnsi"/>
              </w:rPr>
              <w:t>The Supplier</w:t>
            </w:r>
          </w:p>
        </w:tc>
        <w:tc>
          <w:tcPr>
            <w:tcW w:w="1313" w:type="dxa"/>
          </w:tcPr>
          <w:p w14:paraId="60422CC9" w14:textId="77E7874D" w:rsidR="00F76B9D" w:rsidRPr="001D6C33" w:rsidRDefault="00362A8B" w:rsidP="00896D7F">
            <w:pPr>
              <w:pStyle w:val="XClause0Sub"/>
              <w:ind w:left="0"/>
              <w:rPr>
                <w:rFonts w:asciiTheme="minorHAnsi" w:hAnsiTheme="minorHAnsi" w:cstheme="minorHAnsi"/>
                <w:highlight w:val="yellow"/>
                <w:rPrChange w:id="247" w:author="Nerushka Naidoo" w:date="2025-03-20T09:11:00Z">
                  <w:rPr>
                    <w:rFonts w:asciiTheme="minorHAnsi" w:hAnsiTheme="minorHAnsi" w:cstheme="minorHAnsi"/>
                  </w:rPr>
                </w:rPrChange>
              </w:rPr>
            </w:pPr>
            <w:ins w:id="248" w:author="Riaan van Jaarsveld" w:date="2025-04-01T19:07:00Z">
              <w:r>
                <w:rPr>
                  <w:rFonts w:cstheme="minorHAnsi"/>
                  <w:highlight w:val="yellow"/>
                </w:rPr>
                <w:t>30</w:t>
              </w:r>
            </w:ins>
            <w:del w:id="249" w:author="Riaan van Jaarsveld" w:date="2025-04-01T19:07:00Z">
              <w:r w:rsidR="00F76B9D" w:rsidRPr="001D6C33" w:rsidDel="00362A8B">
                <w:rPr>
                  <w:rFonts w:cstheme="minorHAnsi"/>
                  <w:highlight w:val="yellow"/>
                  <w:rPrChange w:id="250" w:author="Nerushka Naidoo" w:date="2025-03-20T09:11:00Z">
                    <w:rPr>
                      <w:rFonts w:cstheme="minorHAnsi"/>
                    </w:rPr>
                  </w:rPrChange>
                </w:rPr>
                <w:delText>20</w:delText>
              </w:r>
            </w:del>
            <w:r w:rsidR="00F76B9D" w:rsidRPr="001D6C33">
              <w:rPr>
                <w:rFonts w:cstheme="minorHAnsi"/>
                <w:highlight w:val="yellow"/>
                <w:rPrChange w:id="251" w:author="Nerushka Naidoo" w:date="2025-03-20T09:11:00Z">
                  <w:rPr>
                    <w:rFonts w:cstheme="minorHAnsi"/>
                  </w:rPr>
                </w:rPrChange>
              </w:rPr>
              <w:t>/0</w:t>
            </w:r>
            <w:ins w:id="252" w:author="Riaan van Jaarsveld" w:date="2025-04-01T19:07:00Z">
              <w:r>
                <w:rPr>
                  <w:rFonts w:cstheme="minorHAnsi"/>
                  <w:highlight w:val="yellow"/>
                </w:rPr>
                <w:t>5</w:t>
              </w:r>
            </w:ins>
            <w:del w:id="253" w:author="Riaan van Jaarsveld" w:date="2025-04-01T19:07:00Z">
              <w:r w:rsidR="00F76B9D" w:rsidRPr="001D6C33" w:rsidDel="00362A8B">
                <w:rPr>
                  <w:rFonts w:cstheme="minorHAnsi"/>
                  <w:highlight w:val="yellow"/>
                  <w:rPrChange w:id="254" w:author="Nerushka Naidoo" w:date="2025-03-20T09:11:00Z">
                    <w:rPr>
                      <w:rFonts w:cstheme="minorHAnsi"/>
                    </w:rPr>
                  </w:rPrChange>
                </w:rPr>
                <w:delText>9</w:delText>
              </w:r>
            </w:del>
            <w:r w:rsidR="00F76B9D" w:rsidRPr="001D6C33">
              <w:rPr>
                <w:rFonts w:cstheme="minorHAnsi"/>
                <w:highlight w:val="yellow"/>
                <w:rPrChange w:id="255" w:author="Nerushka Naidoo" w:date="2025-03-20T09:11:00Z">
                  <w:rPr>
                    <w:rFonts w:cstheme="minorHAnsi"/>
                  </w:rPr>
                </w:rPrChange>
              </w:rPr>
              <w:t>/202</w:t>
            </w:r>
            <w:ins w:id="256" w:author="Riaan van Jaarsveld" w:date="2025-04-01T19:07:00Z">
              <w:r>
                <w:rPr>
                  <w:rFonts w:cstheme="minorHAnsi"/>
                  <w:highlight w:val="yellow"/>
                </w:rPr>
                <w:t>5</w:t>
              </w:r>
            </w:ins>
            <w:del w:id="257" w:author="Riaan van Jaarsveld" w:date="2025-04-01T19:07:00Z">
              <w:r w:rsidR="00F76B9D" w:rsidRPr="001D6C33" w:rsidDel="00362A8B">
                <w:rPr>
                  <w:rFonts w:cstheme="minorHAnsi"/>
                  <w:highlight w:val="yellow"/>
                  <w:rPrChange w:id="258" w:author="Nerushka Naidoo" w:date="2025-03-20T09:11:00Z">
                    <w:rPr>
                      <w:rFonts w:cstheme="minorHAnsi"/>
                    </w:rPr>
                  </w:rPrChange>
                </w:rPr>
                <w:delText>4</w:delText>
              </w:r>
            </w:del>
          </w:p>
        </w:tc>
      </w:tr>
    </w:tbl>
    <w:p w14:paraId="4D5C998F" w14:textId="004B61F7" w:rsidR="004017A7" w:rsidRDefault="004017A7" w:rsidP="00F76B9D">
      <w:pPr>
        <w:pStyle w:val="XClause1Head"/>
        <w:numPr>
          <w:ilvl w:val="0"/>
          <w:numId w:val="0"/>
        </w:numPr>
        <w:ind w:left="720" w:hanging="720"/>
      </w:pPr>
    </w:p>
    <w:p w14:paraId="66F9F780" w14:textId="1E98E13D" w:rsidR="00F76B9D" w:rsidRDefault="00F76B9D" w:rsidP="00F76B9D">
      <w:pPr>
        <w:pStyle w:val="XClause1Head"/>
        <w:numPr>
          <w:ilvl w:val="0"/>
          <w:numId w:val="0"/>
        </w:numPr>
        <w:ind w:left="720" w:hanging="720"/>
      </w:pPr>
    </w:p>
    <w:p w14:paraId="6A05AD0F" w14:textId="1B1BE161" w:rsidR="00F76B9D" w:rsidRPr="00E05DD7" w:rsidRDefault="00E57A19" w:rsidP="00F76B9D">
      <w:pPr>
        <w:pStyle w:val="XClause1Head"/>
        <w:numPr>
          <w:ilvl w:val="0"/>
          <w:numId w:val="0"/>
        </w:numPr>
        <w:ind w:left="720" w:hanging="720"/>
      </w:pPr>
      <w:r>
        <w:object w:dxaOrig="9765" w:dyaOrig="6888" w14:anchorId="0AF95AC5">
          <v:shape id="_x0000_i1026" type="#_x0000_t75" style="width:421.65pt;height:297.8pt" o:ole="">
            <v:imagedata r:id="rId17" o:title=""/>
          </v:shape>
          <o:OLEObject Type="Embed" ProgID="Visio.Drawing.11" ShapeID="_x0000_i1026" DrawAspect="Content" ObjectID="_1805039791" r:id="rId18"/>
        </w:object>
      </w:r>
    </w:p>
    <w:p w14:paraId="242757CC" w14:textId="77777777" w:rsidR="00963D10" w:rsidRPr="00E05DD7" w:rsidRDefault="00963D10" w:rsidP="00E1072B">
      <w:pPr>
        <w:pStyle w:val="XClause1Head"/>
        <w:rPr>
          <w:rFonts w:cstheme="minorHAnsi"/>
          <w:b/>
        </w:rPr>
      </w:pPr>
      <w:r w:rsidRPr="00E05DD7">
        <w:rPr>
          <w:rFonts w:cstheme="minorHAnsi"/>
          <w:b/>
        </w:rPr>
        <w:t>ACCEPTANCE CRITERIA</w:t>
      </w:r>
    </w:p>
    <w:p w14:paraId="145FE635" w14:textId="3AE73242" w:rsidR="00543F04" w:rsidRPr="00E05DD7" w:rsidRDefault="00C330E8" w:rsidP="00543F04">
      <w:pPr>
        <w:pStyle w:val="XClause2Sub"/>
        <w:rPr>
          <w:rFonts w:cstheme="minorHAnsi"/>
        </w:rPr>
      </w:pPr>
      <w:r>
        <w:rPr>
          <w:rFonts w:cstheme="minorHAnsi"/>
        </w:rPr>
        <w:t>T</w:t>
      </w:r>
      <w:r w:rsidR="00543F04" w:rsidRPr="00E05DD7">
        <w:rPr>
          <w:rFonts w:cstheme="minorHAnsi"/>
        </w:rPr>
        <w:t>he Service Provider will ensure that:</w:t>
      </w:r>
    </w:p>
    <w:p w14:paraId="5D7C79A9" w14:textId="4F38D689" w:rsidR="00C330E8" w:rsidRPr="00E05DD7" w:rsidRDefault="00C330E8" w:rsidP="00543F04">
      <w:pPr>
        <w:pStyle w:val="XClause3Sub"/>
        <w:rPr>
          <w:rFonts w:cstheme="minorHAnsi"/>
        </w:rPr>
      </w:pPr>
      <w:r>
        <w:rPr>
          <w:rFonts w:cstheme="minorHAnsi"/>
        </w:rPr>
        <w:t>Inventories captured per site are shared with the Customer representative (s) for sign-off</w:t>
      </w:r>
    </w:p>
    <w:p w14:paraId="34D61BD6" w14:textId="528B17B4" w:rsidR="00543F04" w:rsidRPr="00E05DD7" w:rsidRDefault="00C330E8" w:rsidP="00543F04">
      <w:pPr>
        <w:pStyle w:val="XClause3Sub"/>
        <w:rPr>
          <w:rFonts w:cstheme="minorHAnsi"/>
        </w:rPr>
      </w:pPr>
      <w:r>
        <w:rPr>
          <w:rFonts w:cstheme="minorHAnsi"/>
        </w:rPr>
        <w:t>The outcome of the physical inventory to the Fixed Asset Register comparisons are presented and sig</w:t>
      </w:r>
      <w:r w:rsidR="005040A5">
        <w:rPr>
          <w:rFonts w:cstheme="minorHAnsi"/>
        </w:rPr>
        <w:t>n</w:t>
      </w:r>
      <w:r>
        <w:rPr>
          <w:rFonts w:cstheme="minorHAnsi"/>
        </w:rPr>
        <w:t xml:space="preserve">ed off by the Customer representative (s). </w:t>
      </w:r>
    </w:p>
    <w:p w14:paraId="14F6A1DC" w14:textId="77777777" w:rsidR="001719B1" w:rsidRPr="00E05DD7" w:rsidRDefault="001719B1" w:rsidP="001719B1">
      <w:pPr>
        <w:pStyle w:val="XClause1Head"/>
        <w:numPr>
          <w:ilvl w:val="0"/>
          <w:numId w:val="0"/>
        </w:numPr>
        <w:ind w:left="720"/>
        <w:rPr>
          <w:rFonts w:cstheme="minorHAnsi"/>
        </w:rPr>
      </w:pPr>
    </w:p>
    <w:p w14:paraId="54AC227A" w14:textId="77777777" w:rsidR="001719B1" w:rsidRPr="00E05DD7" w:rsidRDefault="001719B1" w:rsidP="001719B1">
      <w:pPr>
        <w:pStyle w:val="XClause1Head"/>
        <w:numPr>
          <w:ilvl w:val="0"/>
          <w:numId w:val="0"/>
        </w:numPr>
        <w:ind w:left="720"/>
        <w:rPr>
          <w:rFonts w:cstheme="minorHAnsi"/>
          <w:b/>
        </w:rPr>
      </w:pPr>
    </w:p>
    <w:p w14:paraId="6AB38CF1" w14:textId="77777777" w:rsidR="00850B07" w:rsidRPr="00E05DD7" w:rsidRDefault="006148DA" w:rsidP="00A844EF">
      <w:pPr>
        <w:rPr>
          <w:rFonts w:cstheme="minorHAnsi"/>
          <w:szCs w:val="20"/>
        </w:rPr>
      </w:pPr>
      <w:r w:rsidRPr="00E05DD7" w:rsidDel="00272529">
        <w:rPr>
          <w:rFonts w:cstheme="minorHAnsi"/>
          <w:szCs w:val="20"/>
        </w:rPr>
        <w:t xml:space="preserve"> </w:t>
      </w:r>
      <w:r w:rsidR="00850B07" w:rsidRPr="00E05DD7">
        <w:rPr>
          <w:rFonts w:cstheme="minorHAnsi"/>
          <w:szCs w:val="20"/>
        </w:rPr>
        <w:br w:type="page"/>
      </w:r>
    </w:p>
    <w:p w14:paraId="0532E59A" w14:textId="77777777" w:rsidR="00467D59" w:rsidRPr="00E05DD7" w:rsidRDefault="003F4C78" w:rsidP="001719B1">
      <w:pPr>
        <w:pStyle w:val="Annexure"/>
        <w:numPr>
          <w:ilvl w:val="0"/>
          <w:numId w:val="0"/>
        </w:numPr>
        <w:jc w:val="center"/>
        <w:rPr>
          <w:rFonts w:cstheme="minorHAnsi"/>
          <w:szCs w:val="20"/>
        </w:rPr>
      </w:pPr>
      <w:bookmarkStart w:id="259" w:name="_Toc467745194"/>
      <w:bookmarkStart w:id="260" w:name="_Ref467759732"/>
      <w:bookmarkStart w:id="261" w:name="_Toc480874059"/>
      <w:bookmarkStart w:id="262" w:name="_Toc492290013"/>
      <w:bookmarkStart w:id="263" w:name="_Toc492301550"/>
      <w:r w:rsidRPr="00E05DD7">
        <w:rPr>
          <w:rFonts w:cstheme="minorHAnsi"/>
          <w:szCs w:val="20"/>
        </w:rPr>
        <w:lastRenderedPageBreak/>
        <w:t>SCHEDULE 3: TERMINATION PLAN</w:t>
      </w:r>
      <w:bookmarkStart w:id="264" w:name="_Toc480874061"/>
      <w:bookmarkEnd w:id="259"/>
      <w:bookmarkEnd w:id="260"/>
      <w:bookmarkEnd w:id="261"/>
      <w:bookmarkEnd w:id="262"/>
      <w:bookmarkEnd w:id="263"/>
    </w:p>
    <w:p w14:paraId="0C9EF594" w14:textId="77777777" w:rsidR="00031454" w:rsidRPr="00E05DD7" w:rsidRDefault="00F7270D" w:rsidP="007170FA">
      <w:pPr>
        <w:pStyle w:val="XClause1Head"/>
        <w:numPr>
          <w:ilvl w:val="0"/>
          <w:numId w:val="11"/>
        </w:numPr>
        <w:rPr>
          <w:rFonts w:cstheme="minorHAnsi"/>
          <w:b/>
        </w:rPr>
      </w:pPr>
      <w:r w:rsidRPr="00E05DD7">
        <w:rPr>
          <w:rFonts w:cstheme="minorHAnsi"/>
          <w:b/>
        </w:rPr>
        <w:t>OBJECTIVE</w:t>
      </w:r>
      <w:bookmarkEnd w:id="264"/>
    </w:p>
    <w:p w14:paraId="493FDDD2" w14:textId="77777777" w:rsidR="00031454" w:rsidRPr="00E05DD7" w:rsidRDefault="00E24E56" w:rsidP="00F7270D">
      <w:pPr>
        <w:pStyle w:val="XClause0Sub"/>
        <w:rPr>
          <w:rFonts w:cstheme="minorHAnsi"/>
        </w:rPr>
      </w:pPr>
      <w:r w:rsidRPr="00E05DD7">
        <w:rPr>
          <w:rFonts w:cstheme="minorHAnsi"/>
        </w:rPr>
        <w:t>The main objectives of this plan are as follows:</w:t>
      </w:r>
    </w:p>
    <w:p w14:paraId="322D9DD4" w14:textId="77777777" w:rsidR="00543F04" w:rsidRPr="00E05DD7" w:rsidRDefault="00543F04" w:rsidP="00543F04">
      <w:pPr>
        <w:pStyle w:val="XClause2Sub"/>
        <w:numPr>
          <w:ilvl w:val="1"/>
          <w:numId w:val="11"/>
        </w:numPr>
        <w:rPr>
          <w:rFonts w:cstheme="minorHAnsi"/>
        </w:rPr>
      </w:pPr>
      <w:r w:rsidRPr="00E05DD7">
        <w:rPr>
          <w:rFonts w:cstheme="minorHAnsi"/>
        </w:rPr>
        <w:t>To outline the solution handover process in the event of termination of the work order; and</w:t>
      </w:r>
    </w:p>
    <w:p w14:paraId="1B0C8E02" w14:textId="77777777" w:rsidR="00CA1FFB" w:rsidRPr="00E05DD7" w:rsidRDefault="00543F04" w:rsidP="00543F04">
      <w:pPr>
        <w:pStyle w:val="XClause2Sub"/>
        <w:numPr>
          <w:ilvl w:val="1"/>
          <w:numId w:val="11"/>
        </w:numPr>
        <w:rPr>
          <w:rFonts w:cstheme="minorHAnsi"/>
        </w:rPr>
      </w:pPr>
      <w:r w:rsidRPr="00E05DD7">
        <w:rPr>
          <w:rFonts w:cstheme="minorHAnsi"/>
        </w:rPr>
        <w:t>To outline the keys stakeholders that will be part of the termination plan.</w:t>
      </w:r>
    </w:p>
    <w:p w14:paraId="4BB09AD9" w14:textId="77777777" w:rsidR="00031454" w:rsidRPr="00E05DD7" w:rsidRDefault="00F7270D" w:rsidP="00F7270D">
      <w:pPr>
        <w:pStyle w:val="XClause1Head"/>
        <w:rPr>
          <w:rFonts w:cstheme="minorHAnsi"/>
          <w:b/>
        </w:rPr>
      </w:pPr>
      <w:bookmarkStart w:id="265" w:name="_Ref467758882"/>
      <w:bookmarkStart w:id="266" w:name="_Toc480874062"/>
      <w:r w:rsidRPr="00E05DD7">
        <w:rPr>
          <w:rFonts w:cstheme="minorHAnsi"/>
          <w:b/>
        </w:rPr>
        <w:t>PROCESS</w:t>
      </w:r>
      <w:bookmarkEnd w:id="265"/>
      <w:bookmarkEnd w:id="266"/>
    </w:p>
    <w:p w14:paraId="5131528B" w14:textId="77777777" w:rsidR="003C7E70" w:rsidRPr="00E05DD7" w:rsidRDefault="003C7E70" w:rsidP="00F7270D">
      <w:pPr>
        <w:pStyle w:val="XClause0Sub"/>
        <w:rPr>
          <w:rFonts w:cstheme="minorHAnsi"/>
        </w:rPr>
      </w:pPr>
      <w:r w:rsidRPr="00E05DD7">
        <w:rPr>
          <w:rFonts w:cstheme="minorHAnsi"/>
        </w:rPr>
        <w:t>The proposed process, as follows:</w:t>
      </w:r>
    </w:p>
    <w:p w14:paraId="6C3884EC" w14:textId="2FE83615" w:rsidR="00543F04" w:rsidRPr="00E05DD7" w:rsidRDefault="00543F04" w:rsidP="00543F04">
      <w:pPr>
        <w:pStyle w:val="XClause2Sub"/>
        <w:numPr>
          <w:ilvl w:val="1"/>
          <w:numId w:val="11"/>
        </w:numPr>
        <w:rPr>
          <w:rFonts w:cstheme="minorHAnsi"/>
        </w:rPr>
      </w:pPr>
      <w:r w:rsidRPr="00E05DD7">
        <w:rPr>
          <w:rFonts w:cstheme="minorHAnsi"/>
        </w:rPr>
        <w:t xml:space="preserve">The process is </w:t>
      </w:r>
      <w:r w:rsidRPr="00960748">
        <w:rPr>
          <w:rFonts w:cstheme="minorHAnsi"/>
          <w:highlight w:val="green"/>
        </w:rPr>
        <w:t xml:space="preserve">a 3 (three) </w:t>
      </w:r>
      <w:r w:rsidR="002442C8">
        <w:rPr>
          <w:rFonts w:cstheme="minorHAnsi"/>
          <w:highlight w:val="green"/>
        </w:rPr>
        <w:t>week</w:t>
      </w:r>
      <w:r w:rsidR="002442C8" w:rsidRPr="00960748">
        <w:rPr>
          <w:rFonts w:cstheme="minorHAnsi"/>
          <w:highlight w:val="green"/>
        </w:rPr>
        <w:t xml:space="preserve"> </w:t>
      </w:r>
      <w:r w:rsidRPr="00960748">
        <w:rPr>
          <w:rFonts w:cstheme="minorHAnsi"/>
          <w:highlight w:val="green"/>
        </w:rPr>
        <w:t>process</w:t>
      </w:r>
      <w:r w:rsidRPr="00E05DD7">
        <w:rPr>
          <w:rFonts w:cstheme="minorHAnsi"/>
        </w:rPr>
        <w:t xml:space="preserve"> that would include the following steps.</w:t>
      </w:r>
    </w:p>
    <w:p w14:paraId="4F503730" w14:textId="77777777" w:rsidR="00543F04" w:rsidRPr="00E05DD7" w:rsidRDefault="00543F04" w:rsidP="00543F04">
      <w:pPr>
        <w:pStyle w:val="XClause3Sub"/>
        <w:numPr>
          <w:ilvl w:val="2"/>
          <w:numId w:val="11"/>
        </w:numPr>
        <w:rPr>
          <w:rFonts w:cstheme="minorHAnsi"/>
        </w:rPr>
      </w:pPr>
      <w:r w:rsidRPr="00E05DD7">
        <w:rPr>
          <w:rFonts w:cstheme="minorHAnsi"/>
        </w:rPr>
        <w:t>An official handover session/workshop with the new vendor. The workshop would outline the solution architecture and supporting infrastructure. Workshops will be conducted by the relevant Service Provider representative (s).</w:t>
      </w:r>
    </w:p>
    <w:p w14:paraId="5362042D" w14:textId="77777777" w:rsidR="00543F04" w:rsidRPr="00E05DD7" w:rsidRDefault="00543F04" w:rsidP="00543F04">
      <w:pPr>
        <w:pStyle w:val="XClause3Sub"/>
        <w:numPr>
          <w:ilvl w:val="2"/>
          <w:numId w:val="11"/>
        </w:numPr>
        <w:rPr>
          <w:rFonts w:cstheme="minorHAnsi"/>
        </w:rPr>
      </w:pPr>
      <w:r w:rsidRPr="00E05DD7">
        <w:rPr>
          <w:rFonts w:cstheme="minorHAnsi"/>
        </w:rPr>
        <w:t>The handover of solution support documents to the new vendor which would outline the existing solution support process and solution access credentials.</w:t>
      </w:r>
    </w:p>
    <w:p w14:paraId="72472715" w14:textId="77777777" w:rsidR="00CA1FFB" w:rsidRPr="00E05DD7" w:rsidRDefault="00543F04" w:rsidP="00543F04">
      <w:pPr>
        <w:pStyle w:val="XClause3Sub"/>
        <w:numPr>
          <w:ilvl w:val="2"/>
          <w:numId w:val="11"/>
        </w:numPr>
        <w:rPr>
          <w:rFonts w:cstheme="minorHAnsi"/>
        </w:rPr>
      </w:pPr>
      <w:r w:rsidRPr="00E05DD7">
        <w:rPr>
          <w:rFonts w:cstheme="minorHAnsi"/>
        </w:rPr>
        <w:t xml:space="preserve">A handover and support period that would facilitate the smooth handover of the solution to the new vendor.  </w:t>
      </w:r>
    </w:p>
    <w:p w14:paraId="2EB350AF" w14:textId="77777777" w:rsidR="00CA1FFB" w:rsidRPr="00E05DD7" w:rsidRDefault="00F7270D" w:rsidP="00A844EF">
      <w:pPr>
        <w:pStyle w:val="XClause1Head"/>
        <w:rPr>
          <w:rFonts w:cstheme="minorHAnsi"/>
          <w:b/>
        </w:rPr>
      </w:pPr>
      <w:bookmarkStart w:id="267" w:name="_Ref467758972"/>
      <w:bookmarkStart w:id="268" w:name="_Toc480874063"/>
      <w:r w:rsidRPr="00E05DD7">
        <w:rPr>
          <w:rFonts w:cstheme="minorHAnsi"/>
          <w:b/>
        </w:rPr>
        <w:t>TERMINATION DELIVERABLES</w:t>
      </w:r>
      <w:bookmarkEnd w:id="267"/>
      <w:bookmarkEnd w:id="268"/>
    </w:p>
    <w:p w14:paraId="302B0D63" w14:textId="77777777" w:rsidR="00543F04" w:rsidRPr="00E05DD7" w:rsidRDefault="00543F04" w:rsidP="00543F04">
      <w:pPr>
        <w:pStyle w:val="XClause2Sub"/>
        <w:tabs>
          <w:tab w:val="clear" w:pos="1440"/>
          <w:tab w:val="num" w:pos="1679"/>
        </w:tabs>
        <w:ind w:left="1679"/>
        <w:rPr>
          <w:rFonts w:cstheme="minorHAnsi"/>
        </w:rPr>
      </w:pPr>
      <w:r w:rsidRPr="00E05DD7">
        <w:rPr>
          <w:rFonts w:cstheme="minorHAnsi"/>
        </w:rPr>
        <w:t>Solution manuals and support documents.</w:t>
      </w:r>
    </w:p>
    <w:p w14:paraId="7EAD5133" w14:textId="77777777" w:rsidR="00B5343A" w:rsidRPr="00E05DD7" w:rsidRDefault="00F7270D" w:rsidP="00F7270D">
      <w:pPr>
        <w:pStyle w:val="XClause1Head"/>
        <w:rPr>
          <w:rFonts w:cstheme="minorHAnsi"/>
          <w:b/>
        </w:rPr>
      </w:pPr>
      <w:bookmarkStart w:id="269" w:name="_Toc480874065"/>
      <w:r w:rsidRPr="00E05DD7">
        <w:rPr>
          <w:rFonts w:cstheme="minorHAnsi"/>
          <w:b/>
        </w:rPr>
        <w:t>TERMINATION FOR CONVENIENCE – COST ITEMS</w:t>
      </w:r>
      <w:bookmarkEnd w:id="269"/>
    </w:p>
    <w:p w14:paraId="5969A121" w14:textId="3D9D083C" w:rsidR="00B5343A" w:rsidRPr="00E05DD7" w:rsidRDefault="002442C8" w:rsidP="00F7270D">
      <w:pPr>
        <w:pStyle w:val="XClause2Sub"/>
        <w:rPr>
          <w:rFonts w:cstheme="minorHAnsi"/>
        </w:rPr>
      </w:pPr>
      <w:r>
        <w:rPr>
          <w:rFonts w:cstheme="minorHAnsi"/>
        </w:rPr>
        <w:t>T</w:t>
      </w:r>
      <w:r w:rsidRPr="00E05DD7">
        <w:rPr>
          <w:rFonts w:cstheme="minorHAnsi"/>
        </w:rPr>
        <w:t xml:space="preserve">he </w:t>
      </w:r>
      <w:r w:rsidR="00B5343A" w:rsidRPr="00E05DD7">
        <w:rPr>
          <w:rFonts w:cstheme="minorHAnsi"/>
        </w:rPr>
        <w:t>Customer shall be liable to pay to the Service Provider the following early termination charges:</w:t>
      </w:r>
    </w:p>
    <w:p w14:paraId="4457679F" w14:textId="77777777" w:rsidR="00B5343A" w:rsidRPr="00E05DD7" w:rsidRDefault="00B5343A" w:rsidP="00F7270D">
      <w:pPr>
        <w:pStyle w:val="XClause3Sub"/>
        <w:rPr>
          <w:rFonts w:cstheme="minorHAnsi"/>
        </w:rPr>
      </w:pPr>
      <w:r w:rsidRPr="00E05DD7">
        <w:rPr>
          <w:rFonts w:cstheme="minorHAnsi"/>
        </w:rPr>
        <w:t>the charges that are applicable to Services provided and/or completed up to the date of termination that have not previously been paid by Customer to the Service Provider and;</w:t>
      </w:r>
    </w:p>
    <w:p w14:paraId="12404E53" w14:textId="2330E4F8" w:rsidR="00B5343A" w:rsidRPr="00E05DD7" w:rsidRDefault="00B5343A" w:rsidP="00A844EF">
      <w:pPr>
        <w:rPr>
          <w:rFonts w:cstheme="minorHAnsi"/>
          <w:szCs w:val="20"/>
        </w:rPr>
      </w:pPr>
    </w:p>
    <w:p w14:paraId="48098265" w14:textId="77777777" w:rsidR="003F4C78" w:rsidRPr="00BF5A68" w:rsidRDefault="003F4C78" w:rsidP="001719B1">
      <w:pPr>
        <w:pStyle w:val="Annexure"/>
        <w:numPr>
          <w:ilvl w:val="0"/>
          <w:numId w:val="0"/>
        </w:numPr>
        <w:jc w:val="center"/>
        <w:rPr>
          <w:rFonts w:cstheme="minorHAnsi"/>
          <w:szCs w:val="20"/>
        </w:rPr>
      </w:pPr>
      <w:r w:rsidRPr="00E05DD7">
        <w:rPr>
          <w:rFonts w:cstheme="minorHAnsi"/>
          <w:szCs w:val="20"/>
        </w:rPr>
        <w:br w:type="column"/>
      </w:r>
      <w:bookmarkStart w:id="270" w:name="QuickMark"/>
      <w:bookmarkStart w:id="271" w:name="_Toc467745195"/>
      <w:bookmarkStart w:id="272" w:name="_Ref467759598"/>
      <w:bookmarkStart w:id="273" w:name="_Toc480874066"/>
      <w:bookmarkStart w:id="274" w:name="_Toc492290014"/>
      <w:bookmarkStart w:id="275" w:name="_Toc492301551"/>
      <w:bookmarkEnd w:id="270"/>
      <w:r w:rsidRPr="00BF5A68">
        <w:rPr>
          <w:rFonts w:cstheme="minorHAnsi"/>
          <w:szCs w:val="20"/>
        </w:rPr>
        <w:lastRenderedPageBreak/>
        <w:t>SCHEDULE 4: REMUNERATION</w:t>
      </w:r>
      <w:bookmarkEnd w:id="271"/>
      <w:bookmarkEnd w:id="272"/>
      <w:bookmarkEnd w:id="273"/>
      <w:bookmarkEnd w:id="274"/>
      <w:bookmarkEnd w:id="275"/>
    </w:p>
    <w:p w14:paraId="2FDC3808" w14:textId="65143A6E" w:rsidR="00695062" w:rsidRPr="00BF5A68" w:rsidRDefault="00C371D4" w:rsidP="007170FA">
      <w:pPr>
        <w:pStyle w:val="XClause1Head"/>
        <w:numPr>
          <w:ilvl w:val="0"/>
          <w:numId w:val="12"/>
        </w:numPr>
        <w:rPr>
          <w:rFonts w:cstheme="minorHAnsi"/>
          <w:b/>
        </w:rPr>
      </w:pPr>
      <w:bookmarkStart w:id="276" w:name="_Ref467763271"/>
      <w:bookmarkStart w:id="277" w:name="_Toc480874068"/>
      <w:r w:rsidRPr="00BF5A68">
        <w:rPr>
          <w:rFonts w:cstheme="minorHAnsi"/>
          <w:b/>
        </w:rPr>
        <w:t>FEES SUMMARY</w:t>
      </w:r>
      <w:bookmarkEnd w:id="276"/>
      <w:bookmarkEnd w:id="277"/>
    </w:p>
    <w:p w14:paraId="0209D88C" w14:textId="4285B56B" w:rsidR="00E21760" w:rsidRDefault="00E57A19" w:rsidP="00E57A19">
      <w:pPr>
        <w:rPr>
          <w:rFonts w:cstheme="minorHAnsi"/>
          <w:color w:val="000000" w:themeColor="text1"/>
          <w:szCs w:val="20"/>
        </w:rPr>
      </w:pPr>
      <w:r w:rsidRPr="00BF5A68">
        <w:rPr>
          <w:rFonts w:cstheme="minorHAnsi"/>
          <w:color w:val="000000" w:themeColor="text1"/>
          <w:szCs w:val="20"/>
        </w:rPr>
        <w:t>Please note that the Overrun Assets are not calculated into the total fee. As these are the numbers that was provided. The asset estimations, should the auditors encounter less that the estimations, we, however in good faith will allow a 10% overrun</w:t>
      </w:r>
      <w:r w:rsidRPr="00E57A19">
        <w:rPr>
          <w:rFonts w:cstheme="minorHAnsi"/>
          <w:color w:val="000000" w:themeColor="text1"/>
          <w:szCs w:val="20"/>
        </w:rPr>
        <w:t xml:space="preserve"> on assets that will not be charged for. The same then will apply if we find/audit less assets than the provided number.</w:t>
      </w:r>
      <w:r>
        <w:rPr>
          <w:rFonts w:cstheme="minorHAnsi"/>
          <w:color w:val="000000" w:themeColor="text1"/>
          <w:szCs w:val="20"/>
        </w:rPr>
        <w:t xml:space="preserve"> All Quoted Amount exclude 15% VAT </w:t>
      </w:r>
    </w:p>
    <w:p w14:paraId="7D9B948F" w14:textId="1353EFED" w:rsidR="00E21760" w:rsidRDefault="00E21760" w:rsidP="00E57A19">
      <w:pPr>
        <w:rPr>
          <w:rFonts w:cstheme="minorHAnsi"/>
          <w:color w:val="000000" w:themeColor="text1"/>
          <w:szCs w:val="20"/>
        </w:rPr>
      </w:pPr>
      <w:r>
        <w:rPr>
          <w:rFonts w:cstheme="minorHAnsi"/>
          <w:color w:val="000000" w:themeColor="text1"/>
          <w:szCs w:val="20"/>
        </w:rPr>
        <w:t>The Deliverables and Payment Plan:</w:t>
      </w:r>
    </w:p>
    <w:p w14:paraId="17437F8D" w14:textId="77777777" w:rsidR="00E21760" w:rsidRPr="00E21760" w:rsidRDefault="00E21760" w:rsidP="00E21760">
      <w:pPr>
        <w:pStyle w:val="ListParagraph"/>
        <w:numPr>
          <w:ilvl w:val="0"/>
          <w:numId w:val="40"/>
        </w:numPr>
        <w:spacing w:line="240" w:lineRule="auto"/>
        <w:rPr>
          <w:rFonts w:cstheme="minorHAnsi"/>
          <w:color w:val="000000" w:themeColor="text1"/>
          <w:szCs w:val="20"/>
        </w:rPr>
      </w:pPr>
      <w:r w:rsidRPr="00E21760">
        <w:rPr>
          <w:rFonts w:cstheme="minorHAnsi"/>
          <w:color w:val="000000" w:themeColor="text1"/>
          <w:szCs w:val="20"/>
        </w:rPr>
        <w:t>Application and Database that will host and contain all finalized audit data</w:t>
      </w:r>
    </w:p>
    <w:p w14:paraId="1381117A" w14:textId="77777777" w:rsidR="00E21760" w:rsidRPr="00E21760" w:rsidRDefault="00E21760" w:rsidP="00E21760">
      <w:pPr>
        <w:pStyle w:val="ListParagraph"/>
        <w:numPr>
          <w:ilvl w:val="0"/>
          <w:numId w:val="40"/>
        </w:numPr>
        <w:spacing w:line="240" w:lineRule="auto"/>
        <w:rPr>
          <w:rFonts w:cstheme="minorHAnsi"/>
          <w:color w:val="000000" w:themeColor="text1"/>
          <w:szCs w:val="20"/>
        </w:rPr>
      </w:pPr>
      <w:r w:rsidRPr="00E21760">
        <w:rPr>
          <w:rFonts w:cstheme="minorHAnsi"/>
          <w:color w:val="000000" w:themeColor="text1"/>
          <w:szCs w:val="20"/>
        </w:rPr>
        <w:t>Reporting document on the project</w:t>
      </w:r>
    </w:p>
    <w:p w14:paraId="59883336" w14:textId="77777777" w:rsidR="00E21760" w:rsidRPr="00E21760" w:rsidRDefault="00E21760" w:rsidP="00E21760">
      <w:pPr>
        <w:pStyle w:val="ListParagraph"/>
        <w:numPr>
          <w:ilvl w:val="0"/>
          <w:numId w:val="40"/>
        </w:numPr>
        <w:spacing w:line="240" w:lineRule="auto"/>
        <w:rPr>
          <w:rFonts w:cstheme="minorHAnsi"/>
          <w:color w:val="000000" w:themeColor="text1"/>
          <w:szCs w:val="20"/>
        </w:rPr>
      </w:pPr>
      <w:r w:rsidRPr="00E21760">
        <w:rPr>
          <w:rFonts w:cstheme="minorHAnsi"/>
          <w:color w:val="000000" w:themeColor="text1"/>
          <w:szCs w:val="20"/>
        </w:rPr>
        <w:t>Exported CSV file containing all audited information</w:t>
      </w:r>
    </w:p>
    <w:p w14:paraId="16280748" w14:textId="11B429AA" w:rsidR="00E21760" w:rsidRDefault="00E21760" w:rsidP="00E57A19">
      <w:pPr>
        <w:pStyle w:val="ListParagraph"/>
        <w:numPr>
          <w:ilvl w:val="0"/>
          <w:numId w:val="40"/>
        </w:numPr>
        <w:spacing w:line="240" w:lineRule="auto"/>
        <w:rPr>
          <w:rFonts w:cstheme="minorHAnsi"/>
          <w:color w:val="000000" w:themeColor="text1"/>
          <w:szCs w:val="20"/>
        </w:rPr>
      </w:pPr>
      <w:r w:rsidRPr="00E21760">
        <w:rPr>
          <w:rFonts w:cstheme="minorHAnsi"/>
          <w:color w:val="000000" w:themeColor="text1"/>
          <w:szCs w:val="20"/>
        </w:rPr>
        <w:t>Fixed Asset Verification Database and Report</w:t>
      </w:r>
    </w:p>
    <w:p w14:paraId="2B7A78D2" w14:textId="77777777" w:rsidR="002834A0" w:rsidRDefault="002834A0" w:rsidP="002834A0">
      <w:pPr>
        <w:spacing w:after="0" w:line="240" w:lineRule="auto"/>
        <w:rPr>
          <w:rFonts w:cstheme="minorHAnsi"/>
          <w:color w:val="000000" w:themeColor="text1"/>
          <w:szCs w:val="20"/>
        </w:rPr>
      </w:pPr>
    </w:p>
    <w:p w14:paraId="31C45C2C" w14:textId="5F1E851C" w:rsidR="00C330E8" w:rsidRPr="00C330E8" w:rsidRDefault="00C330E8" w:rsidP="00C330E8">
      <w:pPr>
        <w:spacing w:after="0" w:line="240" w:lineRule="auto"/>
        <w:rPr>
          <w:rFonts w:cstheme="minorHAnsi"/>
          <w:color w:val="000000" w:themeColor="text1"/>
          <w:szCs w:val="20"/>
        </w:rPr>
      </w:pPr>
      <w:r w:rsidRPr="00C330E8">
        <w:rPr>
          <w:rFonts w:cstheme="minorHAnsi"/>
          <w:color w:val="000000" w:themeColor="text1"/>
          <w:szCs w:val="20"/>
        </w:rPr>
        <w:t>The Service Provider will notify the customer in advance (before 60% of the quoted cost per line</w:t>
      </w:r>
      <w:r>
        <w:rPr>
          <w:rFonts w:cstheme="minorHAnsi"/>
          <w:color w:val="000000" w:themeColor="text1"/>
          <w:szCs w:val="20"/>
        </w:rPr>
        <w:t xml:space="preserve"> is breached</w:t>
      </w:r>
      <w:r w:rsidRPr="00C330E8">
        <w:rPr>
          <w:rFonts w:cstheme="minorHAnsi"/>
          <w:color w:val="000000" w:themeColor="text1"/>
          <w:szCs w:val="20"/>
        </w:rPr>
        <w:t>) of any expected cost increments prior to being incurred. The Service Provider will:</w:t>
      </w:r>
    </w:p>
    <w:p w14:paraId="5510E251" w14:textId="77243FC0" w:rsidR="00C330E8" w:rsidRPr="00C330E8" w:rsidRDefault="00C330E8" w:rsidP="00C330E8">
      <w:pPr>
        <w:spacing w:after="0" w:line="240" w:lineRule="auto"/>
        <w:rPr>
          <w:rFonts w:cstheme="minorHAnsi"/>
          <w:color w:val="000000" w:themeColor="text1"/>
          <w:szCs w:val="20"/>
        </w:rPr>
      </w:pPr>
      <w:r w:rsidRPr="00C330E8">
        <w:rPr>
          <w:rFonts w:cstheme="minorHAnsi"/>
          <w:color w:val="000000" w:themeColor="text1"/>
          <w:szCs w:val="20"/>
        </w:rPr>
        <w:t>1.</w:t>
      </w:r>
      <w:r w:rsidRPr="00C330E8">
        <w:rPr>
          <w:rFonts w:cstheme="minorHAnsi"/>
          <w:color w:val="000000" w:themeColor="text1"/>
          <w:szCs w:val="20"/>
        </w:rPr>
        <w:tab/>
        <w:t xml:space="preserve">Provide the customer with regular updates on asset volumes Inventoried vs </w:t>
      </w:r>
      <w:r>
        <w:rPr>
          <w:rFonts w:cstheme="minorHAnsi"/>
          <w:color w:val="000000" w:themeColor="text1"/>
          <w:szCs w:val="20"/>
        </w:rPr>
        <w:t>the Estimate</w:t>
      </w:r>
      <w:r w:rsidRPr="00C330E8">
        <w:rPr>
          <w:rFonts w:cstheme="minorHAnsi"/>
          <w:color w:val="000000" w:themeColor="text1"/>
          <w:szCs w:val="20"/>
        </w:rPr>
        <w:t xml:space="preserve"> </w:t>
      </w:r>
    </w:p>
    <w:p w14:paraId="03C73192" w14:textId="77777777" w:rsidR="00C330E8" w:rsidRPr="00C330E8" w:rsidRDefault="00C330E8" w:rsidP="00C330E8">
      <w:pPr>
        <w:spacing w:after="0" w:line="240" w:lineRule="auto"/>
        <w:rPr>
          <w:rFonts w:cstheme="minorHAnsi"/>
          <w:color w:val="000000" w:themeColor="text1"/>
          <w:szCs w:val="20"/>
        </w:rPr>
      </w:pPr>
      <w:r w:rsidRPr="00C330E8">
        <w:rPr>
          <w:rFonts w:cstheme="minorHAnsi"/>
          <w:color w:val="000000" w:themeColor="text1"/>
          <w:szCs w:val="20"/>
        </w:rPr>
        <w:t>2.</w:t>
      </w:r>
      <w:r w:rsidRPr="00C330E8">
        <w:rPr>
          <w:rFonts w:cstheme="minorHAnsi"/>
          <w:color w:val="000000" w:themeColor="text1"/>
          <w:szCs w:val="20"/>
        </w:rPr>
        <w:tab/>
        <w:t>Notify the customer of km travelled after each site visit</w:t>
      </w:r>
    </w:p>
    <w:p w14:paraId="4D9B17C3" w14:textId="77777777" w:rsidR="00C330E8" w:rsidRDefault="00C330E8" w:rsidP="00C330E8">
      <w:pPr>
        <w:spacing w:after="0" w:line="240" w:lineRule="auto"/>
        <w:rPr>
          <w:rFonts w:cstheme="minorHAnsi"/>
          <w:color w:val="000000" w:themeColor="text1"/>
          <w:szCs w:val="20"/>
        </w:rPr>
      </w:pPr>
      <w:r w:rsidRPr="00C330E8">
        <w:rPr>
          <w:rFonts w:cstheme="minorHAnsi"/>
          <w:color w:val="000000" w:themeColor="text1"/>
          <w:szCs w:val="20"/>
        </w:rPr>
        <w:t>3.</w:t>
      </w:r>
      <w:r w:rsidRPr="00C330E8">
        <w:rPr>
          <w:rFonts w:cstheme="minorHAnsi"/>
          <w:color w:val="000000" w:themeColor="text1"/>
          <w:szCs w:val="20"/>
        </w:rPr>
        <w:tab/>
        <w:t>Notify the customer of any expected deviations to costs</w:t>
      </w:r>
    </w:p>
    <w:p w14:paraId="0F66CB53" w14:textId="4922EBB8" w:rsidR="00C330E8" w:rsidRPr="00C330E8" w:rsidRDefault="00C330E8" w:rsidP="00C330E8">
      <w:pPr>
        <w:rPr>
          <w:rFonts w:cstheme="minorHAnsi"/>
          <w:color w:val="000000" w:themeColor="text1"/>
          <w:szCs w:val="20"/>
        </w:rPr>
      </w:pPr>
      <w:r>
        <w:rPr>
          <w:rFonts w:cstheme="minorHAnsi"/>
          <w:color w:val="000000" w:themeColor="text1"/>
          <w:szCs w:val="20"/>
        </w:rPr>
        <w:br/>
      </w:r>
      <w:r w:rsidRPr="00C330E8">
        <w:rPr>
          <w:rFonts w:cstheme="minorHAnsi"/>
          <w:color w:val="000000" w:themeColor="text1"/>
          <w:szCs w:val="20"/>
        </w:rPr>
        <w:t xml:space="preserve">Additional costs will only be incurred upon signature of an amendment to the Work Order. </w:t>
      </w:r>
    </w:p>
    <w:p w14:paraId="2E5E4E7E" w14:textId="09AC8E06" w:rsidR="00D40499" w:rsidRDefault="00E21760" w:rsidP="00472A2D">
      <w:pPr>
        <w:rPr>
          <w:rFonts w:cstheme="minorHAnsi"/>
          <w:color w:val="000000" w:themeColor="text1"/>
          <w:szCs w:val="20"/>
        </w:rPr>
      </w:pPr>
      <w:r>
        <w:rPr>
          <w:rFonts w:cstheme="minorHAnsi"/>
          <w:color w:val="000000" w:themeColor="text1"/>
          <w:szCs w:val="20"/>
        </w:rPr>
        <w:t>It is agreed that the customer will provide payment for the above services rendered after signoff within 60 Business days.</w:t>
      </w:r>
    </w:p>
    <w:p w14:paraId="3BD13460" w14:textId="77777777" w:rsidR="00472A2D" w:rsidRPr="00472A2D" w:rsidRDefault="00472A2D" w:rsidP="00472A2D">
      <w:pPr>
        <w:rPr>
          <w:rFonts w:cstheme="minorHAnsi"/>
          <w:color w:val="000000" w:themeColor="text1"/>
          <w:szCs w:val="20"/>
        </w:rPr>
      </w:pPr>
    </w:p>
    <w:p w14:paraId="72F60B77" w14:textId="77777777" w:rsidR="00EE61AF" w:rsidRPr="00E05DD7" w:rsidRDefault="00C371D4" w:rsidP="00A844EF">
      <w:pPr>
        <w:pStyle w:val="XClause1Head"/>
        <w:rPr>
          <w:rFonts w:cstheme="minorHAnsi"/>
          <w:b/>
        </w:rPr>
      </w:pPr>
      <w:bookmarkStart w:id="278" w:name="_Ref467762488"/>
      <w:bookmarkStart w:id="279" w:name="_Toc480874069"/>
      <w:r w:rsidRPr="00E05DD7">
        <w:rPr>
          <w:rFonts w:cstheme="minorHAnsi"/>
          <w:b/>
        </w:rPr>
        <w:t>PAYMENT SCHEDULE</w:t>
      </w:r>
      <w:bookmarkEnd w:id="278"/>
      <w:bookmarkEnd w:id="279"/>
    </w:p>
    <w:p w14:paraId="6422D04F" w14:textId="4BBFDC52" w:rsidR="00DD3A79" w:rsidRPr="00E05DD7" w:rsidRDefault="002442C8" w:rsidP="00DD3A79">
      <w:pPr>
        <w:tabs>
          <w:tab w:val="left" w:pos="680"/>
          <w:tab w:val="left" w:pos="1474"/>
          <w:tab w:val="left" w:pos="2552"/>
          <w:tab w:val="left" w:pos="3629"/>
          <w:tab w:val="left" w:pos="4763"/>
          <w:tab w:val="left" w:pos="6124"/>
          <w:tab w:val="left" w:pos="6861"/>
          <w:tab w:val="left" w:pos="7655"/>
          <w:tab w:val="left" w:pos="8222"/>
        </w:tabs>
        <w:ind w:left="720"/>
        <w:jc w:val="both"/>
        <w:rPr>
          <w:rFonts w:eastAsia="Times New Roman" w:cstheme="minorHAnsi"/>
          <w:szCs w:val="20"/>
          <w:lang w:eastAsia="en-GB"/>
        </w:rPr>
      </w:pPr>
      <w:r>
        <w:rPr>
          <w:rFonts w:eastAsia="Times New Roman" w:cstheme="minorHAnsi"/>
          <w:szCs w:val="20"/>
          <w:lang w:eastAsia="en-GB"/>
        </w:rPr>
        <w:t>The</w:t>
      </w:r>
      <w:r w:rsidR="00DD3A79" w:rsidRPr="00E05DD7">
        <w:rPr>
          <w:rFonts w:eastAsia="Times New Roman" w:cstheme="minorHAnsi"/>
          <w:szCs w:val="20"/>
          <w:lang w:eastAsia="en-GB"/>
        </w:rPr>
        <w:t xml:space="preserve"> Customer shall pay undisputed amounts in relation to this Work Order, to the Service Provider </w:t>
      </w:r>
      <w:del w:id="280" w:author="Nerushka Naidoo" w:date="2025-03-20T09:50:00Z">
        <w:r w:rsidR="00DD3A79" w:rsidRPr="00E05DD7" w:rsidDel="00C86982">
          <w:rPr>
            <w:rFonts w:eastAsia="Times New Roman" w:cstheme="minorHAnsi"/>
            <w:szCs w:val="20"/>
            <w:lang w:eastAsia="en-GB"/>
          </w:rPr>
          <w:delText xml:space="preserve">30 </w:delText>
        </w:r>
      </w:del>
      <w:ins w:id="281" w:author="Nerushka Naidoo" w:date="2025-03-20T09:50:00Z">
        <w:r w:rsidR="00C86982">
          <w:rPr>
            <w:rFonts w:eastAsia="Times New Roman" w:cstheme="minorHAnsi"/>
            <w:szCs w:val="20"/>
            <w:lang w:eastAsia="en-GB"/>
          </w:rPr>
          <w:t>60</w:t>
        </w:r>
        <w:r w:rsidR="00C86982" w:rsidRPr="00E05DD7">
          <w:rPr>
            <w:rFonts w:eastAsia="Times New Roman" w:cstheme="minorHAnsi"/>
            <w:szCs w:val="20"/>
            <w:lang w:eastAsia="en-GB"/>
          </w:rPr>
          <w:t xml:space="preserve"> </w:t>
        </w:r>
      </w:ins>
      <w:r w:rsidR="00DD3A79" w:rsidRPr="00E05DD7">
        <w:rPr>
          <w:rFonts w:eastAsia="Times New Roman" w:cstheme="minorHAnsi"/>
          <w:szCs w:val="20"/>
          <w:lang w:eastAsia="en-GB"/>
        </w:rPr>
        <w:t>(</w:t>
      </w:r>
      <w:del w:id="282" w:author="Nerushka Naidoo" w:date="2025-03-20T09:50:00Z">
        <w:r w:rsidR="00DD3A79" w:rsidRPr="00E05DD7" w:rsidDel="00C86982">
          <w:rPr>
            <w:rFonts w:eastAsia="Times New Roman" w:cstheme="minorHAnsi"/>
            <w:szCs w:val="20"/>
            <w:lang w:eastAsia="en-GB"/>
          </w:rPr>
          <w:delText>thirty</w:delText>
        </w:r>
      </w:del>
      <w:ins w:id="283" w:author="Nerushka Naidoo" w:date="2025-03-20T09:50:00Z">
        <w:r w:rsidR="00C86982">
          <w:rPr>
            <w:rFonts w:eastAsia="Times New Roman" w:cstheme="minorHAnsi"/>
            <w:szCs w:val="20"/>
            <w:lang w:eastAsia="en-GB"/>
          </w:rPr>
          <w:t>six</w:t>
        </w:r>
        <w:r w:rsidR="00C86982" w:rsidRPr="00E05DD7">
          <w:rPr>
            <w:rFonts w:eastAsia="Times New Roman" w:cstheme="minorHAnsi"/>
            <w:szCs w:val="20"/>
            <w:lang w:eastAsia="en-GB"/>
          </w:rPr>
          <w:t>ty</w:t>
        </w:r>
      </w:ins>
      <w:r w:rsidR="00DD3A79" w:rsidRPr="00E05DD7">
        <w:rPr>
          <w:rFonts w:eastAsia="Times New Roman" w:cstheme="minorHAnsi"/>
          <w:szCs w:val="20"/>
          <w:lang w:eastAsia="en-GB"/>
        </w:rPr>
        <w:t>) days from date of invoice.  The Service</w:t>
      </w:r>
      <w:r w:rsidR="008F57CF">
        <w:rPr>
          <w:rFonts w:eastAsia="Times New Roman" w:cstheme="minorHAnsi"/>
          <w:szCs w:val="20"/>
          <w:lang w:eastAsia="en-GB"/>
        </w:rPr>
        <w:t>s rendered</w:t>
      </w:r>
      <w:r w:rsidR="00DD3A79" w:rsidRPr="00E05DD7">
        <w:rPr>
          <w:rFonts w:eastAsia="Times New Roman" w:cstheme="minorHAnsi"/>
          <w:szCs w:val="20"/>
          <w:lang w:eastAsia="en-GB"/>
        </w:rPr>
        <w:t xml:space="preserve"> will be billed monthly in arrears after sign-off of each completed Milestone.</w:t>
      </w:r>
    </w:p>
    <w:p w14:paraId="269E5F1C" w14:textId="77777777" w:rsidR="00DD3A79" w:rsidRPr="00E05DD7" w:rsidRDefault="00DD3A79" w:rsidP="00DD3A79">
      <w:pPr>
        <w:tabs>
          <w:tab w:val="left" w:pos="680"/>
          <w:tab w:val="left" w:pos="1474"/>
          <w:tab w:val="left" w:pos="2552"/>
          <w:tab w:val="left" w:pos="3629"/>
          <w:tab w:val="left" w:pos="4763"/>
          <w:tab w:val="left" w:pos="6124"/>
          <w:tab w:val="left" w:pos="6861"/>
          <w:tab w:val="left" w:pos="7655"/>
          <w:tab w:val="left" w:pos="8222"/>
        </w:tabs>
        <w:ind w:left="720"/>
        <w:jc w:val="both"/>
        <w:rPr>
          <w:rFonts w:eastAsia="Times New Roman" w:cstheme="minorHAnsi"/>
          <w:szCs w:val="20"/>
          <w:lang w:eastAsia="en-GB"/>
        </w:rPr>
      </w:pPr>
      <w:r w:rsidRPr="00E05DD7">
        <w:rPr>
          <w:rFonts w:eastAsia="Times New Roman" w:cstheme="minorHAnsi"/>
          <w:szCs w:val="20"/>
          <w:lang w:eastAsia="en-GB"/>
        </w:rPr>
        <w:t xml:space="preserve">The invoice will include the following: </w:t>
      </w:r>
    </w:p>
    <w:p w14:paraId="24B38B0B" w14:textId="77777777" w:rsidR="00DD3A79" w:rsidRPr="00E05DD7" w:rsidRDefault="00DD3A79" w:rsidP="00DD3A79">
      <w:pPr>
        <w:pStyle w:val="XClause2Sub"/>
        <w:rPr>
          <w:rFonts w:cstheme="minorHAnsi"/>
        </w:rPr>
      </w:pPr>
      <w:r w:rsidRPr="00E05DD7">
        <w:rPr>
          <w:rFonts w:cstheme="minorHAnsi"/>
        </w:rPr>
        <w:t xml:space="preserve">Date of service rendered </w:t>
      </w:r>
    </w:p>
    <w:p w14:paraId="16E9DE9E" w14:textId="77777777" w:rsidR="00DD3A79" w:rsidRPr="00E05DD7" w:rsidRDefault="00DD3A79" w:rsidP="00DD3A79">
      <w:pPr>
        <w:pStyle w:val="XClause2Sub"/>
        <w:rPr>
          <w:rFonts w:cstheme="minorHAnsi"/>
        </w:rPr>
      </w:pPr>
      <w:r w:rsidRPr="00E05DD7">
        <w:rPr>
          <w:rFonts w:cstheme="minorHAnsi"/>
        </w:rPr>
        <w:t xml:space="preserve">Description of milestone services rendered </w:t>
      </w:r>
    </w:p>
    <w:p w14:paraId="250E2107" w14:textId="77777777" w:rsidR="00DD3A79" w:rsidRPr="00E05DD7" w:rsidRDefault="00DD3A79" w:rsidP="00DD3A79">
      <w:pPr>
        <w:pStyle w:val="XClause2Sub"/>
        <w:rPr>
          <w:rFonts w:cstheme="minorHAnsi"/>
        </w:rPr>
      </w:pPr>
      <w:r w:rsidRPr="00E05DD7">
        <w:rPr>
          <w:rFonts w:cstheme="minorHAnsi"/>
        </w:rPr>
        <w:t xml:space="preserve">Duration of invoice </w:t>
      </w:r>
    </w:p>
    <w:p w14:paraId="2A15C3EA" w14:textId="77777777" w:rsidR="00DD3A79" w:rsidRPr="00E05DD7" w:rsidRDefault="00DD3A79" w:rsidP="00DD3A79">
      <w:pPr>
        <w:pStyle w:val="XClause2Sub"/>
        <w:rPr>
          <w:rFonts w:cstheme="minorHAnsi"/>
        </w:rPr>
      </w:pPr>
      <w:r w:rsidRPr="00E05DD7">
        <w:rPr>
          <w:rFonts w:cstheme="minorHAnsi"/>
        </w:rPr>
        <w:t>Purchase Order number provided to the Service Provider by the Customer</w:t>
      </w:r>
    </w:p>
    <w:p w14:paraId="2009AE98" w14:textId="77777777" w:rsidR="00DD3A79" w:rsidRPr="00E05DD7" w:rsidRDefault="00DD3A79" w:rsidP="00DD3A79">
      <w:pPr>
        <w:pStyle w:val="XClause2Sub"/>
        <w:rPr>
          <w:rFonts w:cstheme="minorHAnsi"/>
        </w:rPr>
      </w:pPr>
      <w:r w:rsidRPr="00E05DD7">
        <w:rPr>
          <w:rFonts w:cstheme="minorHAnsi"/>
        </w:rPr>
        <w:t>The Service Provider’s VAT registration number</w:t>
      </w:r>
    </w:p>
    <w:p w14:paraId="2E7BB4BE" w14:textId="77777777" w:rsidR="00963D10" w:rsidRPr="00E05DD7" w:rsidRDefault="00963D10" w:rsidP="00C371D4">
      <w:pPr>
        <w:pStyle w:val="XClause0Sub"/>
        <w:rPr>
          <w:rFonts w:cstheme="minorHAnsi"/>
        </w:rPr>
      </w:pPr>
    </w:p>
    <w:p w14:paraId="5AD1A75A" w14:textId="77777777" w:rsidR="00EA3C93" w:rsidRPr="00E05DD7" w:rsidRDefault="00C371D4" w:rsidP="00C371D4">
      <w:pPr>
        <w:pStyle w:val="XClause1Head"/>
        <w:rPr>
          <w:rFonts w:cstheme="minorHAnsi"/>
          <w:b/>
        </w:rPr>
      </w:pPr>
      <w:bookmarkStart w:id="284" w:name="_Ref467760467"/>
      <w:bookmarkStart w:id="285" w:name="_Toc480874072"/>
      <w:r w:rsidRPr="00E05DD7">
        <w:rPr>
          <w:rFonts w:cstheme="minorHAnsi"/>
          <w:b/>
        </w:rPr>
        <w:t>DISBURSEMENT APPROACH</w:t>
      </w:r>
      <w:bookmarkEnd w:id="284"/>
      <w:bookmarkEnd w:id="285"/>
    </w:p>
    <w:p w14:paraId="380E08BA" w14:textId="77777777" w:rsidR="00EA3C93" w:rsidRPr="00E05DD7" w:rsidRDefault="00DD3A79" w:rsidP="00DD3A79">
      <w:pPr>
        <w:pStyle w:val="XClause1Head"/>
        <w:numPr>
          <w:ilvl w:val="0"/>
          <w:numId w:val="0"/>
        </w:numPr>
        <w:ind w:left="720"/>
        <w:rPr>
          <w:rFonts w:cstheme="minorHAnsi"/>
          <w:color w:val="0000CC"/>
          <w:u w:val="single"/>
        </w:rPr>
      </w:pPr>
      <w:bookmarkStart w:id="286" w:name="_Hlk515401"/>
      <w:r w:rsidRPr="00E05DD7">
        <w:rPr>
          <w:rFonts w:cstheme="minorHAnsi"/>
        </w:rPr>
        <w:t xml:space="preserve">The Customer will generate a Purchase Order against which the Service Provider will generate an invoice and submit via email to </w:t>
      </w:r>
      <w:hyperlink r:id="rId19" w:history="1">
        <w:r w:rsidRPr="00E05DD7">
          <w:rPr>
            <w:rStyle w:val="Hyperlink"/>
            <w:rFonts w:cstheme="minorHAnsi"/>
          </w:rPr>
          <w:t>IT.Vendors@tigerbrands.com</w:t>
        </w:r>
      </w:hyperlink>
      <w:r w:rsidRPr="00E05DD7">
        <w:rPr>
          <w:rFonts w:cstheme="minorHAnsi"/>
          <w:color w:val="0000CC"/>
          <w:u w:val="single"/>
        </w:rPr>
        <w:t xml:space="preserve"> </w:t>
      </w:r>
      <w:bookmarkEnd w:id="286"/>
    </w:p>
    <w:p w14:paraId="5A202B70" w14:textId="77777777" w:rsidR="00D420FB" w:rsidRPr="00BF5A68" w:rsidRDefault="00D420FB">
      <w:pPr>
        <w:spacing w:after="200" w:line="276" w:lineRule="auto"/>
        <w:rPr>
          <w:rFonts w:eastAsia="Times New Roman" w:cstheme="minorHAnsi"/>
          <w:b/>
          <w:szCs w:val="20"/>
          <w:lang w:eastAsia="en-GB"/>
        </w:rPr>
      </w:pPr>
      <w:bookmarkStart w:id="287" w:name="_Toc480874073"/>
      <w:r w:rsidRPr="00BF5A68">
        <w:rPr>
          <w:rFonts w:cstheme="minorHAnsi"/>
          <w:b/>
        </w:rPr>
        <w:br w:type="page"/>
      </w:r>
    </w:p>
    <w:p w14:paraId="0D71AA08" w14:textId="6416CF6B" w:rsidR="00D40499" w:rsidRPr="00BF5A68" w:rsidRDefault="00C371D4" w:rsidP="00A844EF">
      <w:pPr>
        <w:pStyle w:val="XClause1Head"/>
        <w:rPr>
          <w:rFonts w:cstheme="minorHAnsi"/>
          <w:b/>
        </w:rPr>
      </w:pPr>
      <w:r w:rsidRPr="00BF5A68">
        <w:rPr>
          <w:rFonts w:cstheme="minorHAnsi"/>
          <w:b/>
        </w:rPr>
        <w:lastRenderedPageBreak/>
        <w:t>RESOURCE RATES AND TIME ALLOCATION</w:t>
      </w:r>
      <w:bookmarkEnd w:id="287"/>
    </w:p>
    <w:p w14:paraId="5C949BF1" w14:textId="77777777" w:rsidR="00285348" w:rsidRPr="00E05DD7" w:rsidRDefault="001C5BE0" w:rsidP="00267523">
      <w:pPr>
        <w:pStyle w:val="XClause0Sub"/>
        <w:rPr>
          <w:rFonts w:cstheme="minorHAnsi"/>
        </w:rPr>
      </w:pPr>
      <w:bookmarkStart w:id="288" w:name="_Toc448930457"/>
      <w:r w:rsidRPr="00BF5A68">
        <w:rPr>
          <w:rFonts w:cstheme="minorHAnsi"/>
        </w:rPr>
        <w:t xml:space="preserve">The rates basis applicable to </w:t>
      </w:r>
      <w:r w:rsidR="000228AA" w:rsidRPr="00BF5A68">
        <w:rPr>
          <w:rFonts w:cstheme="minorHAnsi"/>
        </w:rPr>
        <w:t>any</w:t>
      </w:r>
      <w:r w:rsidRPr="00BF5A68">
        <w:rPr>
          <w:rFonts w:cstheme="minorHAnsi"/>
        </w:rPr>
        <w:t xml:space="preserve"> new </w:t>
      </w:r>
      <w:r w:rsidR="000228AA" w:rsidRPr="00BF5A68">
        <w:rPr>
          <w:rFonts w:cstheme="minorHAnsi"/>
        </w:rPr>
        <w:t>WO</w:t>
      </w:r>
      <w:r w:rsidRPr="00BF5A68">
        <w:rPr>
          <w:rFonts w:cstheme="minorHAnsi"/>
        </w:rPr>
        <w:t>’s</w:t>
      </w:r>
      <w:r w:rsidR="0037576C" w:rsidRPr="00BF5A68">
        <w:rPr>
          <w:rFonts w:cstheme="minorHAnsi"/>
        </w:rPr>
        <w:t xml:space="preserve"> and </w:t>
      </w:r>
      <w:r w:rsidR="000228AA" w:rsidRPr="00BF5A68">
        <w:rPr>
          <w:rFonts w:cstheme="minorHAnsi"/>
        </w:rPr>
        <w:t xml:space="preserve">current WO </w:t>
      </w:r>
      <w:r w:rsidR="00E3158E" w:rsidRPr="00BF5A68">
        <w:rPr>
          <w:rFonts w:cstheme="minorHAnsi"/>
        </w:rPr>
        <w:t xml:space="preserve">Change Notes (CCN) </w:t>
      </w:r>
      <w:r w:rsidR="0037576C" w:rsidRPr="00BF5A68">
        <w:rPr>
          <w:rFonts w:cstheme="minorHAnsi"/>
        </w:rPr>
        <w:t xml:space="preserve">will be based on the Rate Card </w:t>
      </w:r>
      <w:r w:rsidR="00D0310C" w:rsidRPr="00BF5A68">
        <w:rPr>
          <w:rFonts w:cstheme="minorHAnsi"/>
        </w:rPr>
        <w:t>stipulated hereunder:</w:t>
      </w:r>
    </w:p>
    <w:tbl>
      <w:tblPr>
        <w:tblpPr w:leftFromText="180" w:rightFromText="180" w:vertAnchor="text" w:horzAnchor="margin" w:tblpXSpec="center" w:tblpY="134"/>
        <w:tblW w:w="10100" w:type="dxa"/>
        <w:tblLook w:val="04A0" w:firstRow="1" w:lastRow="0" w:firstColumn="1" w:lastColumn="0" w:noHBand="0" w:noVBand="1"/>
      </w:tblPr>
      <w:tblGrid>
        <w:gridCol w:w="1720"/>
        <w:gridCol w:w="3803"/>
        <w:gridCol w:w="851"/>
        <w:gridCol w:w="1986"/>
        <w:gridCol w:w="1740"/>
        <w:tblGridChange w:id="289">
          <w:tblGrid>
            <w:gridCol w:w="5"/>
            <w:gridCol w:w="1715"/>
            <w:gridCol w:w="5"/>
            <w:gridCol w:w="3798"/>
            <w:gridCol w:w="5"/>
            <w:gridCol w:w="846"/>
            <w:gridCol w:w="5"/>
            <w:gridCol w:w="1981"/>
            <w:gridCol w:w="5"/>
            <w:gridCol w:w="1735"/>
            <w:gridCol w:w="5"/>
          </w:tblGrid>
        </w:tblGridChange>
      </w:tblGrid>
      <w:tr w:rsidR="00E21760" w:rsidRPr="0039191B" w14:paraId="254665C3" w14:textId="77777777" w:rsidTr="00896D7F">
        <w:trPr>
          <w:trHeight w:val="1000"/>
        </w:trPr>
        <w:tc>
          <w:tcPr>
            <w:tcW w:w="1720" w:type="dxa"/>
            <w:tcBorders>
              <w:top w:val="single" w:sz="4" w:space="0" w:color="000000"/>
              <w:left w:val="single" w:sz="4" w:space="0" w:color="000000"/>
              <w:bottom w:val="single" w:sz="4" w:space="0" w:color="000000"/>
              <w:right w:val="single" w:sz="4" w:space="0" w:color="000000"/>
            </w:tcBorders>
            <w:shd w:val="clear" w:color="auto" w:fill="auto"/>
            <w:hideMark/>
          </w:tcPr>
          <w:p w14:paraId="3D8616FA"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Item</w:t>
            </w:r>
          </w:p>
        </w:tc>
        <w:tc>
          <w:tcPr>
            <w:tcW w:w="3803" w:type="dxa"/>
            <w:tcBorders>
              <w:top w:val="single" w:sz="4" w:space="0" w:color="000000"/>
              <w:left w:val="nil"/>
              <w:bottom w:val="single" w:sz="4" w:space="0" w:color="000000"/>
              <w:right w:val="single" w:sz="4" w:space="0" w:color="000000"/>
            </w:tcBorders>
            <w:shd w:val="clear" w:color="auto" w:fill="auto"/>
            <w:hideMark/>
          </w:tcPr>
          <w:p w14:paraId="5C2C5A0C"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Description</w:t>
            </w:r>
          </w:p>
        </w:tc>
        <w:tc>
          <w:tcPr>
            <w:tcW w:w="851" w:type="dxa"/>
            <w:tcBorders>
              <w:top w:val="single" w:sz="4" w:space="0" w:color="000000"/>
              <w:left w:val="nil"/>
              <w:bottom w:val="single" w:sz="4" w:space="0" w:color="000000"/>
              <w:right w:val="single" w:sz="4" w:space="0" w:color="000000"/>
            </w:tcBorders>
            <w:shd w:val="clear" w:color="auto" w:fill="auto"/>
            <w:hideMark/>
          </w:tcPr>
          <w:p w14:paraId="2C876769"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Qty</w:t>
            </w:r>
          </w:p>
        </w:tc>
        <w:tc>
          <w:tcPr>
            <w:tcW w:w="1986" w:type="dxa"/>
            <w:tcBorders>
              <w:top w:val="single" w:sz="4" w:space="0" w:color="000000"/>
              <w:left w:val="nil"/>
              <w:bottom w:val="single" w:sz="4" w:space="0" w:color="000000"/>
              <w:right w:val="single" w:sz="4" w:space="0" w:color="000000"/>
            </w:tcBorders>
            <w:shd w:val="clear" w:color="auto" w:fill="auto"/>
            <w:hideMark/>
          </w:tcPr>
          <w:p w14:paraId="6196F3F2"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Unit Price</w:t>
            </w:r>
          </w:p>
        </w:tc>
        <w:tc>
          <w:tcPr>
            <w:tcW w:w="1740" w:type="dxa"/>
            <w:tcBorders>
              <w:top w:val="single" w:sz="4" w:space="0" w:color="000000"/>
              <w:left w:val="nil"/>
              <w:bottom w:val="single" w:sz="4" w:space="0" w:color="000000"/>
              <w:right w:val="single" w:sz="4" w:space="0" w:color="000000"/>
            </w:tcBorders>
            <w:shd w:val="clear" w:color="auto" w:fill="auto"/>
            <w:hideMark/>
          </w:tcPr>
          <w:p w14:paraId="77196BB8"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Total (Ex Vat)</w:t>
            </w:r>
          </w:p>
        </w:tc>
      </w:tr>
      <w:tr w:rsidR="00E21760" w:rsidRPr="0039191B" w14:paraId="7CF33527" w14:textId="77777777" w:rsidTr="00896D7F">
        <w:trPr>
          <w:trHeight w:val="1000"/>
        </w:trPr>
        <w:tc>
          <w:tcPr>
            <w:tcW w:w="1720" w:type="dxa"/>
            <w:tcBorders>
              <w:top w:val="single" w:sz="4" w:space="0" w:color="000000"/>
              <w:left w:val="single" w:sz="4" w:space="0" w:color="000000"/>
              <w:bottom w:val="single" w:sz="4" w:space="0" w:color="000000"/>
              <w:right w:val="single" w:sz="4" w:space="0" w:color="000000"/>
            </w:tcBorders>
            <w:shd w:val="clear" w:color="auto" w:fill="auto"/>
            <w:hideMark/>
          </w:tcPr>
          <w:p w14:paraId="18BA9D51"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Asset Verification</w:t>
            </w:r>
          </w:p>
        </w:tc>
        <w:tc>
          <w:tcPr>
            <w:tcW w:w="3803" w:type="dxa"/>
            <w:tcBorders>
              <w:top w:val="single" w:sz="4" w:space="0" w:color="000000"/>
              <w:left w:val="nil"/>
              <w:bottom w:val="single" w:sz="4" w:space="0" w:color="000000"/>
              <w:right w:val="single" w:sz="4" w:space="0" w:color="000000"/>
            </w:tcBorders>
            <w:shd w:val="clear" w:color="auto" w:fill="auto"/>
            <w:hideMark/>
          </w:tcPr>
          <w:p w14:paraId="4A31FE19"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Verification  of  all  Assets at Tiger Sites</w:t>
            </w:r>
          </w:p>
          <w:p w14:paraId="7AEDDE78" w14:textId="77777777" w:rsidR="00E21760" w:rsidRPr="00E57A19" w:rsidRDefault="00E21760" w:rsidP="00896D7F">
            <w:pPr>
              <w:rPr>
                <w:rFonts w:cstheme="minorHAnsi"/>
                <w:bCs/>
                <w:color w:val="000000" w:themeColor="text1"/>
                <w:szCs w:val="20"/>
              </w:rPr>
            </w:pPr>
            <w:r w:rsidRPr="00E57A19">
              <w:rPr>
                <w:rFonts w:cstheme="minorHAnsi"/>
                <w:bCs/>
                <w:color w:val="000000" w:themeColor="text1"/>
                <w:szCs w:val="20"/>
              </w:rPr>
              <w:t>(a Desktop and a Monitor is classified as 2 separate assets)</w:t>
            </w:r>
          </w:p>
        </w:tc>
        <w:tc>
          <w:tcPr>
            <w:tcW w:w="851" w:type="dxa"/>
            <w:tcBorders>
              <w:top w:val="nil"/>
              <w:left w:val="nil"/>
              <w:bottom w:val="single" w:sz="4" w:space="0" w:color="000000"/>
              <w:right w:val="single" w:sz="4" w:space="0" w:color="000000"/>
            </w:tcBorders>
            <w:shd w:val="clear" w:color="auto" w:fill="auto"/>
            <w:vAlign w:val="center"/>
            <w:hideMark/>
          </w:tcPr>
          <w:p w14:paraId="127C962F" w14:textId="02E5478E" w:rsidR="00E21760" w:rsidRPr="00E57A19" w:rsidRDefault="00E21760" w:rsidP="00896D7F">
            <w:pPr>
              <w:rPr>
                <w:rFonts w:cstheme="minorHAnsi"/>
                <w:color w:val="000000" w:themeColor="text1"/>
                <w:szCs w:val="20"/>
              </w:rPr>
            </w:pPr>
            <w:r w:rsidRPr="00E57A19">
              <w:rPr>
                <w:rFonts w:cstheme="minorHAnsi"/>
                <w:color w:val="000000" w:themeColor="text1"/>
                <w:szCs w:val="20"/>
              </w:rPr>
              <w:t> 2</w:t>
            </w:r>
            <w:r w:rsidR="00964374">
              <w:rPr>
                <w:rFonts w:cstheme="minorHAnsi"/>
                <w:color w:val="000000" w:themeColor="text1"/>
                <w:szCs w:val="20"/>
              </w:rPr>
              <w:t>359</w:t>
            </w:r>
          </w:p>
        </w:tc>
        <w:tc>
          <w:tcPr>
            <w:tcW w:w="1986" w:type="dxa"/>
            <w:tcBorders>
              <w:top w:val="single" w:sz="4" w:space="0" w:color="000000"/>
              <w:left w:val="nil"/>
              <w:bottom w:val="single" w:sz="4" w:space="0" w:color="000000"/>
              <w:right w:val="single" w:sz="4" w:space="0" w:color="000000"/>
            </w:tcBorders>
            <w:shd w:val="clear" w:color="auto" w:fill="auto"/>
            <w:vAlign w:val="center"/>
            <w:hideMark/>
          </w:tcPr>
          <w:p w14:paraId="509A54D3" w14:textId="7DDCC55C" w:rsidR="00E21760" w:rsidRPr="00E57A19" w:rsidRDefault="00E21760" w:rsidP="00896D7F">
            <w:pPr>
              <w:rPr>
                <w:rFonts w:cstheme="minorHAnsi"/>
                <w:color w:val="000000" w:themeColor="text1"/>
                <w:szCs w:val="20"/>
              </w:rPr>
            </w:pPr>
            <w:r w:rsidRPr="00E57A19">
              <w:rPr>
                <w:rFonts w:cstheme="minorHAnsi"/>
                <w:color w:val="000000" w:themeColor="text1"/>
                <w:szCs w:val="20"/>
              </w:rPr>
              <w:t> R 2</w:t>
            </w:r>
            <w:r w:rsidR="00964374">
              <w:rPr>
                <w:rFonts w:cstheme="minorHAnsi"/>
                <w:color w:val="000000" w:themeColor="text1"/>
                <w:szCs w:val="20"/>
              </w:rPr>
              <w:t>5,00</w:t>
            </w:r>
          </w:p>
        </w:tc>
        <w:tc>
          <w:tcPr>
            <w:tcW w:w="1740" w:type="dxa"/>
            <w:tcBorders>
              <w:top w:val="single" w:sz="4" w:space="0" w:color="000000"/>
              <w:left w:val="nil"/>
              <w:bottom w:val="single" w:sz="4" w:space="0" w:color="000000"/>
              <w:right w:val="single" w:sz="4" w:space="0" w:color="000000"/>
            </w:tcBorders>
            <w:shd w:val="clear" w:color="auto" w:fill="auto"/>
            <w:vAlign w:val="center"/>
            <w:hideMark/>
          </w:tcPr>
          <w:p w14:paraId="4BB514FE" w14:textId="003963A0" w:rsidR="00E21760" w:rsidRPr="00E57A19" w:rsidRDefault="00E21760" w:rsidP="00896D7F">
            <w:pPr>
              <w:rPr>
                <w:rFonts w:cstheme="minorHAnsi"/>
                <w:color w:val="000000" w:themeColor="text1"/>
                <w:szCs w:val="20"/>
              </w:rPr>
            </w:pPr>
            <w:r w:rsidRPr="00E57A19">
              <w:rPr>
                <w:rFonts w:cstheme="minorHAnsi"/>
                <w:color w:val="000000" w:themeColor="text1"/>
                <w:szCs w:val="20"/>
              </w:rPr>
              <w:t xml:space="preserve">R </w:t>
            </w:r>
            <w:r w:rsidR="00B654E0">
              <w:rPr>
                <w:rFonts w:cstheme="minorHAnsi"/>
                <w:color w:val="000000" w:themeColor="text1"/>
                <w:szCs w:val="20"/>
              </w:rPr>
              <w:t>58 975</w:t>
            </w:r>
          </w:p>
        </w:tc>
      </w:tr>
      <w:tr w:rsidR="00E21760" w:rsidRPr="0039191B" w14:paraId="14467B88" w14:textId="77777777" w:rsidTr="00896D7F">
        <w:trPr>
          <w:trHeight w:val="1000"/>
        </w:trPr>
        <w:tc>
          <w:tcPr>
            <w:tcW w:w="1720" w:type="dxa"/>
            <w:tcBorders>
              <w:top w:val="single" w:sz="4" w:space="0" w:color="000000"/>
              <w:left w:val="single" w:sz="4" w:space="0" w:color="000000"/>
              <w:bottom w:val="single" w:sz="4" w:space="0" w:color="000000"/>
              <w:right w:val="single" w:sz="4" w:space="0" w:color="000000"/>
            </w:tcBorders>
            <w:shd w:val="clear" w:color="auto" w:fill="auto"/>
            <w:hideMark/>
          </w:tcPr>
          <w:p w14:paraId="194B140E"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Reconcile Assets</w:t>
            </w:r>
          </w:p>
        </w:tc>
        <w:tc>
          <w:tcPr>
            <w:tcW w:w="3803" w:type="dxa"/>
            <w:tcBorders>
              <w:top w:val="single" w:sz="4" w:space="0" w:color="000000"/>
              <w:left w:val="nil"/>
              <w:bottom w:val="single" w:sz="4" w:space="0" w:color="000000"/>
              <w:right w:val="single" w:sz="4" w:space="0" w:color="000000"/>
            </w:tcBorders>
            <w:shd w:val="clear" w:color="auto" w:fill="auto"/>
            <w:hideMark/>
          </w:tcPr>
          <w:p w14:paraId="704D0C5D"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Reconcile Assets to FAR, Write Offs, Uploads etc.</w:t>
            </w:r>
          </w:p>
        </w:tc>
        <w:tc>
          <w:tcPr>
            <w:tcW w:w="851" w:type="dxa"/>
            <w:tcBorders>
              <w:top w:val="nil"/>
              <w:left w:val="nil"/>
              <w:bottom w:val="single" w:sz="4" w:space="0" w:color="000000"/>
              <w:right w:val="single" w:sz="4" w:space="0" w:color="000000"/>
            </w:tcBorders>
            <w:shd w:val="clear" w:color="auto" w:fill="auto"/>
            <w:vAlign w:val="center"/>
            <w:hideMark/>
          </w:tcPr>
          <w:p w14:paraId="56E03D3A" w14:textId="77777777" w:rsidR="00E21760" w:rsidRPr="00E57A19" w:rsidRDefault="00E21760" w:rsidP="00896D7F">
            <w:pPr>
              <w:rPr>
                <w:rFonts w:cstheme="minorHAnsi"/>
                <w:color w:val="000000" w:themeColor="text1"/>
                <w:szCs w:val="20"/>
              </w:rPr>
            </w:pPr>
            <w:r w:rsidRPr="00E57A19">
              <w:rPr>
                <w:rFonts w:cstheme="minorHAnsi"/>
                <w:color w:val="000000" w:themeColor="text1"/>
                <w:szCs w:val="20"/>
              </w:rPr>
              <w:t> 1</w:t>
            </w:r>
          </w:p>
        </w:tc>
        <w:tc>
          <w:tcPr>
            <w:tcW w:w="1986" w:type="dxa"/>
            <w:tcBorders>
              <w:top w:val="single" w:sz="4" w:space="0" w:color="000000"/>
              <w:left w:val="nil"/>
              <w:bottom w:val="single" w:sz="4" w:space="0" w:color="000000"/>
              <w:right w:val="single" w:sz="4" w:space="0" w:color="000000"/>
            </w:tcBorders>
            <w:shd w:val="clear" w:color="auto" w:fill="auto"/>
            <w:vAlign w:val="center"/>
            <w:hideMark/>
          </w:tcPr>
          <w:p w14:paraId="7399B435" w14:textId="77777777" w:rsidR="00E21760" w:rsidRPr="00E57A19" w:rsidRDefault="00E21760" w:rsidP="00896D7F">
            <w:pPr>
              <w:rPr>
                <w:rFonts w:cstheme="minorHAnsi"/>
                <w:color w:val="000000" w:themeColor="text1"/>
                <w:szCs w:val="20"/>
              </w:rPr>
            </w:pPr>
            <w:r w:rsidRPr="00E57A19">
              <w:rPr>
                <w:rFonts w:cstheme="minorHAnsi"/>
                <w:color w:val="000000" w:themeColor="text1"/>
                <w:szCs w:val="20"/>
              </w:rPr>
              <w:t> R 65 000</w:t>
            </w:r>
          </w:p>
        </w:tc>
        <w:tc>
          <w:tcPr>
            <w:tcW w:w="1740" w:type="dxa"/>
            <w:tcBorders>
              <w:top w:val="single" w:sz="4" w:space="0" w:color="000000"/>
              <w:left w:val="nil"/>
              <w:bottom w:val="single" w:sz="4" w:space="0" w:color="000000"/>
              <w:right w:val="single" w:sz="4" w:space="0" w:color="000000"/>
            </w:tcBorders>
            <w:shd w:val="clear" w:color="auto" w:fill="auto"/>
            <w:vAlign w:val="center"/>
            <w:hideMark/>
          </w:tcPr>
          <w:p w14:paraId="6AA342CC" w14:textId="77777777" w:rsidR="00E21760" w:rsidRPr="00E57A19" w:rsidRDefault="00E21760" w:rsidP="00896D7F">
            <w:pPr>
              <w:rPr>
                <w:rFonts w:cstheme="minorHAnsi"/>
                <w:color w:val="000000" w:themeColor="text1"/>
                <w:szCs w:val="20"/>
              </w:rPr>
            </w:pPr>
            <w:r w:rsidRPr="00E57A19">
              <w:rPr>
                <w:rFonts w:cstheme="minorHAnsi"/>
                <w:color w:val="000000" w:themeColor="text1"/>
                <w:szCs w:val="20"/>
              </w:rPr>
              <w:t>R 65 000</w:t>
            </w:r>
          </w:p>
        </w:tc>
      </w:tr>
      <w:tr w:rsidR="009D6E35" w:rsidRPr="0039191B" w14:paraId="6F6BE9BC" w14:textId="77777777" w:rsidTr="000A1030">
        <w:trPr>
          <w:trHeight w:val="1000"/>
        </w:trPr>
        <w:tc>
          <w:tcPr>
            <w:tcW w:w="1720" w:type="dxa"/>
            <w:vMerge w:val="restart"/>
            <w:tcBorders>
              <w:top w:val="single" w:sz="4" w:space="0" w:color="000000"/>
              <w:left w:val="single" w:sz="4" w:space="0" w:color="000000"/>
              <w:right w:val="single" w:sz="4" w:space="0" w:color="000000"/>
            </w:tcBorders>
            <w:shd w:val="clear" w:color="auto" w:fill="auto"/>
            <w:hideMark/>
          </w:tcPr>
          <w:p w14:paraId="6EFDC7B3" w14:textId="478F42CD" w:rsidR="009D6E35" w:rsidRPr="00E57A19" w:rsidRDefault="009D6E35" w:rsidP="00896D7F">
            <w:pPr>
              <w:rPr>
                <w:rFonts w:cstheme="minorHAnsi"/>
                <w:b/>
                <w:bCs/>
                <w:color w:val="000000" w:themeColor="text1"/>
                <w:szCs w:val="20"/>
              </w:rPr>
            </w:pPr>
            <w:r w:rsidRPr="00E57A19">
              <w:rPr>
                <w:rFonts w:cstheme="minorHAnsi"/>
                <w:b/>
                <w:bCs/>
                <w:color w:val="000000" w:themeColor="text1"/>
                <w:szCs w:val="20"/>
              </w:rPr>
              <w:t>Disbursements</w:t>
            </w:r>
            <w:r>
              <w:rPr>
                <w:rFonts w:cstheme="minorHAnsi"/>
                <w:b/>
                <w:bCs/>
                <w:color w:val="000000" w:themeColor="text1"/>
                <w:szCs w:val="20"/>
              </w:rPr>
              <w:t xml:space="preserve"> &amp; Breakdown</w:t>
            </w:r>
          </w:p>
        </w:tc>
        <w:tc>
          <w:tcPr>
            <w:tcW w:w="3803" w:type="dxa"/>
            <w:tcBorders>
              <w:top w:val="single" w:sz="4" w:space="0" w:color="000000"/>
              <w:left w:val="nil"/>
              <w:bottom w:val="single" w:sz="4" w:space="0" w:color="000000"/>
              <w:right w:val="single" w:sz="4" w:space="0" w:color="000000"/>
            </w:tcBorders>
            <w:shd w:val="clear" w:color="auto" w:fill="auto"/>
            <w:hideMark/>
          </w:tcPr>
          <w:p w14:paraId="56FB83CF" w14:textId="77777777" w:rsidR="009D6E35" w:rsidRDefault="009D6E35" w:rsidP="00896D7F">
            <w:pPr>
              <w:rPr>
                <w:ins w:id="290" w:author="Nerushka Naidoo" w:date="2025-03-20T09:53:00Z"/>
                <w:rFonts w:cstheme="minorHAnsi"/>
                <w:color w:val="000000" w:themeColor="text1"/>
                <w:szCs w:val="20"/>
              </w:rPr>
            </w:pPr>
            <w:r w:rsidRPr="00E57A19">
              <w:rPr>
                <w:rFonts w:cstheme="minorHAnsi"/>
                <w:color w:val="000000" w:themeColor="text1"/>
                <w:szCs w:val="20"/>
              </w:rPr>
              <w:t> (Estimated Printing, Stationary et, Scanner Batteries)</w:t>
            </w:r>
          </w:p>
          <w:p w14:paraId="18E3202E" w14:textId="052D5F3E" w:rsidR="009D6E35" w:rsidRPr="00E57A19" w:rsidRDefault="009D6E35" w:rsidP="00896D7F">
            <w:pPr>
              <w:rPr>
                <w:rFonts w:cstheme="minorHAnsi"/>
                <w:color w:val="000000" w:themeColor="text1"/>
                <w:szCs w:val="20"/>
              </w:rPr>
            </w:pPr>
          </w:p>
        </w:tc>
        <w:tc>
          <w:tcPr>
            <w:tcW w:w="851" w:type="dxa"/>
            <w:tcBorders>
              <w:top w:val="nil"/>
              <w:left w:val="nil"/>
              <w:bottom w:val="single" w:sz="4" w:space="0" w:color="000000"/>
              <w:right w:val="single" w:sz="4" w:space="0" w:color="000000"/>
            </w:tcBorders>
            <w:shd w:val="clear" w:color="auto" w:fill="auto"/>
            <w:hideMark/>
          </w:tcPr>
          <w:p w14:paraId="5C564BD1" w14:textId="50E0F7EC" w:rsidR="009D6E35" w:rsidRPr="00E57A19" w:rsidRDefault="009D6E35" w:rsidP="00896D7F">
            <w:pPr>
              <w:rPr>
                <w:rFonts w:cstheme="minorHAnsi"/>
                <w:color w:val="000000" w:themeColor="text1"/>
                <w:szCs w:val="20"/>
              </w:rPr>
            </w:pPr>
            <w:r w:rsidRPr="00E57A19">
              <w:rPr>
                <w:rFonts w:cstheme="minorHAnsi"/>
                <w:color w:val="000000" w:themeColor="text1"/>
                <w:szCs w:val="20"/>
              </w:rPr>
              <w:t> 1</w:t>
            </w:r>
          </w:p>
        </w:tc>
        <w:tc>
          <w:tcPr>
            <w:tcW w:w="1986" w:type="dxa"/>
            <w:tcBorders>
              <w:top w:val="single" w:sz="4" w:space="0" w:color="000000"/>
              <w:left w:val="nil"/>
              <w:bottom w:val="single" w:sz="4" w:space="0" w:color="000000"/>
              <w:right w:val="single" w:sz="4" w:space="0" w:color="000000"/>
            </w:tcBorders>
            <w:shd w:val="clear" w:color="auto" w:fill="auto"/>
            <w:hideMark/>
          </w:tcPr>
          <w:p w14:paraId="75A77939" w14:textId="77777777" w:rsidR="009D6E35" w:rsidRPr="00E57A19" w:rsidRDefault="009D6E35" w:rsidP="00896D7F">
            <w:pPr>
              <w:rPr>
                <w:rFonts w:cstheme="minorHAnsi"/>
                <w:color w:val="000000" w:themeColor="text1"/>
                <w:szCs w:val="20"/>
              </w:rPr>
            </w:pPr>
            <w:r w:rsidRPr="00E57A19">
              <w:rPr>
                <w:rFonts w:cstheme="minorHAnsi"/>
                <w:color w:val="000000" w:themeColor="text1"/>
                <w:szCs w:val="20"/>
              </w:rPr>
              <w:t> R 7500</w:t>
            </w:r>
          </w:p>
        </w:tc>
        <w:tc>
          <w:tcPr>
            <w:tcW w:w="1740" w:type="dxa"/>
            <w:tcBorders>
              <w:top w:val="single" w:sz="4" w:space="0" w:color="000000"/>
              <w:left w:val="nil"/>
              <w:bottom w:val="single" w:sz="4" w:space="0" w:color="000000"/>
              <w:right w:val="single" w:sz="4" w:space="0" w:color="000000"/>
            </w:tcBorders>
            <w:shd w:val="clear" w:color="auto" w:fill="auto"/>
            <w:hideMark/>
          </w:tcPr>
          <w:p w14:paraId="34E279EB" w14:textId="77777777" w:rsidR="009D6E35" w:rsidRPr="00E57A19" w:rsidRDefault="009D6E35" w:rsidP="00896D7F">
            <w:pPr>
              <w:rPr>
                <w:rFonts w:cstheme="minorHAnsi"/>
                <w:color w:val="000000" w:themeColor="text1"/>
                <w:szCs w:val="20"/>
              </w:rPr>
            </w:pPr>
            <w:r w:rsidRPr="00E57A19">
              <w:rPr>
                <w:rFonts w:cstheme="minorHAnsi"/>
                <w:color w:val="000000" w:themeColor="text1"/>
                <w:szCs w:val="20"/>
              </w:rPr>
              <w:t>R 7500</w:t>
            </w:r>
          </w:p>
        </w:tc>
      </w:tr>
      <w:tr w:rsidR="009D6E35" w:rsidRPr="0039191B" w14:paraId="4A25AE88" w14:textId="77777777" w:rsidTr="000A1030">
        <w:trPr>
          <w:trHeight w:val="1000"/>
        </w:trPr>
        <w:tc>
          <w:tcPr>
            <w:tcW w:w="1720" w:type="dxa"/>
            <w:vMerge/>
            <w:tcBorders>
              <w:left w:val="single" w:sz="4" w:space="0" w:color="000000"/>
              <w:bottom w:val="single" w:sz="4" w:space="0" w:color="000000"/>
              <w:right w:val="single" w:sz="4" w:space="0" w:color="000000"/>
            </w:tcBorders>
            <w:shd w:val="clear" w:color="auto" w:fill="auto"/>
          </w:tcPr>
          <w:p w14:paraId="4CA0860A" w14:textId="77777777" w:rsidR="009D6E35" w:rsidRPr="00E57A19" w:rsidRDefault="009D6E35" w:rsidP="00896D7F">
            <w:pPr>
              <w:rPr>
                <w:rFonts w:cstheme="minorHAnsi"/>
                <w:b/>
                <w:bCs/>
                <w:color w:val="000000" w:themeColor="text1"/>
                <w:szCs w:val="20"/>
              </w:rPr>
            </w:pPr>
          </w:p>
        </w:tc>
        <w:tc>
          <w:tcPr>
            <w:tcW w:w="3803" w:type="dxa"/>
            <w:tcBorders>
              <w:top w:val="single" w:sz="4" w:space="0" w:color="000000"/>
              <w:left w:val="nil"/>
              <w:bottom w:val="single" w:sz="4" w:space="0" w:color="000000"/>
              <w:right w:val="single" w:sz="4" w:space="0" w:color="000000"/>
            </w:tcBorders>
            <w:shd w:val="clear" w:color="auto" w:fill="auto"/>
          </w:tcPr>
          <w:p w14:paraId="454314E2" w14:textId="51CB560F" w:rsidR="009D6E35" w:rsidRPr="00E57A19" w:rsidRDefault="009D6E35" w:rsidP="00896D7F">
            <w:pPr>
              <w:rPr>
                <w:rFonts w:cstheme="minorHAnsi"/>
                <w:color w:val="000000" w:themeColor="text1"/>
                <w:szCs w:val="20"/>
              </w:rPr>
            </w:pPr>
            <w:r>
              <w:rPr>
                <w:rFonts w:cstheme="minorHAnsi"/>
                <w:color w:val="000000" w:themeColor="text1"/>
                <w:szCs w:val="20"/>
              </w:rPr>
              <w:t>Labor (Including Travelling time)</w:t>
            </w:r>
          </w:p>
        </w:tc>
        <w:tc>
          <w:tcPr>
            <w:tcW w:w="851" w:type="dxa"/>
            <w:tcBorders>
              <w:top w:val="nil"/>
              <w:left w:val="nil"/>
              <w:bottom w:val="single" w:sz="4" w:space="0" w:color="000000"/>
              <w:right w:val="single" w:sz="4" w:space="0" w:color="000000"/>
            </w:tcBorders>
            <w:shd w:val="clear" w:color="auto" w:fill="auto"/>
          </w:tcPr>
          <w:p w14:paraId="3985077B" w14:textId="36E7D46E" w:rsidR="009D6E35" w:rsidRPr="00E57A19" w:rsidRDefault="009D6E35" w:rsidP="00896D7F">
            <w:pPr>
              <w:rPr>
                <w:rFonts w:cstheme="minorHAnsi"/>
                <w:color w:val="000000" w:themeColor="text1"/>
                <w:szCs w:val="20"/>
              </w:rPr>
            </w:pPr>
            <w:r>
              <w:rPr>
                <w:rFonts w:cstheme="minorHAnsi"/>
                <w:color w:val="000000" w:themeColor="text1"/>
                <w:szCs w:val="20"/>
              </w:rPr>
              <w:t>1</w:t>
            </w:r>
          </w:p>
        </w:tc>
        <w:tc>
          <w:tcPr>
            <w:tcW w:w="1986" w:type="dxa"/>
            <w:tcBorders>
              <w:top w:val="single" w:sz="4" w:space="0" w:color="000000"/>
              <w:left w:val="nil"/>
              <w:bottom w:val="single" w:sz="4" w:space="0" w:color="000000"/>
              <w:right w:val="single" w:sz="4" w:space="0" w:color="000000"/>
            </w:tcBorders>
            <w:shd w:val="clear" w:color="auto" w:fill="auto"/>
          </w:tcPr>
          <w:p w14:paraId="3F7CCA4F" w14:textId="7935E7E7" w:rsidR="009D6E35" w:rsidRPr="00E57A19" w:rsidRDefault="009D6E35" w:rsidP="00896D7F">
            <w:pPr>
              <w:rPr>
                <w:rFonts w:cstheme="minorHAnsi"/>
                <w:color w:val="000000" w:themeColor="text1"/>
                <w:szCs w:val="20"/>
              </w:rPr>
            </w:pPr>
            <w:r>
              <w:rPr>
                <w:rFonts w:cstheme="minorHAnsi"/>
                <w:color w:val="000000" w:themeColor="text1"/>
                <w:szCs w:val="20"/>
              </w:rPr>
              <w:t>R</w:t>
            </w:r>
            <w:r w:rsidR="00E60CE5">
              <w:rPr>
                <w:rFonts w:cstheme="minorHAnsi"/>
                <w:color w:val="000000" w:themeColor="text1"/>
                <w:szCs w:val="20"/>
              </w:rPr>
              <w:t xml:space="preserve"> 45 000</w:t>
            </w:r>
          </w:p>
        </w:tc>
        <w:tc>
          <w:tcPr>
            <w:tcW w:w="1740" w:type="dxa"/>
            <w:tcBorders>
              <w:top w:val="single" w:sz="4" w:space="0" w:color="000000"/>
              <w:left w:val="nil"/>
              <w:bottom w:val="single" w:sz="4" w:space="0" w:color="000000"/>
              <w:right w:val="single" w:sz="4" w:space="0" w:color="000000"/>
            </w:tcBorders>
            <w:shd w:val="clear" w:color="auto" w:fill="auto"/>
          </w:tcPr>
          <w:p w14:paraId="3169FD43" w14:textId="694642DD" w:rsidR="009D6E35" w:rsidRPr="00E57A19" w:rsidRDefault="002C70AA" w:rsidP="00896D7F">
            <w:pPr>
              <w:rPr>
                <w:rFonts w:cstheme="minorHAnsi"/>
                <w:color w:val="000000" w:themeColor="text1"/>
                <w:szCs w:val="20"/>
              </w:rPr>
            </w:pPr>
            <w:r>
              <w:rPr>
                <w:rFonts w:cstheme="minorHAnsi"/>
                <w:color w:val="000000" w:themeColor="text1"/>
                <w:szCs w:val="20"/>
              </w:rPr>
              <w:t>R45 000</w:t>
            </w:r>
          </w:p>
        </w:tc>
      </w:tr>
      <w:tr w:rsidR="00E21760" w:rsidRPr="0039191B" w14:paraId="6EEDF790" w14:textId="77777777" w:rsidTr="00896D7F">
        <w:trPr>
          <w:trHeight w:val="1000"/>
        </w:trPr>
        <w:tc>
          <w:tcPr>
            <w:tcW w:w="1720" w:type="dxa"/>
            <w:tcBorders>
              <w:top w:val="single" w:sz="4" w:space="0" w:color="000000"/>
              <w:left w:val="single" w:sz="4" w:space="0" w:color="000000"/>
              <w:bottom w:val="single" w:sz="4" w:space="0" w:color="000000"/>
              <w:right w:val="single" w:sz="4" w:space="0" w:color="000000"/>
            </w:tcBorders>
            <w:shd w:val="clear" w:color="auto" w:fill="auto"/>
            <w:hideMark/>
          </w:tcPr>
          <w:p w14:paraId="19F2C86F" w14:textId="538771DE" w:rsidR="00E21760" w:rsidRPr="00E57A19" w:rsidRDefault="00FB532F" w:rsidP="00896D7F">
            <w:pPr>
              <w:rPr>
                <w:rFonts w:cstheme="minorHAnsi"/>
                <w:b/>
                <w:bCs/>
                <w:color w:val="000000" w:themeColor="text1"/>
                <w:szCs w:val="20"/>
              </w:rPr>
            </w:pPr>
            <w:r>
              <w:rPr>
                <w:rFonts w:cstheme="minorHAnsi"/>
                <w:b/>
                <w:bCs/>
                <w:color w:val="000000" w:themeColor="text1"/>
                <w:szCs w:val="20"/>
              </w:rPr>
              <w:t>Travel</w:t>
            </w:r>
          </w:p>
        </w:tc>
        <w:tc>
          <w:tcPr>
            <w:tcW w:w="3803" w:type="dxa"/>
            <w:tcBorders>
              <w:top w:val="single" w:sz="4" w:space="0" w:color="000000"/>
              <w:left w:val="nil"/>
              <w:bottom w:val="single" w:sz="4" w:space="0" w:color="000000"/>
              <w:right w:val="single" w:sz="4" w:space="0" w:color="000000"/>
            </w:tcBorders>
            <w:shd w:val="clear" w:color="auto" w:fill="auto"/>
            <w:hideMark/>
          </w:tcPr>
          <w:p w14:paraId="36D75E67" w14:textId="62E4B543" w:rsidR="00BE548F" w:rsidRPr="00E5689B" w:rsidRDefault="00BE548F" w:rsidP="00E5689B">
            <w:pPr>
              <w:spacing w:after="0"/>
              <w:rPr>
                <w:rFonts w:cstheme="minorHAnsi"/>
                <w:color w:val="000000" w:themeColor="text1"/>
                <w:szCs w:val="20"/>
              </w:rPr>
            </w:pPr>
            <w:r w:rsidRPr="00E5689B">
              <w:rPr>
                <w:rFonts w:cstheme="minorHAnsi"/>
                <w:color w:val="000000" w:themeColor="text1"/>
                <w:szCs w:val="20"/>
              </w:rPr>
              <w:t xml:space="preserve">Travelling (KM from base to and </w:t>
            </w:r>
            <w:proofErr w:type="spellStart"/>
            <w:r w:rsidRPr="00E5689B">
              <w:rPr>
                <w:rFonts w:cstheme="minorHAnsi"/>
                <w:color w:val="000000" w:themeColor="text1"/>
                <w:szCs w:val="20"/>
              </w:rPr>
              <w:t>fromsites</w:t>
            </w:r>
            <w:proofErr w:type="spellEnd"/>
            <w:r w:rsidRPr="00E5689B">
              <w:rPr>
                <w:rFonts w:cstheme="minorHAnsi"/>
                <w:color w:val="000000" w:themeColor="text1"/>
                <w:szCs w:val="20"/>
              </w:rPr>
              <w:t>), Flights, Accommodation, Out of</w:t>
            </w:r>
          </w:p>
          <w:p w14:paraId="12001CF9" w14:textId="77BBD7E8" w:rsidR="00E21760" w:rsidRPr="00E57A19" w:rsidRDefault="00BE548F" w:rsidP="00E5689B">
            <w:pPr>
              <w:spacing w:after="0"/>
              <w:rPr>
                <w:rFonts w:cstheme="minorHAnsi"/>
                <w:b/>
                <w:bCs/>
                <w:color w:val="000000" w:themeColor="text1"/>
                <w:szCs w:val="20"/>
              </w:rPr>
            </w:pPr>
            <w:r w:rsidRPr="00E5689B">
              <w:rPr>
                <w:rFonts w:cstheme="minorHAnsi"/>
                <w:color w:val="000000" w:themeColor="text1"/>
                <w:szCs w:val="20"/>
              </w:rPr>
              <w:t>Town, Allowances etc.</w:t>
            </w:r>
          </w:p>
        </w:tc>
        <w:tc>
          <w:tcPr>
            <w:tcW w:w="851" w:type="dxa"/>
            <w:tcBorders>
              <w:top w:val="nil"/>
              <w:left w:val="nil"/>
              <w:bottom w:val="single" w:sz="4" w:space="0" w:color="000000"/>
              <w:right w:val="single" w:sz="4" w:space="0" w:color="000000"/>
            </w:tcBorders>
            <w:shd w:val="clear" w:color="auto" w:fill="auto"/>
            <w:hideMark/>
          </w:tcPr>
          <w:p w14:paraId="29643D59" w14:textId="26798CB5" w:rsidR="00E21760" w:rsidRPr="00E57A19" w:rsidRDefault="00E21760" w:rsidP="00896D7F">
            <w:pPr>
              <w:rPr>
                <w:rFonts w:cstheme="minorHAnsi"/>
                <w:color w:val="000000" w:themeColor="text1"/>
                <w:szCs w:val="20"/>
              </w:rPr>
            </w:pPr>
            <w:r w:rsidRPr="00E57A19">
              <w:rPr>
                <w:rFonts w:cstheme="minorHAnsi"/>
                <w:color w:val="000000" w:themeColor="text1"/>
                <w:szCs w:val="20"/>
              </w:rPr>
              <w:t> </w:t>
            </w:r>
            <w:r w:rsidR="00147ADD">
              <w:rPr>
                <w:rFonts w:cstheme="minorHAnsi"/>
                <w:color w:val="000000" w:themeColor="text1"/>
                <w:szCs w:val="20"/>
              </w:rPr>
              <w:t>1</w:t>
            </w:r>
          </w:p>
        </w:tc>
        <w:tc>
          <w:tcPr>
            <w:tcW w:w="1986" w:type="dxa"/>
            <w:tcBorders>
              <w:top w:val="single" w:sz="4" w:space="0" w:color="000000"/>
              <w:left w:val="nil"/>
              <w:bottom w:val="single" w:sz="4" w:space="0" w:color="000000"/>
              <w:right w:val="single" w:sz="4" w:space="0" w:color="000000"/>
            </w:tcBorders>
            <w:shd w:val="clear" w:color="auto" w:fill="auto"/>
            <w:hideMark/>
          </w:tcPr>
          <w:p w14:paraId="05923E5A" w14:textId="2AE41348" w:rsidR="00E21760" w:rsidRPr="00E57A19" w:rsidRDefault="00147ADD" w:rsidP="00896D7F">
            <w:pPr>
              <w:rPr>
                <w:rFonts w:cstheme="minorHAnsi"/>
                <w:color w:val="000000" w:themeColor="text1"/>
                <w:szCs w:val="20"/>
              </w:rPr>
            </w:pPr>
            <w:r>
              <w:rPr>
                <w:rFonts w:cstheme="minorHAnsi"/>
                <w:color w:val="000000" w:themeColor="text1"/>
                <w:szCs w:val="20"/>
              </w:rPr>
              <w:t> R103 600</w:t>
            </w:r>
          </w:p>
        </w:tc>
        <w:tc>
          <w:tcPr>
            <w:tcW w:w="1740" w:type="dxa"/>
            <w:tcBorders>
              <w:top w:val="single" w:sz="4" w:space="0" w:color="000000"/>
              <w:left w:val="nil"/>
              <w:bottom w:val="single" w:sz="4" w:space="0" w:color="000000"/>
              <w:right w:val="single" w:sz="4" w:space="0" w:color="000000"/>
            </w:tcBorders>
            <w:shd w:val="clear" w:color="auto" w:fill="auto"/>
            <w:hideMark/>
          </w:tcPr>
          <w:p w14:paraId="566EACF4" w14:textId="1F2F4ED9" w:rsidR="00E21760" w:rsidRPr="00E57A19" w:rsidRDefault="00147ADD" w:rsidP="00896D7F">
            <w:pPr>
              <w:rPr>
                <w:rFonts w:cstheme="minorHAnsi"/>
                <w:color w:val="000000" w:themeColor="text1"/>
                <w:szCs w:val="20"/>
              </w:rPr>
            </w:pPr>
            <w:r>
              <w:rPr>
                <w:rFonts w:cstheme="minorHAnsi"/>
                <w:color w:val="000000" w:themeColor="text1"/>
                <w:szCs w:val="20"/>
              </w:rPr>
              <w:t> R103 600</w:t>
            </w:r>
          </w:p>
        </w:tc>
      </w:tr>
      <w:tr w:rsidR="00E21760" w:rsidRPr="0039191B" w14:paraId="39F64C36" w14:textId="77777777" w:rsidTr="00896D7F">
        <w:trPr>
          <w:trHeight w:val="1000"/>
        </w:trPr>
        <w:tc>
          <w:tcPr>
            <w:tcW w:w="1720" w:type="dxa"/>
            <w:tcBorders>
              <w:top w:val="single" w:sz="4" w:space="0" w:color="000000"/>
              <w:left w:val="single" w:sz="4" w:space="0" w:color="000000"/>
              <w:bottom w:val="single" w:sz="4" w:space="0" w:color="000000"/>
              <w:right w:val="single" w:sz="4" w:space="0" w:color="000000"/>
            </w:tcBorders>
            <w:shd w:val="clear" w:color="auto" w:fill="auto"/>
            <w:hideMark/>
          </w:tcPr>
          <w:p w14:paraId="3A3F30DF"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Asset Tags</w:t>
            </w:r>
          </w:p>
        </w:tc>
        <w:tc>
          <w:tcPr>
            <w:tcW w:w="3803" w:type="dxa"/>
            <w:tcBorders>
              <w:top w:val="single" w:sz="4" w:space="0" w:color="000000"/>
              <w:left w:val="nil"/>
              <w:bottom w:val="single" w:sz="4" w:space="0" w:color="000000"/>
              <w:right w:val="single" w:sz="4" w:space="0" w:color="000000"/>
            </w:tcBorders>
            <w:shd w:val="clear" w:color="auto" w:fill="auto"/>
            <w:hideMark/>
          </w:tcPr>
          <w:p w14:paraId="2542A1AC" w14:textId="77777777" w:rsidR="00E21760" w:rsidRPr="00E57A19" w:rsidRDefault="00E21760" w:rsidP="00896D7F">
            <w:pPr>
              <w:rPr>
                <w:rFonts w:cstheme="minorHAnsi"/>
                <w:color w:val="000000" w:themeColor="text1"/>
                <w:szCs w:val="20"/>
              </w:rPr>
            </w:pPr>
            <w:r w:rsidRPr="00E57A19">
              <w:rPr>
                <w:rFonts w:cstheme="minorHAnsi"/>
                <w:color w:val="000000" w:themeColor="text1"/>
                <w:szCs w:val="20"/>
              </w:rPr>
              <w:t>Asset tags - 38mmx14mm</w:t>
            </w:r>
            <w:r w:rsidRPr="00E57A19">
              <w:rPr>
                <w:rFonts w:cstheme="minorHAnsi"/>
                <w:color w:val="000000" w:themeColor="text1"/>
                <w:szCs w:val="20"/>
              </w:rPr>
              <w:br/>
              <w:t>-Photo etched Permaflex Silver self-stick. Including Company Name Black and White(Assets tags Qty</w:t>
            </w:r>
          </w:p>
        </w:tc>
        <w:tc>
          <w:tcPr>
            <w:tcW w:w="851" w:type="dxa"/>
            <w:tcBorders>
              <w:top w:val="nil"/>
              <w:left w:val="nil"/>
              <w:bottom w:val="single" w:sz="4" w:space="0" w:color="000000"/>
              <w:right w:val="single" w:sz="4" w:space="0" w:color="000000"/>
            </w:tcBorders>
            <w:shd w:val="clear" w:color="auto" w:fill="auto"/>
            <w:noWrap/>
            <w:hideMark/>
          </w:tcPr>
          <w:p w14:paraId="084101FA"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1 000</w:t>
            </w:r>
          </w:p>
        </w:tc>
        <w:tc>
          <w:tcPr>
            <w:tcW w:w="1986" w:type="dxa"/>
            <w:tcBorders>
              <w:top w:val="single" w:sz="4" w:space="0" w:color="000000"/>
              <w:left w:val="nil"/>
              <w:bottom w:val="single" w:sz="4" w:space="0" w:color="000000"/>
              <w:right w:val="single" w:sz="4" w:space="0" w:color="000000"/>
            </w:tcBorders>
            <w:shd w:val="clear" w:color="auto" w:fill="auto"/>
            <w:hideMark/>
          </w:tcPr>
          <w:p w14:paraId="40F59A07" w14:textId="30C151D7" w:rsidR="00E21760" w:rsidRPr="00E57A19" w:rsidRDefault="00E21760" w:rsidP="00896D7F">
            <w:pPr>
              <w:rPr>
                <w:rFonts w:cstheme="minorHAnsi"/>
                <w:color w:val="000000" w:themeColor="text1"/>
                <w:szCs w:val="20"/>
              </w:rPr>
            </w:pPr>
            <w:r w:rsidRPr="00E57A19">
              <w:rPr>
                <w:rFonts w:cstheme="minorHAnsi"/>
                <w:color w:val="000000" w:themeColor="text1"/>
                <w:szCs w:val="20"/>
              </w:rPr>
              <w:t xml:space="preserve"> R </w:t>
            </w:r>
            <w:r w:rsidR="00236B98">
              <w:rPr>
                <w:rFonts w:cstheme="minorHAnsi"/>
                <w:color w:val="000000" w:themeColor="text1"/>
                <w:szCs w:val="20"/>
              </w:rPr>
              <w:t>3800</w:t>
            </w:r>
          </w:p>
        </w:tc>
        <w:tc>
          <w:tcPr>
            <w:tcW w:w="1740" w:type="dxa"/>
            <w:tcBorders>
              <w:top w:val="single" w:sz="4" w:space="0" w:color="000000"/>
              <w:left w:val="nil"/>
              <w:bottom w:val="single" w:sz="4" w:space="0" w:color="000000"/>
              <w:right w:val="single" w:sz="4" w:space="0" w:color="000000"/>
            </w:tcBorders>
            <w:shd w:val="clear" w:color="auto" w:fill="auto"/>
            <w:hideMark/>
          </w:tcPr>
          <w:p w14:paraId="2922DFF4" w14:textId="1EDECD19" w:rsidR="00E21760" w:rsidRPr="00E57A19" w:rsidRDefault="00E21760" w:rsidP="00896D7F">
            <w:pPr>
              <w:rPr>
                <w:rFonts w:cstheme="minorHAnsi"/>
                <w:color w:val="000000" w:themeColor="text1"/>
                <w:szCs w:val="20"/>
              </w:rPr>
            </w:pPr>
            <w:r w:rsidRPr="00E57A19">
              <w:rPr>
                <w:rFonts w:cstheme="minorHAnsi"/>
                <w:color w:val="000000" w:themeColor="text1"/>
                <w:szCs w:val="20"/>
              </w:rPr>
              <w:t xml:space="preserve">R </w:t>
            </w:r>
            <w:r w:rsidR="00236B98">
              <w:rPr>
                <w:rFonts w:cstheme="minorHAnsi"/>
                <w:color w:val="000000" w:themeColor="text1"/>
                <w:szCs w:val="20"/>
              </w:rPr>
              <w:t>38</w:t>
            </w:r>
            <w:r w:rsidR="00236B98" w:rsidRPr="00E57A19">
              <w:rPr>
                <w:rFonts w:cstheme="minorHAnsi"/>
                <w:color w:val="000000" w:themeColor="text1"/>
                <w:szCs w:val="20"/>
              </w:rPr>
              <w:t>00</w:t>
            </w:r>
          </w:p>
        </w:tc>
      </w:tr>
      <w:tr w:rsidR="00E21760" w:rsidRPr="0039191B" w14:paraId="7AC164AD" w14:textId="77777777" w:rsidTr="00E5689B">
        <w:tblPrEx>
          <w:tblW w:w="10100" w:type="dxa"/>
          <w:tblPrExChange w:id="291" w:author="Nerushka Naidoo" w:date="2025-03-20T10:02:00Z">
            <w:tblPrEx>
              <w:tblW w:w="10100" w:type="dxa"/>
            </w:tblPrEx>
          </w:tblPrExChange>
        </w:tblPrEx>
        <w:trPr>
          <w:trHeight w:val="1000"/>
          <w:trPrChange w:id="292" w:author="Nerushka Naidoo" w:date="2025-03-20T10:02:00Z">
            <w:trPr>
              <w:gridAfter w:val="0"/>
              <w:trHeight w:val="1000"/>
            </w:trPr>
          </w:trPrChange>
        </w:trPr>
        <w:tc>
          <w:tcPr>
            <w:tcW w:w="1720" w:type="dxa"/>
            <w:tcBorders>
              <w:top w:val="single" w:sz="4" w:space="0" w:color="000000"/>
              <w:left w:val="single" w:sz="4" w:space="0" w:color="000000"/>
              <w:bottom w:val="single" w:sz="4" w:space="0" w:color="000000"/>
              <w:right w:val="single" w:sz="4" w:space="0" w:color="000000"/>
            </w:tcBorders>
            <w:shd w:val="clear" w:color="auto" w:fill="auto"/>
            <w:hideMark/>
            <w:tcPrChange w:id="293" w:author="Nerushka Naidoo" w:date="2025-03-20T10:02:00Z">
              <w:tcPr>
                <w:tcW w:w="1720" w:type="dxa"/>
                <w:gridSpan w:val="2"/>
                <w:tcBorders>
                  <w:top w:val="single" w:sz="4" w:space="0" w:color="000000"/>
                  <w:left w:val="single" w:sz="4" w:space="0" w:color="000000"/>
                  <w:bottom w:val="single" w:sz="4" w:space="0" w:color="000000"/>
                  <w:right w:val="single" w:sz="4" w:space="0" w:color="000000"/>
                </w:tcBorders>
                <w:shd w:val="clear" w:color="auto" w:fill="auto"/>
                <w:hideMark/>
              </w:tcPr>
            </w:tcPrChange>
          </w:tcPr>
          <w:p w14:paraId="38D692C7" w14:textId="77777777" w:rsidR="00E21760" w:rsidRPr="00E57A19" w:rsidRDefault="00E21760" w:rsidP="00896D7F">
            <w:pPr>
              <w:rPr>
                <w:rFonts w:cstheme="minorHAnsi"/>
                <w:b/>
                <w:bCs/>
                <w:color w:val="000000" w:themeColor="text1"/>
                <w:szCs w:val="20"/>
              </w:rPr>
            </w:pPr>
            <w:r w:rsidRPr="00E57A19">
              <w:rPr>
                <w:rFonts w:cstheme="minorHAnsi"/>
                <w:b/>
                <w:bCs/>
                <w:color w:val="000000" w:themeColor="text1"/>
                <w:szCs w:val="20"/>
              </w:rPr>
              <w:t>Project Management</w:t>
            </w:r>
          </w:p>
        </w:tc>
        <w:tc>
          <w:tcPr>
            <w:tcW w:w="3803" w:type="dxa"/>
            <w:tcBorders>
              <w:top w:val="single" w:sz="4" w:space="0" w:color="000000"/>
              <w:left w:val="nil"/>
              <w:bottom w:val="single" w:sz="4" w:space="0" w:color="000000"/>
              <w:right w:val="single" w:sz="4" w:space="0" w:color="000000"/>
            </w:tcBorders>
            <w:shd w:val="clear" w:color="auto" w:fill="auto"/>
            <w:hideMark/>
            <w:tcPrChange w:id="294" w:author="Nerushka Naidoo" w:date="2025-03-20T10:02:00Z">
              <w:tcPr>
                <w:tcW w:w="3803" w:type="dxa"/>
                <w:gridSpan w:val="2"/>
                <w:tcBorders>
                  <w:top w:val="single" w:sz="4" w:space="0" w:color="000000"/>
                  <w:left w:val="nil"/>
                  <w:bottom w:val="single" w:sz="4" w:space="0" w:color="000000"/>
                  <w:right w:val="single" w:sz="4" w:space="0" w:color="000000"/>
                </w:tcBorders>
                <w:shd w:val="clear" w:color="auto" w:fill="auto"/>
                <w:hideMark/>
              </w:tcPr>
            </w:tcPrChange>
          </w:tcPr>
          <w:p w14:paraId="1AC9A9FF" w14:textId="77777777" w:rsidR="00E21760" w:rsidRPr="00E57A19" w:rsidRDefault="00E21760" w:rsidP="00896D7F">
            <w:pPr>
              <w:rPr>
                <w:rFonts w:cstheme="minorHAnsi"/>
                <w:color w:val="000000" w:themeColor="text1"/>
                <w:szCs w:val="20"/>
              </w:rPr>
            </w:pPr>
            <w:r w:rsidRPr="00E57A19">
              <w:rPr>
                <w:rFonts w:cstheme="minorHAnsi"/>
                <w:color w:val="000000" w:themeColor="text1"/>
                <w:szCs w:val="20"/>
              </w:rPr>
              <w:t>Project Management - Manage of Project as well as Report on daily weekly basis on progress and any challenges</w:t>
            </w:r>
          </w:p>
        </w:tc>
        <w:tc>
          <w:tcPr>
            <w:tcW w:w="851" w:type="dxa"/>
            <w:tcBorders>
              <w:top w:val="nil"/>
              <w:left w:val="nil"/>
              <w:bottom w:val="nil"/>
              <w:right w:val="single" w:sz="4" w:space="0" w:color="000000"/>
            </w:tcBorders>
            <w:shd w:val="clear" w:color="auto" w:fill="auto"/>
            <w:hideMark/>
            <w:tcPrChange w:id="295" w:author="Nerushka Naidoo" w:date="2025-03-20T10:02:00Z">
              <w:tcPr>
                <w:tcW w:w="851" w:type="dxa"/>
                <w:gridSpan w:val="2"/>
                <w:tcBorders>
                  <w:top w:val="nil"/>
                  <w:left w:val="nil"/>
                  <w:bottom w:val="single" w:sz="4" w:space="0" w:color="000000"/>
                  <w:right w:val="single" w:sz="4" w:space="0" w:color="000000"/>
                </w:tcBorders>
                <w:shd w:val="clear" w:color="auto" w:fill="auto"/>
                <w:hideMark/>
              </w:tcPr>
            </w:tcPrChange>
          </w:tcPr>
          <w:p w14:paraId="458B5CF9" w14:textId="77777777" w:rsidR="00E21760" w:rsidRPr="00E57A19" w:rsidRDefault="00E21760" w:rsidP="00896D7F">
            <w:pPr>
              <w:rPr>
                <w:rFonts w:cstheme="minorHAnsi"/>
                <w:color w:val="000000" w:themeColor="text1"/>
                <w:szCs w:val="20"/>
              </w:rPr>
            </w:pPr>
            <w:r w:rsidRPr="00E57A19">
              <w:rPr>
                <w:rFonts w:cstheme="minorHAnsi"/>
                <w:color w:val="000000" w:themeColor="text1"/>
                <w:szCs w:val="20"/>
              </w:rPr>
              <w:t> 1</w:t>
            </w:r>
          </w:p>
        </w:tc>
        <w:tc>
          <w:tcPr>
            <w:tcW w:w="1986" w:type="dxa"/>
            <w:tcBorders>
              <w:top w:val="single" w:sz="4" w:space="0" w:color="000000"/>
              <w:left w:val="nil"/>
              <w:bottom w:val="single" w:sz="4" w:space="0" w:color="000000"/>
              <w:right w:val="single" w:sz="4" w:space="0" w:color="000000"/>
            </w:tcBorders>
            <w:shd w:val="clear" w:color="auto" w:fill="auto"/>
            <w:hideMark/>
            <w:tcPrChange w:id="296" w:author="Nerushka Naidoo" w:date="2025-03-20T10:02:00Z">
              <w:tcPr>
                <w:tcW w:w="1986" w:type="dxa"/>
                <w:gridSpan w:val="2"/>
                <w:tcBorders>
                  <w:top w:val="single" w:sz="4" w:space="0" w:color="000000"/>
                  <w:left w:val="nil"/>
                  <w:bottom w:val="single" w:sz="4" w:space="0" w:color="000000"/>
                  <w:right w:val="single" w:sz="4" w:space="0" w:color="000000"/>
                </w:tcBorders>
                <w:shd w:val="clear" w:color="auto" w:fill="auto"/>
                <w:hideMark/>
              </w:tcPr>
            </w:tcPrChange>
          </w:tcPr>
          <w:p w14:paraId="0E7AA549" w14:textId="626306D0" w:rsidR="00E21760" w:rsidRPr="00E57A19" w:rsidRDefault="00E21760" w:rsidP="00896D7F">
            <w:pPr>
              <w:rPr>
                <w:rFonts w:cstheme="minorHAnsi"/>
                <w:color w:val="000000" w:themeColor="text1"/>
                <w:szCs w:val="20"/>
              </w:rPr>
            </w:pPr>
            <w:r w:rsidRPr="00E57A19">
              <w:rPr>
                <w:rFonts w:cstheme="minorHAnsi"/>
                <w:color w:val="000000" w:themeColor="text1"/>
                <w:szCs w:val="20"/>
              </w:rPr>
              <w:t> R</w:t>
            </w:r>
            <w:r w:rsidR="00236B98">
              <w:rPr>
                <w:rFonts w:cstheme="minorHAnsi"/>
                <w:color w:val="000000" w:themeColor="text1"/>
                <w:szCs w:val="20"/>
              </w:rPr>
              <w:t>48</w:t>
            </w:r>
            <w:r w:rsidRPr="00E57A19">
              <w:rPr>
                <w:rFonts w:cstheme="minorHAnsi"/>
                <w:color w:val="000000" w:themeColor="text1"/>
                <w:szCs w:val="20"/>
              </w:rPr>
              <w:t xml:space="preserve"> 000</w:t>
            </w:r>
          </w:p>
        </w:tc>
        <w:tc>
          <w:tcPr>
            <w:tcW w:w="1740" w:type="dxa"/>
            <w:tcBorders>
              <w:top w:val="single" w:sz="4" w:space="0" w:color="000000"/>
              <w:left w:val="nil"/>
              <w:bottom w:val="single" w:sz="4" w:space="0" w:color="000000"/>
              <w:right w:val="single" w:sz="4" w:space="0" w:color="000000"/>
            </w:tcBorders>
            <w:shd w:val="clear" w:color="auto" w:fill="auto"/>
            <w:hideMark/>
            <w:tcPrChange w:id="297" w:author="Nerushka Naidoo" w:date="2025-03-20T10:02:00Z">
              <w:tcPr>
                <w:tcW w:w="1740" w:type="dxa"/>
                <w:gridSpan w:val="2"/>
                <w:tcBorders>
                  <w:top w:val="single" w:sz="4" w:space="0" w:color="000000"/>
                  <w:left w:val="nil"/>
                  <w:bottom w:val="single" w:sz="4" w:space="0" w:color="000000"/>
                  <w:right w:val="single" w:sz="4" w:space="0" w:color="000000"/>
                </w:tcBorders>
                <w:shd w:val="clear" w:color="auto" w:fill="auto"/>
                <w:hideMark/>
              </w:tcPr>
            </w:tcPrChange>
          </w:tcPr>
          <w:p w14:paraId="1223996B" w14:textId="75709274" w:rsidR="00E21760" w:rsidRPr="00E57A19" w:rsidRDefault="00236B98" w:rsidP="00896D7F">
            <w:pPr>
              <w:rPr>
                <w:rFonts w:cstheme="minorHAnsi"/>
                <w:color w:val="000000" w:themeColor="text1"/>
                <w:szCs w:val="20"/>
              </w:rPr>
            </w:pPr>
            <w:r w:rsidRPr="00E57A19">
              <w:rPr>
                <w:rFonts w:cstheme="minorHAnsi"/>
                <w:color w:val="000000" w:themeColor="text1"/>
                <w:szCs w:val="20"/>
              </w:rPr>
              <w:t>R</w:t>
            </w:r>
            <w:r>
              <w:rPr>
                <w:rFonts w:cstheme="minorHAnsi"/>
                <w:color w:val="000000" w:themeColor="text1"/>
                <w:szCs w:val="20"/>
              </w:rPr>
              <w:t>48</w:t>
            </w:r>
            <w:r w:rsidRPr="00E57A19">
              <w:rPr>
                <w:rFonts w:cstheme="minorHAnsi"/>
                <w:color w:val="000000" w:themeColor="text1"/>
                <w:szCs w:val="20"/>
              </w:rPr>
              <w:t xml:space="preserve"> </w:t>
            </w:r>
            <w:r w:rsidR="00E21760" w:rsidRPr="00E57A19">
              <w:rPr>
                <w:rFonts w:cstheme="minorHAnsi"/>
                <w:color w:val="000000" w:themeColor="text1"/>
                <w:szCs w:val="20"/>
              </w:rPr>
              <w:t>000</w:t>
            </w:r>
          </w:p>
        </w:tc>
      </w:tr>
      <w:tr w:rsidR="00FE22C6" w:rsidRPr="0039191B" w14:paraId="6331DFD7" w14:textId="77777777" w:rsidTr="008140BD">
        <w:tblPrEx>
          <w:tblW w:w="10100" w:type="dxa"/>
          <w:tblPrExChange w:id="298" w:author="Nerushka Naidoo" w:date="2025-03-20T10:04:00Z">
            <w:tblPrEx>
              <w:tblW w:w="10100" w:type="dxa"/>
            </w:tblPrEx>
          </w:tblPrExChange>
        </w:tblPrEx>
        <w:trPr>
          <w:trHeight w:val="399"/>
          <w:ins w:id="299" w:author="Nerushka Naidoo" w:date="2025-03-20T10:02:00Z"/>
          <w:trPrChange w:id="300" w:author="Nerushka Naidoo" w:date="2025-03-20T10:04:00Z">
            <w:trPr>
              <w:gridAfter w:val="0"/>
              <w:trHeight w:val="1000"/>
            </w:trPr>
          </w:trPrChange>
        </w:trPr>
        <w:tc>
          <w:tcPr>
            <w:tcW w:w="8360" w:type="dxa"/>
            <w:gridSpan w:val="4"/>
            <w:tcBorders>
              <w:top w:val="single" w:sz="4" w:space="0" w:color="000000"/>
              <w:left w:val="single" w:sz="4" w:space="0" w:color="000000"/>
              <w:bottom w:val="single" w:sz="4" w:space="0" w:color="000000"/>
              <w:right w:val="single" w:sz="4" w:space="0" w:color="000000"/>
            </w:tcBorders>
            <w:shd w:val="clear" w:color="auto" w:fill="auto"/>
            <w:tcPrChange w:id="301" w:author="Nerushka Naidoo" w:date="2025-03-20T10:04:00Z">
              <w:tcPr>
                <w:tcW w:w="8360" w:type="dxa"/>
                <w:gridSpan w:val="8"/>
                <w:tcBorders>
                  <w:top w:val="single" w:sz="4" w:space="0" w:color="000000"/>
                  <w:left w:val="single" w:sz="4" w:space="0" w:color="000000"/>
                  <w:bottom w:val="single" w:sz="4" w:space="0" w:color="000000"/>
                  <w:right w:val="single" w:sz="4" w:space="0" w:color="000000"/>
                </w:tcBorders>
                <w:shd w:val="clear" w:color="auto" w:fill="auto"/>
              </w:tcPr>
            </w:tcPrChange>
          </w:tcPr>
          <w:p w14:paraId="08BA9A88" w14:textId="1C114F6A" w:rsidR="00FE22C6" w:rsidRPr="00E57A19" w:rsidRDefault="00FE22C6">
            <w:pPr>
              <w:jc w:val="right"/>
              <w:rPr>
                <w:ins w:id="302" w:author="Nerushka Naidoo" w:date="2025-03-20T10:02:00Z"/>
                <w:rFonts w:cstheme="minorHAnsi"/>
                <w:color w:val="000000" w:themeColor="text1"/>
                <w:szCs w:val="20"/>
              </w:rPr>
              <w:pPrChange w:id="303" w:author="Nerushka Naidoo" w:date="2025-03-20T10:02:00Z">
                <w:pPr>
                  <w:framePr w:hSpace="180" w:wrap="around" w:vAnchor="text" w:hAnchor="margin" w:xAlign="center" w:y="134"/>
                </w:pPr>
              </w:pPrChange>
            </w:pPr>
            <w:ins w:id="304" w:author="Nerushka Naidoo" w:date="2025-03-20T10:02:00Z">
              <w:r>
                <w:rPr>
                  <w:rFonts w:cstheme="minorHAnsi"/>
                  <w:b/>
                  <w:bCs/>
                  <w:color w:val="000000" w:themeColor="text1"/>
                  <w:szCs w:val="20"/>
                </w:rPr>
                <w:t xml:space="preserve">Total Cost </w:t>
              </w:r>
            </w:ins>
          </w:p>
        </w:tc>
        <w:tc>
          <w:tcPr>
            <w:tcW w:w="1740" w:type="dxa"/>
            <w:tcBorders>
              <w:top w:val="single" w:sz="4" w:space="0" w:color="000000"/>
              <w:left w:val="nil"/>
              <w:bottom w:val="single" w:sz="4" w:space="0" w:color="000000"/>
              <w:right w:val="single" w:sz="4" w:space="0" w:color="000000"/>
            </w:tcBorders>
            <w:shd w:val="clear" w:color="auto" w:fill="auto"/>
            <w:tcPrChange w:id="305" w:author="Nerushka Naidoo" w:date="2025-03-20T10:04:00Z">
              <w:tcPr>
                <w:tcW w:w="1740" w:type="dxa"/>
                <w:gridSpan w:val="2"/>
                <w:tcBorders>
                  <w:top w:val="single" w:sz="4" w:space="0" w:color="000000"/>
                  <w:left w:val="nil"/>
                  <w:bottom w:val="single" w:sz="4" w:space="0" w:color="000000"/>
                  <w:right w:val="single" w:sz="4" w:space="0" w:color="000000"/>
                </w:tcBorders>
                <w:shd w:val="clear" w:color="auto" w:fill="auto"/>
              </w:tcPr>
            </w:tcPrChange>
          </w:tcPr>
          <w:p w14:paraId="79C705AE" w14:textId="3A8C044A" w:rsidR="00FE22C6" w:rsidRPr="00E57A19" w:rsidRDefault="00643E1E" w:rsidP="00896D7F">
            <w:pPr>
              <w:rPr>
                <w:ins w:id="306" w:author="Nerushka Naidoo" w:date="2025-03-20T10:02:00Z"/>
                <w:rFonts w:cstheme="minorHAnsi"/>
                <w:color w:val="000000" w:themeColor="text1"/>
                <w:szCs w:val="20"/>
              </w:rPr>
            </w:pPr>
            <w:ins w:id="307" w:author="Nerushka Naidoo" w:date="2025-03-20T10:03:00Z">
              <w:r>
                <w:rPr>
                  <w:rFonts w:cstheme="minorHAnsi"/>
                  <w:color w:val="000000" w:themeColor="text1"/>
                  <w:szCs w:val="20"/>
                </w:rPr>
                <w:t>R331 875</w:t>
              </w:r>
            </w:ins>
          </w:p>
        </w:tc>
      </w:tr>
    </w:tbl>
    <w:p w14:paraId="65DB7A4A" w14:textId="3C36E695" w:rsidR="00285348" w:rsidRPr="00E05DD7" w:rsidRDefault="00285348" w:rsidP="00A844EF">
      <w:pPr>
        <w:rPr>
          <w:rFonts w:cstheme="minorHAnsi"/>
          <w:szCs w:val="20"/>
        </w:rPr>
      </w:pPr>
    </w:p>
    <w:p w14:paraId="2138A651" w14:textId="23641CD9" w:rsidR="000F6947" w:rsidRPr="00E05DD7" w:rsidRDefault="000F6947" w:rsidP="00A844EF">
      <w:pPr>
        <w:rPr>
          <w:rFonts w:cstheme="minorHAnsi"/>
          <w:szCs w:val="20"/>
        </w:rPr>
      </w:pPr>
    </w:p>
    <w:p w14:paraId="52B36A87" w14:textId="40DA6BC5" w:rsidR="000F6947" w:rsidRDefault="000F6947" w:rsidP="00A844EF">
      <w:pPr>
        <w:rPr>
          <w:rFonts w:cstheme="minorHAnsi"/>
          <w:szCs w:val="20"/>
        </w:rPr>
      </w:pPr>
    </w:p>
    <w:p w14:paraId="16653B30" w14:textId="20CF3AEA" w:rsidR="00E05DD7" w:rsidRDefault="00E05DD7" w:rsidP="00A844EF">
      <w:pPr>
        <w:rPr>
          <w:rFonts w:cstheme="minorHAnsi"/>
          <w:szCs w:val="20"/>
        </w:rPr>
      </w:pPr>
    </w:p>
    <w:p w14:paraId="4913ECBD" w14:textId="77777777" w:rsidR="00E05DD7" w:rsidRPr="00E05DD7" w:rsidRDefault="00E05DD7" w:rsidP="00A844EF">
      <w:pPr>
        <w:rPr>
          <w:rFonts w:cstheme="minorHAnsi"/>
          <w:szCs w:val="20"/>
        </w:rPr>
      </w:pPr>
    </w:p>
    <w:p w14:paraId="64F0EDE6" w14:textId="77777777" w:rsidR="00B61AF2" w:rsidRDefault="00B61AF2">
      <w:pPr>
        <w:spacing w:after="200" w:line="276" w:lineRule="auto"/>
        <w:rPr>
          <w:rFonts w:cstheme="minorHAnsi"/>
          <w:b/>
          <w:szCs w:val="20"/>
        </w:rPr>
      </w:pPr>
      <w:bookmarkStart w:id="308" w:name="_Toc467745196"/>
      <w:bookmarkStart w:id="309" w:name="_Toc480874074"/>
      <w:bookmarkStart w:id="310" w:name="_Toc492290015"/>
      <w:bookmarkStart w:id="311" w:name="_Toc492301552"/>
      <w:bookmarkEnd w:id="288"/>
      <w:r>
        <w:rPr>
          <w:rFonts w:cstheme="minorHAnsi"/>
          <w:szCs w:val="20"/>
        </w:rPr>
        <w:br w:type="page"/>
      </w:r>
    </w:p>
    <w:p w14:paraId="2FEF44D2" w14:textId="259F223B" w:rsidR="000C7777" w:rsidRPr="00BF5A68" w:rsidRDefault="00BA0555" w:rsidP="001719B1">
      <w:pPr>
        <w:pStyle w:val="Annexure"/>
        <w:numPr>
          <w:ilvl w:val="0"/>
          <w:numId w:val="0"/>
        </w:numPr>
        <w:jc w:val="center"/>
        <w:rPr>
          <w:rFonts w:cstheme="minorHAnsi"/>
          <w:szCs w:val="20"/>
        </w:rPr>
      </w:pPr>
      <w:r w:rsidRPr="00BF5A68">
        <w:rPr>
          <w:rFonts w:cstheme="minorHAnsi"/>
          <w:szCs w:val="20"/>
        </w:rPr>
        <w:lastRenderedPageBreak/>
        <w:t>SCHEDULE 5: PROJECT PLAN</w:t>
      </w:r>
      <w:bookmarkEnd w:id="308"/>
      <w:bookmarkEnd w:id="309"/>
      <w:bookmarkEnd w:id="310"/>
      <w:bookmarkEnd w:id="311"/>
    </w:p>
    <w:p w14:paraId="21D8C20F" w14:textId="4DD8A8D2" w:rsidR="00472A2D" w:rsidRPr="00BF5A68" w:rsidRDefault="00BA0555" w:rsidP="00472A2D">
      <w:pPr>
        <w:pStyle w:val="XClause1Head"/>
        <w:numPr>
          <w:ilvl w:val="0"/>
          <w:numId w:val="13"/>
        </w:numPr>
        <w:rPr>
          <w:rFonts w:cstheme="minorHAnsi"/>
          <w:b/>
        </w:rPr>
      </w:pPr>
      <w:bookmarkStart w:id="312" w:name="_Toc480874075"/>
      <w:r w:rsidRPr="00BF5A68">
        <w:rPr>
          <w:rFonts w:cstheme="minorHAnsi"/>
          <w:b/>
        </w:rPr>
        <w:t xml:space="preserve">PROJECT PLAN </w:t>
      </w:r>
      <w:bookmarkEnd w:id="312"/>
    </w:p>
    <w:tbl>
      <w:tblPr>
        <w:tblStyle w:val="TableGrid"/>
        <w:tblW w:w="8296" w:type="dxa"/>
        <w:tblInd w:w="720" w:type="dxa"/>
        <w:tblLook w:val="04A0" w:firstRow="1" w:lastRow="0" w:firstColumn="1" w:lastColumn="0" w:noHBand="0" w:noVBand="1"/>
      </w:tblPr>
      <w:tblGrid>
        <w:gridCol w:w="2499"/>
        <w:gridCol w:w="1768"/>
        <w:gridCol w:w="1448"/>
        <w:gridCol w:w="2581"/>
      </w:tblGrid>
      <w:tr w:rsidR="00B61AF2" w:rsidRPr="00BF5A68" w14:paraId="4EE2C7B0" w14:textId="77777777" w:rsidTr="00362A8B">
        <w:tc>
          <w:tcPr>
            <w:tcW w:w="3181" w:type="dxa"/>
            <w:shd w:val="clear" w:color="auto" w:fill="D9D9D9" w:themeFill="background1" w:themeFillShade="D9"/>
          </w:tcPr>
          <w:p w14:paraId="05711A06" w14:textId="77777777" w:rsidR="00B61AF2" w:rsidRPr="00BF5A68" w:rsidRDefault="00B61AF2" w:rsidP="00896D7F">
            <w:pPr>
              <w:pStyle w:val="XClause0Sub"/>
              <w:ind w:left="0"/>
              <w:rPr>
                <w:rFonts w:asciiTheme="minorHAnsi" w:hAnsiTheme="minorHAnsi" w:cstheme="minorHAnsi"/>
                <w:b/>
              </w:rPr>
            </w:pPr>
            <w:r w:rsidRPr="00BF5A68">
              <w:rPr>
                <w:rFonts w:asciiTheme="minorHAnsi" w:hAnsiTheme="minorHAnsi" w:cstheme="minorHAnsi"/>
                <w:b/>
              </w:rPr>
              <w:t>Milestone</w:t>
            </w:r>
          </w:p>
        </w:tc>
        <w:tc>
          <w:tcPr>
            <w:tcW w:w="1931" w:type="dxa"/>
            <w:shd w:val="clear" w:color="auto" w:fill="D9D9D9" w:themeFill="background1" w:themeFillShade="D9"/>
          </w:tcPr>
          <w:p w14:paraId="5F000669" w14:textId="77777777" w:rsidR="00B61AF2" w:rsidRPr="00BF5A68" w:rsidRDefault="00B61AF2" w:rsidP="00896D7F">
            <w:pPr>
              <w:pStyle w:val="XClause0Sub"/>
              <w:ind w:left="0"/>
              <w:rPr>
                <w:rFonts w:asciiTheme="minorHAnsi" w:hAnsiTheme="minorHAnsi" w:cstheme="minorHAnsi"/>
                <w:b/>
              </w:rPr>
            </w:pPr>
            <w:r w:rsidRPr="00BF5A68">
              <w:rPr>
                <w:rFonts w:asciiTheme="minorHAnsi" w:hAnsiTheme="minorHAnsi" w:cstheme="minorHAnsi"/>
                <w:b/>
              </w:rPr>
              <w:t>Deliverable</w:t>
            </w:r>
          </w:p>
        </w:tc>
        <w:tc>
          <w:tcPr>
            <w:tcW w:w="1549" w:type="dxa"/>
            <w:shd w:val="clear" w:color="auto" w:fill="D9D9D9" w:themeFill="background1" w:themeFillShade="D9"/>
          </w:tcPr>
          <w:p w14:paraId="1F02C6C2" w14:textId="77777777" w:rsidR="00B61AF2" w:rsidRPr="00BF5A68" w:rsidRDefault="00B61AF2" w:rsidP="00896D7F">
            <w:pPr>
              <w:pStyle w:val="XClause0Sub"/>
              <w:ind w:left="0"/>
              <w:rPr>
                <w:rFonts w:asciiTheme="minorHAnsi" w:hAnsiTheme="minorHAnsi" w:cstheme="minorHAnsi"/>
                <w:b/>
              </w:rPr>
            </w:pPr>
            <w:r w:rsidRPr="00BF5A68">
              <w:rPr>
                <w:rFonts w:asciiTheme="minorHAnsi" w:hAnsiTheme="minorHAnsi" w:cstheme="minorHAnsi"/>
                <w:b/>
              </w:rPr>
              <w:t>Primary Stakeholder</w:t>
            </w:r>
          </w:p>
        </w:tc>
        <w:tc>
          <w:tcPr>
            <w:tcW w:w="1635" w:type="dxa"/>
            <w:shd w:val="clear" w:color="auto" w:fill="D9D9D9" w:themeFill="background1" w:themeFillShade="D9"/>
          </w:tcPr>
          <w:p w14:paraId="488FC76F" w14:textId="77777777" w:rsidR="00B61AF2" w:rsidRPr="00BF5A68" w:rsidRDefault="00B61AF2" w:rsidP="00896D7F">
            <w:pPr>
              <w:pStyle w:val="XClause0Sub"/>
              <w:ind w:left="0"/>
              <w:rPr>
                <w:rFonts w:asciiTheme="minorHAnsi" w:hAnsiTheme="minorHAnsi" w:cstheme="minorHAnsi"/>
                <w:b/>
              </w:rPr>
            </w:pPr>
            <w:r w:rsidRPr="00BF5A68">
              <w:rPr>
                <w:rFonts w:asciiTheme="minorHAnsi" w:hAnsiTheme="minorHAnsi" w:cstheme="minorHAnsi"/>
                <w:b/>
              </w:rPr>
              <w:t>Due Date</w:t>
            </w:r>
          </w:p>
        </w:tc>
      </w:tr>
      <w:tr w:rsidR="00362A8B" w:rsidRPr="00BF5A68" w14:paraId="72E9033B" w14:textId="77777777" w:rsidTr="00362A8B">
        <w:tc>
          <w:tcPr>
            <w:tcW w:w="3181" w:type="dxa"/>
          </w:tcPr>
          <w:p w14:paraId="6D138706" w14:textId="77777777" w:rsidR="00362A8B" w:rsidRPr="00BF5A68" w:rsidRDefault="00362A8B" w:rsidP="00362A8B">
            <w:pPr>
              <w:pStyle w:val="XClause0Sub"/>
              <w:ind w:left="0"/>
              <w:jc w:val="left"/>
              <w:rPr>
                <w:rFonts w:asciiTheme="minorHAnsi" w:hAnsiTheme="minorHAnsi" w:cstheme="minorHAnsi"/>
              </w:rPr>
            </w:pPr>
            <w:r w:rsidRPr="00BF5A68">
              <w:rPr>
                <w:rFonts w:asciiTheme="minorHAnsi" w:hAnsiTheme="minorHAnsi" w:cstheme="minorHAnsi"/>
              </w:rPr>
              <w:t>Document Design for Remote Employees</w:t>
            </w:r>
          </w:p>
        </w:tc>
        <w:tc>
          <w:tcPr>
            <w:tcW w:w="1931" w:type="dxa"/>
          </w:tcPr>
          <w:p w14:paraId="212FD416" w14:textId="77777777" w:rsidR="00362A8B" w:rsidRPr="00BF5A68" w:rsidRDefault="00362A8B" w:rsidP="00362A8B">
            <w:pPr>
              <w:pStyle w:val="XClause0Sub"/>
              <w:ind w:left="0"/>
              <w:rPr>
                <w:rFonts w:asciiTheme="minorHAnsi" w:hAnsiTheme="minorHAnsi" w:cstheme="minorHAnsi"/>
              </w:rPr>
            </w:pPr>
            <w:r w:rsidRPr="00BF5A68">
              <w:rPr>
                <w:rFonts w:asciiTheme="minorHAnsi" w:hAnsiTheme="minorHAnsi" w:cstheme="minorHAnsi"/>
              </w:rPr>
              <w:t>Audit Document</w:t>
            </w:r>
          </w:p>
        </w:tc>
        <w:tc>
          <w:tcPr>
            <w:tcW w:w="1549" w:type="dxa"/>
          </w:tcPr>
          <w:p w14:paraId="42E820D7" w14:textId="77777777" w:rsidR="00362A8B" w:rsidRPr="00BF5A68" w:rsidRDefault="00362A8B" w:rsidP="00362A8B">
            <w:pPr>
              <w:pStyle w:val="XClause0Sub"/>
              <w:ind w:left="0"/>
              <w:rPr>
                <w:rFonts w:asciiTheme="minorHAnsi" w:hAnsiTheme="minorHAnsi" w:cstheme="minorHAnsi"/>
              </w:rPr>
            </w:pPr>
            <w:r w:rsidRPr="00BF5A68">
              <w:rPr>
                <w:rFonts w:asciiTheme="minorHAnsi" w:hAnsiTheme="minorHAnsi" w:cstheme="minorHAnsi"/>
              </w:rPr>
              <w:t>The Supplier</w:t>
            </w:r>
          </w:p>
        </w:tc>
        <w:tc>
          <w:tcPr>
            <w:tcW w:w="1635" w:type="dxa"/>
          </w:tcPr>
          <w:p w14:paraId="5E40B191" w14:textId="35781C43" w:rsidR="00362A8B" w:rsidRPr="00E5689B" w:rsidRDefault="00362A8B" w:rsidP="00362A8B">
            <w:pPr>
              <w:pStyle w:val="XClause0Sub"/>
              <w:ind w:left="0"/>
              <w:rPr>
                <w:rFonts w:asciiTheme="minorHAnsi" w:hAnsiTheme="minorHAnsi" w:cstheme="minorHAnsi"/>
                <w:highlight w:val="yellow"/>
                <w:rPrChange w:id="313" w:author="Nerushka Naidoo" w:date="2025-03-20T10:01:00Z">
                  <w:rPr>
                    <w:rFonts w:asciiTheme="minorHAnsi" w:hAnsiTheme="minorHAnsi" w:cstheme="minorHAnsi"/>
                  </w:rPr>
                </w:rPrChange>
              </w:rPr>
            </w:pPr>
            <w:ins w:id="314" w:author="Riaan van Jaarsveld" w:date="2025-04-01T19:08:00Z">
              <w:r>
                <w:rPr>
                  <w:rFonts w:cstheme="minorHAnsi"/>
                  <w:highlight w:val="yellow"/>
                </w:rPr>
                <w:t>10</w:t>
              </w:r>
              <w:r w:rsidRPr="003E6251">
                <w:rPr>
                  <w:rFonts w:cstheme="minorHAnsi"/>
                  <w:highlight w:val="yellow"/>
                </w:rPr>
                <w:t>/0</w:t>
              </w:r>
              <w:r>
                <w:rPr>
                  <w:rFonts w:cstheme="minorHAnsi"/>
                  <w:highlight w:val="yellow"/>
                </w:rPr>
                <w:t>4</w:t>
              </w:r>
              <w:r w:rsidRPr="003E6251">
                <w:rPr>
                  <w:rFonts w:cstheme="minorHAnsi"/>
                  <w:highlight w:val="yellow"/>
                </w:rPr>
                <w:t>202</w:t>
              </w:r>
              <w:r>
                <w:rPr>
                  <w:rFonts w:cstheme="minorHAnsi"/>
                  <w:highlight w:val="yellow"/>
                </w:rPr>
                <w:t>5</w:t>
              </w:r>
            </w:ins>
            <w:del w:id="315" w:author="Riaan van Jaarsveld" w:date="2025-04-01T19:08:00Z">
              <w:r w:rsidRPr="00E5689B" w:rsidDel="00C8108B">
                <w:rPr>
                  <w:rFonts w:cstheme="minorHAnsi"/>
                  <w:highlight w:val="yellow"/>
                  <w:rPrChange w:id="316" w:author="Nerushka Naidoo" w:date="2025-03-20T10:01:00Z">
                    <w:rPr>
                      <w:rFonts w:cstheme="minorHAnsi"/>
                    </w:rPr>
                  </w:rPrChange>
                </w:rPr>
                <w:delText>05/08/</w:delText>
              </w:r>
              <w:commentRangeStart w:id="317"/>
              <w:r w:rsidRPr="00E5689B" w:rsidDel="00C8108B">
                <w:rPr>
                  <w:rFonts w:cstheme="minorHAnsi"/>
                  <w:highlight w:val="yellow"/>
                  <w:rPrChange w:id="318" w:author="Nerushka Naidoo" w:date="2025-03-20T10:01:00Z">
                    <w:rPr>
                      <w:rFonts w:cstheme="minorHAnsi"/>
                    </w:rPr>
                  </w:rPrChange>
                </w:rPr>
                <w:delText>2024</w:delText>
              </w:r>
              <w:commentRangeEnd w:id="317"/>
              <w:r w:rsidDel="00C8108B">
                <w:rPr>
                  <w:rStyle w:val="CommentReference"/>
                  <w:rFonts w:asciiTheme="minorHAnsi" w:eastAsiaTheme="minorHAnsi" w:hAnsiTheme="minorHAnsi" w:cstheme="minorBidi"/>
                  <w:lang w:eastAsia="en-US"/>
                </w:rPr>
                <w:commentReference w:id="317"/>
              </w:r>
            </w:del>
          </w:p>
        </w:tc>
      </w:tr>
      <w:tr w:rsidR="00362A8B" w:rsidRPr="00E05DD7" w14:paraId="4251B1FF" w14:textId="77777777" w:rsidTr="00362A8B">
        <w:tc>
          <w:tcPr>
            <w:tcW w:w="3181" w:type="dxa"/>
          </w:tcPr>
          <w:p w14:paraId="702DDC6D" w14:textId="77777777" w:rsidR="00362A8B" w:rsidRPr="00BF5A68" w:rsidRDefault="00362A8B" w:rsidP="00362A8B">
            <w:pPr>
              <w:pStyle w:val="XClause0Sub"/>
              <w:ind w:left="0"/>
              <w:jc w:val="left"/>
              <w:rPr>
                <w:rFonts w:asciiTheme="minorHAnsi" w:hAnsiTheme="minorHAnsi" w:cstheme="minorHAnsi"/>
              </w:rPr>
            </w:pPr>
            <w:r w:rsidRPr="00BF5A68">
              <w:rPr>
                <w:rFonts w:asciiTheme="minorHAnsi" w:hAnsiTheme="minorHAnsi" w:cstheme="minorHAnsi"/>
              </w:rPr>
              <w:t>Asset Tags Design and Printing</w:t>
            </w:r>
          </w:p>
        </w:tc>
        <w:tc>
          <w:tcPr>
            <w:tcW w:w="1931" w:type="dxa"/>
          </w:tcPr>
          <w:p w14:paraId="2A6E3451" w14:textId="77777777" w:rsidR="00362A8B" w:rsidRPr="00BF5A68" w:rsidRDefault="00362A8B" w:rsidP="00362A8B">
            <w:pPr>
              <w:pStyle w:val="XClause0Sub"/>
              <w:ind w:left="0"/>
              <w:rPr>
                <w:rFonts w:asciiTheme="minorHAnsi" w:hAnsiTheme="minorHAnsi" w:cstheme="minorHAnsi"/>
              </w:rPr>
            </w:pPr>
            <w:r w:rsidRPr="00BF5A68">
              <w:rPr>
                <w:rFonts w:asciiTheme="minorHAnsi" w:hAnsiTheme="minorHAnsi" w:cstheme="minorHAnsi"/>
              </w:rPr>
              <w:t>Asset Tags</w:t>
            </w:r>
          </w:p>
        </w:tc>
        <w:tc>
          <w:tcPr>
            <w:tcW w:w="1549" w:type="dxa"/>
          </w:tcPr>
          <w:p w14:paraId="60D9BE7F" w14:textId="77777777" w:rsidR="00362A8B" w:rsidRPr="00BF5A68" w:rsidRDefault="00362A8B" w:rsidP="00362A8B">
            <w:pPr>
              <w:pStyle w:val="XClause0Sub"/>
              <w:ind w:left="0"/>
              <w:rPr>
                <w:rFonts w:asciiTheme="minorHAnsi" w:hAnsiTheme="minorHAnsi" w:cstheme="minorHAnsi"/>
              </w:rPr>
            </w:pPr>
            <w:r w:rsidRPr="00BF5A68">
              <w:rPr>
                <w:rFonts w:asciiTheme="minorHAnsi" w:hAnsiTheme="minorHAnsi" w:cstheme="minorHAnsi"/>
              </w:rPr>
              <w:t>The Supplier</w:t>
            </w:r>
          </w:p>
        </w:tc>
        <w:tc>
          <w:tcPr>
            <w:tcW w:w="1635" w:type="dxa"/>
          </w:tcPr>
          <w:p w14:paraId="1C6DFB62" w14:textId="6347F11D" w:rsidR="00362A8B" w:rsidRPr="00E5689B" w:rsidRDefault="00362A8B" w:rsidP="00362A8B">
            <w:pPr>
              <w:pStyle w:val="XClause0Sub"/>
              <w:ind w:left="0"/>
              <w:rPr>
                <w:rFonts w:asciiTheme="minorHAnsi" w:hAnsiTheme="minorHAnsi" w:cstheme="minorHAnsi"/>
                <w:highlight w:val="yellow"/>
                <w:rPrChange w:id="319" w:author="Nerushka Naidoo" w:date="2025-03-20T10:01:00Z">
                  <w:rPr>
                    <w:rFonts w:asciiTheme="minorHAnsi" w:hAnsiTheme="minorHAnsi" w:cstheme="minorHAnsi"/>
                  </w:rPr>
                </w:rPrChange>
              </w:rPr>
            </w:pPr>
            <w:ins w:id="320" w:author="Riaan van Jaarsveld" w:date="2025-04-01T19:08:00Z">
              <w:r>
                <w:rPr>
                  <w:rFonts w:cstheme="minorHAnsi"/>
                  <w:highlight w:val="yellow"/>
                </w:rPr>
                <w:t>10</w:t>
              </w:r>
              <w:r w:rsidRPr="003E6251">
                <w:rPr>
                  <w:rFonts w:cstheme="minorHAnsi"/>
                  <w:highlight w:val="yellow"/>
                </w:rPr>
                <w:t>/0</w:t>
              </w:r>
              <w:r>
                <w:rPr>
                  <w:rFonts w:cstheme="minorHAnsi"/>
                  <w:highlight w:val="yellow"/>
                </w:rPr>
                <w:t>4</w:t>
              </w:r>
              <w:r w:rsidRPr="003E6251">
                <w:rPr>
                  <w:rFonts w:cstheme="minorHAnsi"/>
                  <w:highlight w:val="yellow"/>
                </w:rPr>
                <w:t>/202</w:t>
              </w:r>
              <w:r>
                <w:rPr>
                  <w:rFonts w:cstheme="minorHAnsi"/>
                  <w:highlight w:val="yellow"/>
                </w:rPr>
                <w:t>5</w:t>
              </w:r>
            </w:ins>
            <w:del w:id="321" w:author="Riaan van Jaarsveld" w:date="2025-04-01T19:08:00Z">
              <w:r w:rsidRPr="00E5689B" w:rsidDel="00C8108B">
                <w:rPr>
                  <w:rFonts w:cstheme="minorHAnsi"/>
                  <w:highlight w:val="yellow"/>
                  <w:rPrChange w:id="322" w:author="Nerushka Naidoo" w:date="2025-03-20T10:01:00Z">
                    <w:rPr>
                      <w:rFonts w:cstheme="minorHAnsi"/>
                    </w:rPr>
                  </w:rPrChange>
                </w:rPr>
                <w:delText>07/08/2024</w:delText>
              </w:r>
            </w:del>
          </w:p>
        </w:tc>
      </w:tr>
      <w:tr w:rsidR="00362A8B" w:rsidRPr="00E05DD7" w14:paraId="01EA4EAC" w14:textId="77777777" w:rsidTr="00362A8B">
        <w:tc>
          <w:tcPr>
            <w:tcW w:w="3181" w:type="dxa"/>
          </w:tcPr>
          <w:p w14:paraId="532663D8" w14:textId="77777777" w:rsidR="00362A8B" w:rsidRPr="00F76B9D" w:rsidRDefault="00362A8B" w:rsidP="00362A8B">
            <w:pPr>
              <w:pStyle w:val="XClause0Sub"/>
              <w:ind w:left="0"/>
              <w:jc w:val="left"/>
              <w:rPr>
                <w:rFonts w:asciiTheme="minorHAnsi" w:hAnsiTheme="minorHAnsi" w:cstheme="minorHAnsi"/>
              </w:rPr>
            </w:pPr>
            <w:r w:rsidRPr="00F76B9D">
              <w:rPr>
                <w:rFonts w:asciiTheme="minorHAnsi" w:hAnsiTheme="minorHAnsi" w:cstheme="minorHAnsi"/>
              </w:rPr>
              <w:t>Logistics and Site Dates</w:t>
            </w:r>
          </w:p>
        </w:tc>
        <w:tc>
          <w:tcPr>
            <w:tcW w:w="1931" w:type="dxa"/>
          </w:tcPr>
          <w:p w14:paraId="02D13801" w14:textId="77777777" w:rsidR="00362A8B" w:rsidRPr="00F76B9D" w:rsidRDefault="00362A8B" w:rsidP="00362A8B">
            <w:pPr>
              <w:pStyle w:val="XClause0Sub"/>
              <w:ind w:left="0"/>
              <w:rPr>
                <w:rFonts w:asciiTheme="minorHAnsi" w:hAnsiTheme="minorHAnsi" w:cstheme="minorHAnsi"/>
              </w:rPr>
            </w:pPr>
            <w:r w:rsidRPr="00F76B9D">
              <w:rPr>
                <w:rFonts w:asciiTheme="minorHAnsi" w:hAnsiTheme="minorHAnsi" w:cstheme="minorHAnsi"/>
              </w:rPr>
              <w:t>Project Plan</w:t>
            </w:r>
          </w:p>
        </w:tc>
        <w:tc>
          <w:tcPr>
            <w:tcW w:w="1549" w:type="dxa"/>
          </w:tcPr>
          <w:p w14:paraId="2F5E2C5F" w14:textId="77777777" w:rsidR="00362A8B" w:rsidRPr="00F76B9D" w:rsidRDefault="00362A8B" w:rsidP="00362A8B">
            <w:pPr>
              <w:pStyle w:val="XClause0Sub"/>
              <w:ind w:left="0"/>
              <w:rPr>
                <w:rFonts w:asciiTheme="minorHAnsi" w:hAnsiTheme="minorHAnsi" w:cstheme="minorHAnsi"/>
              </w:rPr>
            </w:pPr>
            <w:r w:rsidRPr="00F76B9D">
              <w:rPr>
                <w:rFonts w:asciiTheme="minorHAnsi" w:hAnsiTheme="minorHAnsi" w:cstheme="minorHAnsi"/>
              </w:rPr>
              <w:t>The Supplier</w:t>
            </w:r>
          </w:p>
        </w:tc>
        <w:tc>
          <w:tcPr>
            <w:tcW w:w="1635" w:type="dxa"/>
          </w:tcPr>
          <w:p w14:paraId="4AD90038" w14:textId="62627BAB" w:rsidR="00362A8B" w:rsidRPr="00E5689B" w:rsidRDefault="00362A8B" w:rsidP="00362A8B">
            <w:pPr>
              <w:pStyle w:val="XClause0Sub"/>
              <w:ind w:left="0"/>
              <w:rPr>
                <w:rFonts w:asciiTheme="minorHAnsi" w:hAnsiTheme="minorHAnsi" w:cstheme="minorHAnsi"/>
                <w:highlight w:val="yellow"/>
                <w:rPrChange w:id="323" w:author="Nerushka Naidoo" w:date="2025-03-20T10:01:00Z">
                  <w:rPr>
                    <w:rFonts w:asciiTheme="minorHAnsi" w:hAnsiTheme="minorHAnsi" w:cstheme="minorHAnsi"/>
                  </w:rPr>
                </w:rPrChange>
              </w:rPr>
            </w:pPr>
            <w:ins w:id="324" w:author="Riaan van Jaarsveld" w:date="2025-04-01T19:08:00Z">
              <w:r>
                <w:rPr>
                  <w:rFonts w:cstheme="minorHAnsi"/>
                  <w:highlight w:val="yellow"/>
                </w:rPr>
                <w:t>20</w:t>
              </w:r>
              <w:r w:rsidRPr="003E6251">
                <w:rPr>
                  <w:rFonts w:cstheme="minorHAnsi"/>
                  <w:highlight w:val="yellow"/>
                </w:rPr>
                <w:t>/0</w:t>
              </w:r>
              <w:r>
                <w:rPr>
                  <w:rFonts w:cstheme="minorHAnsi"/>
                  <w:highlight w:val="yellow"/>
                </w:rPr>
                <w:t>4</w:t>
              </w:r>
              <w:r w:rsidRPr="003E6251">
                <w:rPr>
                  <w:rFonts w:cstheme="minorHAnsi"/>
                  <w:highlight w:val="yellow"/>
                </w:rPr>
                <w:t>/202</w:t>
              </w:r>
              <w:r>
                <w:rPr>
                  <w:rFonts w:cstheme="minorHAnsi"/>
                  <w:highlight w:val="yellow"/>
                </w:rPr>
                <w:t>5</w:t>
              </w:r>
            </w:ins>
            <w:del w:id="325" w:author="Riaan van Jaarsveld" w:date="2025-04-01T19:08:00Z">
              <w:r w:rsidRPr="00E5689B" w:rsidDel="00C8108B">
                <w:rPr>
                  <w:rFonts w:cstheme="minorHAnsi"/>
                  <w:highlight w:val="yellow"/>
                  <w:rPrChange w:id="326" w:author="Nerushka Naidoo" w:date="2025-03-20T10:01:00Z">
                    <w:rPr>
                      <w:rFonts w:cstheme="minorHAnsi"/>
                    </w:rPr>
                  </w:rPrChange>
                </w:rPr>
                <w:delText>02/08/2024</w:delText>
              </w:r>
            </w:del>
          </w:p>
        </w:tc>
      </w:tr>
      <w:tr w:rsidR="00362A8B" w:rsidRPr="00E05DD7" w14:paraId="5226865E" w14:textId="77777777" w:rsidTr="00362A8B">
        <w:tc>
          <w:tcPr>
            <w:tcW w:w="3181" w:type="dxa"/>
          </w:tcPr>
          <w:p w14:paraId="14D8C64C" w14:textId="77777777" w:rsidR="00362A8B" w:rsidRPr="00F76B9D" w:rsidRDefault="00362A8B" w:rsidP="00362A8B">
            <w:pPr>
              <w:pStyle w:val="XClause0Sub"/>
              <w:ind w:left="0"/>
              <w:jc w:val="left"/>
              <w:rPr>
                <w:rFonts w:asciiTheme="minorHAnsi" w:hAnsiTheme="minorHAnsi" w:cstheme="minorHAnsi"/>
              </w:rPr>
            </w:pPr>
            <w:r w:rsidRPr="00F76B9D">
              <w:rPr>
                <w:rFonts w:asciiTheme="minorHAnsi" w:hAnsiTheme="minorHAnsi" w:cstheme="minorHAnsi"/>
              </w:rPr>
              <w:t>Supply of FAR</w:t>
            </w:r>
          </w:p>
        </w:tc>
        <w:tc>
          <w:tcPr>
            <w:tcW w:w="1931" w:type="dxa"/>
          </w:tcPr>
          <w:p w14:paraId="5B3C12B9" w14:textId="77777777" w:rsidR="00362A8B" w:rsidRPr="00F76B9D" w:rsidRDefault="00362A8B" w:rsidP="00362A8B">
            <w:pPr>
              <w:pStyle w:val="XClause0Sub"/>
              <w:ind w:left="0"/>
              <w:rPr>
                <w:rFonts w:asciiTheme="minorHAnsi" w:hAnsiTheme="minorHAnsi" w:cstheme="minorHAnsi"/>
              </w:rPr>
            </w:pPr>
            <w:r w:rsidRPr="00F76B9D">
              <w:rPr>
                <w:rFonts w:asciiTheme="minorHAnsi" w:hAnsiTheme="minorHAnsi" w:cstheme="minorHAnsi"/>
              </w:rPr>
              <w:t>Excel Document</w:t>
            </w:r>
          </w:p>
        </w:tc>
        <w:tc>
          <w:tcPr>
            <w:tcW w:w="1549" w:type="dxa"/>
          </w:tcPr>
          <w:p w14:paraId="2AA72E22" w14:textId="77777777" w:rsidR="00362A8B" w:rsidRPr="00F76B9D" w:rsidRDefault="00362A8B" w:rsidP="00362A8B">
            <w:pPr>
              <w:pStyle w:val="XClause0Sub"/>
              <w:ind w:left="0"/>
              <w:rPr>
                <w:rFonts w:asciiTheme="minorHAnsi" w:hAnsiTheme="minorHAnsi" w:cstheme="minorHAnsi"/>
              </w:rPr>
            </w:pPr>
            <w:r w:rsidRPr="00F76B9D">
              <w:rPr>
                <w:rFonts w:asciiTheme="minorHAnsi" w:hAnsiTheme="minorHAnsi" w:cstheme="minorHAnsi"/>
              </w:rPr>
              <w:t>The Customer</w:t>
            </w:r>
          </w:p>
        </w:tc>
        <w:tc>
          <w:tcPr>
            <w:tcW w:w="1635" w:type="dxa"/>
          </w:tcPr>
          <w:p w14:paraId="6AA1898B" w14:textId="68B6065B" w:rsidR="00362A8B" w:rsidRPr="00E5689B" w:rsidRDefault="00362A8B" w:rsidP="00362A8B">
            <w:pPr>
              <w:pStyle w:val="XClause0Sub"/>
              <w:ind w:left="0"/>
              <w:rPr>
                <w:rFonts w:asciiTheme="minorHAnsi" w:hAnsiTheme="minorHAnsi" w:cstheme="minorHAnsi"/>
                <w:highlight w:val="yellow"/>
                <w:rPrChange w:id="327" w:author="Nerushka Naidoo" w:date="2025-03-20T10:01:00Z">
                  <w:rPr>
                    <w:rFonts w:asciiTheme="minorHAnsi" w:hAnsiTheme="minorHAnsi" w:cstheme="minorHAnsi"/>
                  </w:rPr>
                </w:rPrChange>
              </w:rPr>
            </w:pPr>
            <w:ins w:id="328" w:author="Riaan van Jaarsveld" w:date="2025-04-01T19:08:00Z">
              <w:r>
                <w:rPr>
                  <w:rFonts w:cstheme="minorHAnsi"/>
                  <w:highlight w:val="yellow"/>
                </w:rPr>
                <w:t>15</w:t>
              </w:r>
              <w:r w:rsidRPr="003E6251">
                <w:rPr>
                  <w:rFonts w:cstheme="minorHAnsi"/>
                  <w:highlight w:val="yellow"/>
                </w:rPr>
                <w:t>/0</w:t>
              </w:r>
              <w:r>
                <w:rPr>
                  <w:rFonts w:cstheme="minorHAnsi"/>
                  <w:highlight w:val="yellow"/>
                </w:rPr>
                <w:t>4</w:t>
              </w:r>
              <w:r w:rsidRPr="003E6251">
                <w:rPr>
                  <w:rFonts w:cstheme="minorHAnsi"/>
                  <w:highlight w:val="yellow"/>
                </w:rPr>
                <w:t>/202</w:t>
              </w:r>
              <w:r>
                <w:rPr>
                  <w:rFonts w:cstheme="minorHAnsi"/>
                  <w:highlight w:val="yellow"/>
                </w:rPr>
                <w:t>5</w:t>
              </w:r>
            </w:ins>
            <w:del w:id="329" w:author="Riaan van Jaarsveld" w:date="2025-04-01T19:08:00Z">
              <w:r w:rsidRPr="00E5689B" w:rsidDel="00C8108B">
                <w:rPr>
                  <w:rFonts w:cstheme="minorHAnsi"/>
                  <w:highlight w:val="yellow"/>
                  <w:rPrChange w:id="330" w:author="Nerushka Naidoo" w:date="2025-03-20T10:01:00Z">
                    <w:rPr>
                      <w:rFonts w:cstheme="minorHAnsi"/>
                    </w:rPr>
                  </w:rPrChange>
                </w:rPr>
                <w:delText>07/08/2024</w:delText>
              </w:r>
            </w:del>
          </w:p>
        </w:tc>
      </w:tr>
      <w:tr w:rsidR="00362A8B" w:rsidRPr="00E05DD7" w14:paraId="379245DC" w14:textId="77777777" w:rsidTr="00362A8B">
        <w:tc>
          <w:tcPr>
            <w:tcW w:w="3181" w:type="dxa"/>
          </w:tcPr>
          <w:p w14:paraId="2AFD9B11" w14:textId="77777777" w:rsidR="00362A8B" w:rsidRPr="00F76B9D" w:rsidRDefault="00362A8B" w:rsidP="00362A8B">
            <w:pPr>
              <w:pStyle w:val="XClause0Sub"/>
              <w:ind w:left="0"/>
              <w:jc w:val="left"/>
              <w:rPr>
                <w:rFonts w:asciiTheme="minorHAnsi" w:hAnsiTheme="minorHAnsi" w:cstheme="minorHAnsi"/>
              </w:rPr>
            </w:pPr>
            <w:r w:rsidRPr="00F76B9D">
              <w:rPr>
                <w:rFonts w:asciiTheme="minorHAnsi" w:hAnsiTheme="minorHAnsi" w:cstheme="minorHAnsi"/>
              </w:rPr>
              <w:t>SQL Database Design</w:t>
            </w:r>
          </w:p>
        </w:tc>
        <w:tc>
          <w:tcPr>
            <w:tcW w:w="1931" w:type="dxa"/>
          </w:tcPr>
          <w:p w14:paraId="5E32A9A0" w14:textId="77777777" w:rsidR="00362A8B" w:rsidRPr="00F76B9D" w:rsidRDefault="00362A8B" w:rsidP="00362A8B">
            <w:pPr>
              <w:pStyle w:val="XClause0Sub"/>
              <w:ind w:left="0"/>
              <w:rPr>
                <w:rFonts w:asciiTheme="minorHAnsi" w:hAnsiTheme="minorHAnsi" w:cstheme="minorHAnsi"/>
              </w:rPr>
            </w:pPr>
            <w:r w:rsidRPr="00F76B9D">
              <w:rPr>
                <w:rFonts w:asciiTheme="minorHAnsi" w:hAnsiTheme="minorHAnsi" w:cstheme="minorHAnsi"/>
              </w:rPr>
              <w:t>Development</w:t>
            </w:r>
          </w:p>
        </w:tc>
        <w:tc>
          <w:tcPr>
            <w:tcW w:w="1549" w:type="dxa"/>
          </w:tcPr>
          <w:p w14:paraId="58A23FC8" w14:textId="77777777" w:rsidR="00362A8B" w:rsidRPr="00F76B9D" w:rsidRDefault="00362A8B" w:rsidP="00362A8B">
            <w:pPr>
              <w:pStyle w:val="XClause0Sub"/>
              <w:ind w:left="0"/>
              <w:rPr>
                <w:rFonts w:asciiTheme="minorHAnsi" w:hAnsiTheme="minorHAnsi" w:cstheme="minorHAnsi"/>
              </w:rPr>
            </w:pPr>
            <w:r w:rsidRPr="00F76B9D">
              <w:rPr>
                <w:rFonts w:asciiTheme="minorHAnsi" w:hAnsiTheme="minorHAnsi" w:cstheme="minorHAnsi"/>
              </w:rPr>
              <w:t>The Supplier</w:t>
            </w:r>
          </w:p>
        </w:tc>
        <w:tc>
          <w:tcPr>
            <w:tcW w:w="1635" w:type="dxa"/>
          </w:tcPr>
          <w:p w14:paraId="6375C1A2" w14:textId="7652826E" w:rsidR="00362A8B" w:rsidRPr="00E5689B" w:rsidRDefault="00362A8B" w:rsidP="00362A8B">
            <w:pPr>
              <w:pStyle w:val="XClause0Sub"/>
              <w:ind w:left="0"/>
              <w:rPr>
                <w:rFonts w:asciiTheme="minorHAnsi" w:hAnsiTheme="minorHAnsi" w:cstheme="minorHAnsi"/>
                <w:highlight w:val="yellow"/>
                <w:rPrChange w:id="331" w:author="Nerushka Naidoo" w:date="2025-03-20T10:01:00Z">
                  <w:rPr>
                    <w:rFonts w:asciiTheme="minorHAnsi" w:hAnsiTheme="minorHAnsi" w:cstheme="minorHAnsi"/>
                  </w:rPr>
                </w:rPrChange>
              </w:rPr>
            </w:pPr>
            <w:ins w:id="332" w:author="Riaan van Jaarsveld" w:date="2025-04-01T19:08:00Z">
              <w:r>
                <w:rPr>
                  <w:rFonts w:cstheme="minorHAnsi"/>
                  <w:highlight w:val="yellow"/>
                </w:rPr>
                <w:t>20</w:t>
              </w:r>
              <w:r w:rsidRPr="003E6251">
                <w:rPr>
                  <w:rFonts w:cstheme="minorHAnsi"/>
                  <w:highlight w:val="yellow"/>
                </w:rPr>
                <w:t>/0</w:t>
              </w:r>
              <w:r>
                <w:rPr>
                  <w:rFonts w:cstheme="minorHAnsi"/>
                  <w:highlight w:val="yellow"/>
                </w:rPr>
                <w:t>4</w:t>
              </w:r>
              <w:r w:rsidRPr="003E6251">
                <w:rPr>
                  <w:rFonts w:cstheme="minorHAnsi"/>
                  <w:highlight w:val="yellow"/>
                </w:rPr>
                <w:t>/202</w:t>
              </w:r>
              <w:r>
                <w:rPr>
                  <w:rFonts w:cstheme="minorHAnsi"/>
                  <w:highlight w:val="yellow"/>
                </w:rPr>
                <w:t>5</w:t>
              </w:r>
            </w:ins>
            <w:del w:id="333" w:author="Riaan van Jaarsveld" w:date="2025-04-01T19:08:00Z">
              <w:r w:rsidRPr="00E5689B" w:rsidDel="00C8108B">
                <w:rPr>
                  <w:rFonts w:cstheme="minorHAnsi"/>
                  <w:highlight w:val="yellow"/>
                  <w:rPrChange w:id="334" w:author="Nerushka Naidoo" w:date="2025-03-20T10:01:00Z">
                    <w:rPr>
                      <w:rFonts w:cstheme="minorHAnsi"/>
                    </w:rPr>
                  </w:rPrChange>
                </w:rPr>
                <w:delText>10/08/2024</w:delText>
              </w:r>
            </w:del>
          </w:p>
        </w:tc>
      </w:tr>
      <w:tr w:rsidR="00362A8B" w:rsidRPr="00E05DD7" w14:paraId="699D56E2" w14:textId="77777777" w:rsidTr="00362A8B">
        <w:tc>
          <w:tcPr>
            <w:tcW w:w="3181" w:type="dxa"/>
          </w:tcPr>
          <w:p w14:paraId="018ED2E1" w14:textId="77777777" w:rsidR="00362A8B" w:rsidRPr="00F76B9D" w:rsidRDefault="00362A8B" w:rsidP="00362A8B">
            <w:pPr>
              <w:pStyle w:val="XClause0Sub"/>
              <w:ind w:left="0"/>
              <w:jc w:val="left"/>
              <w:rPr>
                <w:rFonts w:asciiTheme="minorHAnsi" w:hAnsiTheme="minorHAnsi" w:cstheme="minorHAnsi"/>
              </w:rPr>
            </w:pPr>
            <w:r w:rsidRPr="00F76B9D">
              <w:rPr>
                <w:rFonts w:asciiTheme="minorHAnsi" w:hAnsiTheme="minorHAnsi" w:cstheme="minorHAnsi"/>
              </w:rPr>
              <w:t>Physical verification Start</w:t>
            </w:r>
          </w:p>
        </w:tc>
        <w:tc>
          <w:tcPr>
            <w:tcW w:w="1931" w:type="dxa"/>
          </w:tcPr>
          <w:p w14:paraId="5F3CBFED" w14:textId="77777777" w:rsidR="00362A8B" w:rsidRPr="00F76B9D" w:rsidRDefault="00362A8B" w:rsidP="00362A8B">
            <w:pPr>
              <w:pStyle w:val="XClause0Sub"/>
              <w:ind w:left="0"/>
              <w:rPr>
                <w:rFonts w:asciiTheme="minorHAnsi" w:hAnsiTheme="minorHAnsi" w:cstheme="minorHAnsi"/>
              </w:rPr>
            </w:pPr>
            <w:r>
              <w:rPr>
                <w:rFonts w:asciiTheme="minorHAnsi" w:hAnsiTheme="minorHAnsi" w:cstheme="minorHAnsi"/>
              </w:rPr>
              <w:t>Physical Verification</w:t>
            </w:r>
          </w:p>
        </w:tc>
        <w:tc>
          <w:tcPr>
            <w:tcW w:w="1549" w:type="dxa"/>
          </w:tcPr>
          <w:p w14:paraId="389BDE29" w14:textId="77777777" w:rsidR="00362A8B" w:rsidRPr="00F76B9D" w:rsidRDefault="00362A8B" w:rsidP="00362A8B">
            <w:pPr>
              <w:pStyle w:val="XClause0Sub"/>
              <w:ind w:left="0"/>
              <w:rPr>
                <w:rFonts w:asciiTheme="minorHAnsi" w:hAnsiTheme="minorHAnsi" w:cstheme="minorHAnsi"/>
              </w:rPr>
            </w:pPr>
            <w:r w:rsidRPr="00F76B9D">
              <w:rPr>
                <w:rFonts w:asciiTheme="minorHAnsi" w:hAnsiTheme="minorHAnsi" w:cstheme="minorHAnsi"/>
              </w:rPr>
              <w:t>The Supplier</w:t>
            </w:r>
          </w:p>
        </w:tc>
        <w:tc>
          <w:tcPr>
            <w:tcW w:w="1635" w:type="dxa"/>
          </w:tcPr>
          <w:p w14:paraId="4EA6A1E3" w14:textId="22218FF5" w:rsidR="00362A8B" w:rsidRPr="00E5689B" w:rsidRDefault="00362A8B" w:rsidP="00362A8B">
            <w:pPr>
              <w:pStyle w:val="XClause0Sub"/>
              <w:ind w:left="0"/>
              <w:rPr>
                <w:rFonts w:asciiTheme="minorHAnsi" w:hAnsiTheme="minorHAnsi" w:cstheme="minorHAnsi"/>
                <w:highlight w:val="yellow"/>
                <w:rPrChange w:id="335" w:author="Nerushka Naidoo" w:date="2025-03-20T10:01:00Z">
                  <w:rPr>
                    <w:rFonts w:asciiTheme="minorHAnsi" w:hAnsiTheme="minorHAnsi" w:cstheme="minorHAnsi"/>
                  </w:rPr>
                </w:rPrChange>
              </w:rPr>
            </w:pPr>
            <w:ins w:id="336" w:author="Riaan van Jaarsveld" w:date="2025-04-01T19:08:00Z">
              <w:r>
                <w:rPr>
                  <w:rFonts w:cstheme="minorHAnsi"/>
                  <w:highlight w:val="yellow"/>
                </w:rPr>
                <w:t>05</w:t>
              </w:r>
              <w:r w:rsidRPr="003E6251">
                <w:rPr>
                  <w:rFonts w:cstheme="minorHAnsi"/>
                  <w:highlight w:val="yellow"/>
                </w:rPr>
                <w:t>/0</w:t>
              </w:r>
              <w:r>
                <w:rPr>
                  <w:rFonts w:cstheme="minorHAnsi"/>
                  <w:highlight w:val="yellow"/>
                </w:rPr>
                <w:t>5</w:t>
              </w:r>
              <w:r w:rsidRPr="003E6251">
                <w:rPr>
                  <w:rFonts w:cstheme="minorHAnsi"/>
                  <w:highlight w:val="yellow"/>
                </w:rPr>
                <w:t>/202</w:t>
              </w:r>
              <w:r>
                <w:rPr>
                  <w:rFonts w:cstheme="minorHAnsi"/>
                  <w:highlight w:val="yellow"/>
                </w:rPr>
                <w:t>5</w:t>
              </w:r>
            </w:ins>
            <w:del w:id="337" w:author="Riaan van Jaarsveld" w:date="2025-04-01T19:08:00Z">
              <w:r w:rsidRPr="00E5689B" w:rsidDel="00C8108B">
                <w:rPr>
                  <w:rFonts w:cstheme="minorHAnsi"/>
                  <w:highlight w:val="yellow"/>
                  <w:rPrChange w:id="338" w:author="Nerushka Naidoo" w:date="2025-03-20T10:01:00Z">
                    <w:rPr>
                      <w:rFonts w:cstheme="minorHAnsi"/>
                    </w:rPr>
                  </w:rPrChange>
                </w:rPr>
                <w:delText>12/08/2024</w:delText>
              </w:r>
            </w:del>
          </w:p>
        </w:tc>
      </w:tr>
      <w:tr w:rsidR="00362A8B" w:rsidRPr="00E05DD7" w14:paraId="608958BC" w14:textId="77777777" w:rsidTr="00362A8B">
        <w:tc>
          <w:tcPr>
            <w:tcW w:w="3181" w:type="dxa"/>
          </w:tcPr>
          <w:p w14:paraId="541AF8A3" w14:textId="77777777" w:rsidR="00362A8B" w:rsidRPr="00F76B9D" w:rsidRDefault="00362A8B" w:rsidP="00362A8B">
            <w:pPr>
              <w:pStyle w:val="XClause0Sub"/>
              <w:ind w:left="0"/>
              <w:jc w:val="left"/>
              <w:rPr>
                <w:rFonts w:asciiTheme="minorHAnsi" w:hAnsiTheme="minorHAnsi" w:cstheme="minorHAnsi"/>
              </w:rPr>
            </w:pPr>
            <w:r w:rsidRPr="00F76B9D">
              <w:rPr>
                <w:rFonts w:asciiTheme="minorHAnsi" w:hAnsiTheme="minorHAnsi" w:cstheme="minorHAnsi"/>
              </w:rPr>
              <w:t>Physical verification complete</w:t>
            </w:r>
          </w:p>
        </w:tc>
        <w:tc>
          <w:tcPr>
            <w:tcW w:w="1931" w:type="dxa"/>
          </w:tcPr>
          <w:p w14:paraId="29C16B92" w14:textId="77777777" w:rsidR="00362A8B" w:rsidRPr="00F76B9D" w:rsidRDefault="00362A8B" w:rsidP="00362A8B">
            <w:pPr>
              <w:pStyle w:val="XClause0Sub"/>
              <w:ind w:left="0"/>
              <w:rPr>
                <w:rFonts w:asciiTheme="minorHAnsi" w:hAnsiTheme="minorHAnsi" w:cstheme="minorHAnsi"/>
              </w:rPr>
            </w:pPr>
            <w:r w:rsidRPr="00F76B9D">
              <w:rPr>
                <w:rFonts w:asciiTheme="minorHAnsi" w:hAnsiTheme="minorHAnsi" w:cstheme="minorHAnsi"/>
              </w:rPr>
              <w:t>Excel Document</w:t>
            </w:r>
          </w:p>
        </w:tc>
        <w:tc>
          <w:tcPr>
            <w:tcW w:w="1549" w:type="dxa"/>
          </w:tcPr>
          <w:p w14:paraId="7C487828" w14:textId="77777777" w:rsidR="00362A8B" w:rsidRPr="00F76B9D" w:rsidRDefault="00362A8B" w:rsidP="00362A8B">
            <w:pPr>
              <w:pStyle w:val="XClause0Sub"/>
              <w:ind w:left="0"/>
              <w:rPr>
                <w:rFonts w:asciiTheme="minorHAnsi" w:hAnsiTheme="minorHAnsi" w:cstheme="minorHAnsi"/>
              </w:rPr>
            </w:pPr>
            <w:r w:rsidRPr="00F76B9D">
              <w:rPr>
                <w:rFonts w:asciiTheme="minorHAnsi" w:hAnsiTheme="minorHAnsi" w:cstheme="minorHAnsi"/>
              </w:rPr>
              <w:t>The Supplier</w:t>
            </w:r>
          </w:p>
        </w:tc>
        <w:tc>
          <w:tcPr>
            <w:tcW w:w="1635" w:type="dxa"/>
          </w:tcPr>
          <w:p w14:paraId="0336989C" w14:textId="19054377" w:rsidR="00362A8B" w:rsidRPr="00E5689B" w:rsidRDefault="00362A8B" w:rsidP="00362A8B">
            <w:pPr>
              <w:pStyle w:val="XClause0Sub"/>
              <w:ind w:left="0"/>
              <w:rPr>
                <w:rFonts w:asciiTheme="minorHAnsi" w:hAnsiTheme="minorHAnsi" w:cstheme="minorHAnsi"/>
                <w:highlight w:val="yellow"/>
                <w:rPrChange w:id="339" w:author="Nerushka Naidoo" w:date="2025-03-20T10:01:00Z">
                  <w:rPr>
                    <w:rFonts w:asciiTheme="minorHAnsi" w:hAnsiTheme="minorHAnsi" w:cstheme="minorHAnsi"/>
                  </w:rPr>
                </w:rPrChange>
              </w:rPr>
            </w:pPr>
            <w:ins w:id="340" w:author="Riaan van Jaarsveld" w:date="2025-04-01T19:08:00Z">
              <w:r w:rsidRPr="003E6251">
                <w:rPr>
                  <w:rFonts w:cstheme="minorHAnsi"/>
                  <w:highlight w:val="yellow"/>
                </w:rPr>
                <w:t>2</w:t>
              </w:r>
              <w:r>
                <w:rPr>
                  <w:rFonts w:cstheme="minorHAnsi"/>
                  <w:highlight w:val="yellow"/>
                </w:rPr>
                <w:t>3</w:t>
              </w:r>
              <w:r w:rsidRPr="003E6251">
                <w:rPr>
                  <w:rFonts w:cstheme="minorHAnsi"/>
                  <w:highlight w:val="yellow"/>
                </w:rPr>
                <w:t>/0</w:t>
              </w:r>
              <w:r>
                <w:rPr>
                  <w:rFonts w:cstheme="minorHAnsi"/>
                  <w:highlight w:val="yellow"/>
                </w:rPr>
                <w:t>5</w:t>
              </w:r>
              <w:r w:rsidRPr="003E6251">
                <w:rPr>
                  <w:rFonts w:cstheme="minorHAnsi"/>
                  <w:highlight w:val="yellow"/>
                </w:rPr>
                <w:t>/20</w:t>
              </w:r>
              <w:r>
                <w:rPr>
                  <w:rFonts w:cstheme="minorHAnsi"/>
                  <w:highlight w:val="yellow"/>
                </w:rPr>
                <w:t>25</w:t>
              </w:r>
            </w:ins>
            <w:del w:id="341" w:author="Riaan van Jaarsveld" w:date="2025-04-01T19:08:00Z">
              <w:r w:rsidRPr="00E5689B" w:rsidDel="00C8108B">
                <w:rPr>
                  <w:rFonts w:cstheme="minorHAnsi"/>
                  <w:highlight w:val="yellow"/>
                  <w:rPrChange w:id="342" w:author="Nerushka Naidoo" w:date="2025-03-20T10:01:00Z">
                    <w:rPr>
                      <w:rFonts w:cstheme="minorHAnsi"/>
                    </w:rPr>
                  </w:rPrChange>
                </w:rPr>
                <w:delText>20/09/2024</w:delText>
              </w:r>
            </w:del>
          </w:p>
        </w:tc>
      </w:tr>
      <w:tr w:rsidR="00362A8B" w:rsidRPr="00E05DD7" w14:paraId="6FDA5295" w14:textId="77777777" w:rsidTr="00362A8B">
        <w:tc>
          <w:tcPr>
            <w:tcW w:w="3181" w:type="dxa"/>
          </w:tcPr>
          <w:p w14:paraId="101E09C1" w14:textId="77777777" w:rsidR="00362A8B" w:rsidRPr="00F76B9D" w:rsidRDefault="00362A8B" w:rsidP="00362A8B">
            <w:pPr>
              <w:pStyle w:val="XClause0Sub"/>
              <w:ind w:left="0"/>
              <w:jc w:val="left"/>
              <w:rPr>
                <w:rFonts w:asciiTheme="minorHAnsi" w:hAnsiTheme="minorHAnsi" w:cstheme="minorHAnsi"/>
              </w:rPr>
            </w:pPr>
            <w:r w:rsidRPr="00F76B9D">
              <w:rPr>
                <w:rFonts w:asciiTheme="minorHAnsi" w:hAnsiTheme="minorHAnsi" w:cstheme="minorHAnsi"/>
              </w:rPr>
              <w:t>Reporting and Project Completion</w:t>
            </w:r>
          </w:p>
        </w:tc>
        <w:tc>
          <w:tcPr>
            <w:tcW w:w="1931" w:type="dxa"/>
          </w:tcPr>
          <w:p w14:paraId="6B68F958" w14:textId="77777777" w:rsidR="00362A8B" w:rsidRPr="00F76B9D" w:rsidRDefault="00362A8B" w:rsidP="00362A8B">
            <w:pPr>
              <w:pStyle w:val="XClause0Sub"/>
              <w:ind w:left="0"/>
              <w:rPr>
                <w:rFonts w:asciiTheme="minorHAnsi" w:hAnsiTheme="minorHAnsi" w:cstheme="minorHAnsi"/>
              </w:rPr>
            </w:pPr>
            <w:r w:rsidRPr="00F76B9D">
              <w:rPr>
                <w:rFonts w:asciiTheme="minorHAnsi" w:hAnsiTheme="minorHAnsi" w:cstheme="minorHAnsi"/>
              </w:rPr>
              <w:t>Documentation</w:t>
            </w:r>
          </w:p>
        </w:tc>
        <w:tc>
          <w:tcPr>
            <w:tcW w:w="1549" w:type="dxa"/>
          </w:tcPr>
          <w:p w14:paraId="353282B4" w14:textId="77777777" w:rsidR="00362A8B" w:rsidRPr="00F76B9D" w:rsidRDefault="00362A8B" w:rsidP="00362A8B">
            <w:pPr>
              <w:pStyle w:val="XClause0Sub"/>
              <w:ind w:left="0"/>
              <w:rPr>
                <w:rFonts w:asciiTheme="minorHAnsi" w:hAnsiTheme="minorHAnsi" w:cstheme="minorHAnsi"/>
              </w:rPr>
            </w:pPr>
            <w:r w:rsidRPr="00F76B9D">
              <w:rPr>
                <w:rFonts w:asciiTheme="minorHAnsi" w:hAnsiTheme="minorHAnsi" w:cstheme="minorHAnsi"/>
              </w:rPr>
              <w:t>The Supplier</w:t>
            </w:r>
          </w:p>
        </w:tc>
        <w:tc>
          <w:tcPr>
            <w:tcW w:w="1635" w:type="dxa"/>
          </w:tcPr>
          <w:p w14:paraId="6DCD1638" w14:textId="04FED24A" w:rsidR="00362A8B" w:rsidRPr="00E5689B" w:rsidRDefault="00362A8B" w:rsidP="00362A8B">
            <w:pPr>
              <w:pStyle w:val="XClause0Sub"/>
              <w:ind w:left="0"/>
              <w:rPr>
                <w:rFonts w:asciiTheme="minorHAnsi" w:hAnsiTheme="minorHAnsi" w:cstheme="minorHAnsi"/>
                <w:highlight w:val="yellow"/>
                <w:rPrChange w:id="343" w:author="Nerushka Naidoo" w:date="2025-03-20T10:01:00Z">
                  <w:rPr>
                    <w:rFonts w:asciiTheme="minorHAnsi" w:hAnsiTheme="minorHAnsi" w:cstheme="minorHAnsi"/>
                  </w:rPr>
                </w:rPrChange>
              </w:rPr>
            </w:pPr>
            <w:ins w:id="344" w:author="Riaan van Jaarsveld" w:date="2025-04-01T19:08:00Z">
              <w:r>
                <w:rPr>
                  <w:rFonts w:cstheme="minorHAnsi"/>
                  <w:highlight w:val="yellow"/>
                </w:rPr>
                <w:t>30</w:t>
              </w:r>
              <w:r w:rsidRPr="003E6251">
                <w:rPr>
                  <w:rFonts w:cstheme="minorHAnsi"/>
                  <w:highlight w:val="yellow"/>
                </w:rPr>
                <w:t>/0</w:t>
              </w:r>
              <w:r>
                <w:rPr>
                  <w:rFonts w:cstheme="minorHAnsi"/>
                  <w:highlight w:val="yellow"/>
                </w:rPr>
                <w:t>5</w:t>
              </w:r>
              <w:r w:rsidRPr="003E6251">
                <w:rPr>
                  <w:rFonts w:cstheme="minorHAnsi"/>
                  <w:highlight w:val="yellow"/>
                </w:rPr>
                <w:t>/202</w:t>
              </w:r>
              <w:r>
                <w:rPr>
                  <w:rFonts w:cstheme="minorHAnsi"/>
                  <w:highlight w:val="yellow"/>
                </w:rPr>
                <w:t>5</w:t>
              </w:r>
            </w:ins>
            <w:del w:id="345" w:author="Riaan van Jaarsveld" w:date="2025-04-01T19:08:00Z">
              <w:r w:rsidRPr="00E5689B" w:rsidDel="00C8108B">
                <w:rPr>
                  <w:rFonts w:cstheme="minorHAnsi"/>
                  <w:highlight w:val="yellow"/>
                  <w:rPrChange w:id="346" w:author="Nerushka Naidoo" w:date="2025-03-20T10:01:00Z">
                    <w:rPr>
                      <w:rFonts w:cstheme="minorHAnsi"/>
                    </w:rPr>
                  </w:rPrChange>
                </w:rPr>
                <w:delText>20/09/2024</w:delText>
              </w:r>
            </w:del>
          </w:p>
        </w:tc>
      </w:tr>
    </w:tbl>
    <w:p w14:paraId="11AD1A12" w14:textId="0F8F0C3E" w:rsidR="000A0E21" w:rsidRDefault="000A0E21" w:rsidP="00BA0555">
      <w:pPr>
        <w:pStyle w:val="XClause0Sub"/>
        <w:rPr>
          <w:rFonts w:cstheme="minorHAnsi"/>
        </w:rPr>
      </w:pPr>
    </w:p>
    <w:p w14:paraId="7DD5628A" w14:textId="7C0C9B46" w:rsidR="00B61AF2" w:rsidRPr="00E05DD7" w:rsidRDefault="00B61AF2" w:rsidP="00BA0555">
      <w:pPr>
        <w:pStyle w:val="XClause0Sub"/>
        <w:rPr>
          <w:rFonts w:cstheme="minorHAnsi"/>
        </w:rPr>
      </w:pPr>
      <w:r>
        <w:rPr>
          <w:rFonts w:cstheme="minorHAnsi"/>
        </w:rPr>
        <w:t xml:space="preserve">The Audit Dates per site will be shared to the respective parties on the Logistics and Site Dates </w:t>
      </w:r>
      <w:r w:rsidRPr="00C46B02">
        <w:rPr>
          <w:rFonts w:cstheme="minorHAnsi"/>
          <w:highlight w:val="yellow"/>
          <w:rPrChange w:id="347" w:author="Nerushka Naidoo" w:date="2025-03-20T10:07:00Z">
            <w:rPr>
              <w:rFonts w:cstheme="minorHAnsi"/>
            </w:rPr>
          </w:rPrChange>
        </w:rPr>
        <w:t>(</w:t>
      </w:r>
      <w:ins w:id="348" w:author="Riaan van Jaarsveld" w:date="2025-04-01T19:08:00Z">
        <w:r w:rsidR="00362A8B">
          <w:rPr>
            <w:rFonts w:cstheme="minorHAnsi"/>
            <w:highlight w:val="yellow"/>
          </w:rPr>
          <w:t>20</w:t>
        </w:r>
      </w:ins>
      <w:del w:id="349" w:author="Riaan van Jaarsveld" w:date="2025-04-01T19:08:00Z">
        <w:r w:rsidRPr="00C46B02" w:rsidDel="00362A8B">
          <w:rPr>
            <w:rFonts w:cstheme="minorHAnsi"/>
            <w:highlight w:val="yellow"/>
            <w:rPrChange w:id="350" w:author="Nerushka Naidoo" w:date="2025-03-20T10:07:00Z">
              <w:rPr>
                <w:rFonts w:cstheme="minorHAnsi"/>
              </w:rPr>
            </w:rPrChange>
          </w:rPr>
          <w:delText>02</w:delText>
        </w:r>
      </w:del>
      <w:r w:rsidRPr="00C46B02">
        <w:rPr>
          <w:rFonts w:cstheme="minorHAnsi"/>
          <w:highlight w:val="yellow"/>
          <w:rPrChange w:id="351" w:author="Nerushka Naidoo" w:date="2025-03-20T10:07:00Z">
            <w:rPr>
              <w:rFonts w:cstheme="minorHAnsi"/>
            </w:rPr>
          </w:rPrChange>
        </w:rPr>
        <w:t>/</w:t>
      </w:r>
      <w:commentRangeStart w:id="352"/>
      <w:r w:rsidRPr="00C46B02">
        <w:rPr>
          <w:rFonts w:cstheme="minorHAnsi"/>
          <w:highlight w:val="yellow"/>
          <w:rPrChange w:id="353" w:author="Nerushka Naidoo" w:date="2025-03-20T10:07:00Z">
            <w:rPr>
              <w:rFonts w:cstheme="minorHAnsi"/>
            </w:rPr>
          </w:rPrChange>
        </w:rPr>
        <w:t>0</w:t>
      </w:r>
      <w:ins w:id="354" w:author="Riaan van Jaarsveld" w:date="2025-04-01T19:08:00Z">
        <w:r w:rsidR="00362A8B">
          <w:rPr>
            <w:rFonts w:cstheme="minorHAnsi"/>
            <w:highlight w:val="yellow"/>
          </w:rPr>
          <w:t>5</w:t>
        </w:r>
      </w:ins>
      <w:del w:id="355" w:author="Riaan van Jaarsveld" w:date="2025-04-01T19:08:00Z">
        <w:r w:rsidRPr="00C46B02" w:rsidDel="00362A8B">
          <w:rPr>
            <w:rFonts w:cstheme="minorHAnsi"/>
            <w:highlight w:val="yellow"/>
            <w:rPrChange w:id="356" w:author="Nerushka Naidoo" w:date="2025-03-20T10:07:00Z">
              <w:rPr>
                <w:rFonts w:cstheme="minorHAnsi"/>
              </w:rPr>
            </w:rPrChange>
          </w:rPr>
          <w:delText>8</w:delText>
        </w:r>
      </w:del>
      <w:commentRangeEnd w:id="352"/>
      <w:r w:rsidR="00C46B02">
        <w:rPr>
          <w:rStyle w:val="CommentReference"/>
          <w:rFonts w:eastAsiaTheme="minorHAnsi" w:cstheme="minorBidi"/>
          <w:lang w:eastAsia="en-US"/>
        </w:rPr>
        <w:commentReference w:id="352"/>
      </w:r>
      <w:r w:rsidRPr="00C46B02">
        <w:rPr>
          <w:rFonts w:cstheme="minorHAnsi"/>
          <w:highlight w:val="yellow"/>
          <w:rPrChange w:id="357" w:author="Nerushka Naidoo" w:date="2025-03-20T10:07:00Z">
            <w:rPr>
              <w:rFonts w:cstheme="minorHAnsi"/>
            </w:rPr>
          </w:rPrChange>
        </w:rPr>
        <w:t>/202</w:t>
      </w:r>
      <w:ins w:id="358" w:author="Riaan van Jaarsveld" w:date="2025-04-01T19:08:00Z">
        <w:r w:rsidR="00362A8B">
          <w:rPr>
            <w:rFonts w:cstheme="minorHAnsi"/>
            <w:highlight w:val="yellow"/>
          </w:rPr>
          <w:t>5</w:t>
        </w:r>
      </w:ins>
      <w:del w:id="359" w:author="Riaan van Jaarsveld" w:date="2025-04-01T19:08:00Z">
        <w:r w:rsidRPr="00C46B02" w:rsidDel="00362A8B">
          <w:rPr>
            <w:rFonts w:cstheme="minorHAnsi"/>
            <w:highlight w:val="yellow"/>
            <w:rPrChange w:id="360" w:author="Nerushka Naidoo" w:date="2025-03-20T10:07:00Z">
              <w:rPr>
                <w:rFonts w:cstheme="minorHAnsi"/>
              </w:rPr>
            </w:rPrChange>
          </w:rPr>
          <w:delText>4</w:delText>
        </w:r>
      </w:del>
      <w:r w:rsidRPr="00C46B02">
        <w:rPr>
          <w:rFonts w:cstheme="minorHAnsi"/>
          <w:highlight w:val="yellow"/>
          <w:rPrChange w:id="361" w:author="Nerushka Naidoo" w:date="2025-03-20T10:07:00Z">
            <w:rPr>
              <w:rFonts w:cstheme="minorHAnsi"/>
            </w:rPr>
          </w:rPrChange>
        </w:rPr>
        <w:t>)</w:t>
      </w:r>
    </w:p>
    <w:p w14:paraId="38CDD6E4" w14:textId="77777777" w:rsidR="00F1311F" w:rsidRPr="00BF5A68" w:rsidRDefault="003F4C78" w:rsidP="001719B1">
      <w:pPr>
        <w:pStyle w:val="Annexure"/>
        <w:numPr>
          <w:ilvl w:val="0"/>
          <w:numId w:val="0"/>
        </w:numPr>
        <w:jc w:val="center"/>
        <w:rPr>
          <w:rFonts w:cstheme="minorHAnsi"/>
          <w:szCs w:val="20"/>
        </w:rPr>
      </w:pPr>
      <w:r w:rsidRPr="00E05DD7">
        <w:rPr>
          <w:rFonts w:cstheme="minorHAnsi"/>
          <w:szCs w:val="20"/>
        </w:rPr>
        <w:br w:type="column"/>
      </w:r>
      <w:bookmarkStart w:id="362" w:name="_Toc467745197"/>
      <w:bookmarkStart w:id="363" w:name="_Ref467746353"/>
      <w:bookmarkStart w:id="364" w:name="_Ref467763550"/>
      <w:bookmarkStart w:id="365" w:name="_Toc480874078"/>
      <w:bookmarkStart w:id="366" w:name="_Toc492290016"/>
      <w:bookmarkStart w:id="367" w:name="_Toc492301553"/>
      <w:r w:rsidRPr="00BF5A68">
        <w:rPr>
          <w:rFonts w:cstheme="minorHAnsi"/>
          <w:szCs w:val="20"/>
        </w:rPr>
        <w:lastRenderedPageBreak/>
        <w:t xml:space="preserve">SCHEDULE 6: </w:t>
      </w:r>
      <w:r w:rsidR="000B4243" w:rsidRPr="00BF5A68">
        <w:rPr>
          <w:rFonts w:cstheme="minorHAnsi"/>
          <w:szCs w:val="20"/>
        </w:rPr>
        <w:t>KEY SERVICE PROVIDER PERSONNEL</w:t>
      </w:r>
      <w:bookmarkEnd w:id="362"/>
      <w:bookmarkEnd w:id="363"/>
      <w:bookmarkEnd w:id="364"/>
      <w:bookmarkEnd w:id="365"/>
      <w:bookmarkEnd w:id="366"/>
      <w:bookmarkEnd w:id="367"/>
    </w:p>
    <w:p w14:paraId="4BB9C511" w14:textId="77777777" w:rsidR="00115721" w:rsidRPr="00BF5A68" w:rsidRDefault="000B4243" w:rsidP="007170FA">
      <w:pPr>
        <w:pStyle w:val="XClause1Head"/>
        <w:numPr>
          <w:ilvl w:val="0"/>
          <w:numId w:val="14"/>
        </w:numPr>
        <w:rPr>
          <w:rFonts w:cstheme="minorHAnsi"/>
          <w:b/>
        </w:rPr>
      </w:pPr>
      <w:bookmarkStart w:id="368" w:name="_Toc480874079"/>
      <w:r w:rsidRPr="00BF5A68">
        <w:rPr>
          <w:rFonts w:cstheme="minorHAnsi"/>
          <w:b/>
        </w:rPr>
        <w:t>KEY SERVICE PROVIDER PERSONNEL TABLE</w:t>
      </w:r>
      <w:bookmarkEnd w:id="368"/>
    </w:p>
    <w:tbl>
      <w:tblPr>
        <w:tblStyle w:val="TableGrid"/>
        <w:tblW w:w="4963" w:type="pct"/>
        <w:tblInd w:w="547" w:type="dxa"/>
        <w:tblLook w:val="0000" w:firstRow="0" w:lastRow="0" w:firstColumn="0" w:lastColumn="0" w:noHBand="0" w:noVBand="0"/>
      </w:tblPr>
      <w:tblGrid>
        <w:gridCol w:w="2219"/>
        <w:gridCol w:w="2055"/>
        <w:gridCol w:w="2975"/>
        <w:gridCol w:w="1700"/>
      </w:tblGrid>
      <w:tr w:rsidR="00DD3A79" w:rsidRPr="00E05DD7" w14:paraId="2B4D1E52" w14:textId="77777777" w:rsidTr="00516826">
        <w:trPr>
          <w:trHeight w:val="740"/>
        </w:trPr>
        <w:tc>
          <w:tcPr>
            <w:tcW w:w="1240" w:type="pct"/>
            <w:shd w:val="clear" w:color="auto" w:fill="D9D9D9" w:themeFill="background1" w:themeFillShade="D9"/>
          </w:tcPr>
          <w:p w14:paraId="30C9E7A8" w14:textId="77777777" w:rsidR="00DD3A79" w:rsidRPr="00BF5A68" w:rsidRDefault="00DD3A79" w:rsidP="000B4243">
            <w:pPr>
              <w:jc w:val="center"/>
              <w:rPr>
                <w:rFonts w:asciiTheme="minorHAnsi" w:eastAsia="Times New Roman" w:hAnsiTheme="minorHAnsi" w:cstheme="minorHAnsi"/>
                <w:b/>
                <w:lang w:eastAsia="en-GB"/>
              </w:rPr>
            </w:pPr>
            <w:commentRangeStart w:id="369"/>
            <w:r w:rsidRPr="00BF5A68">
              <w:rPr>
                <w:rFonts w:asciiTheme="minorHAnsi" w:eastAsia="Times New Roman" w:hAnsiTheme="minorHAnsi" w:cstheme="minorHAnsi"/>
                <w:b/>
                <w:lang w:eastAsia="en-GB"/>
              </w:rPr>
              <w:t>Project Role</w:t>
            </w:r>
          </w:p>
        </w:tc>
        <w:tc>
          <w:tcPr>
            <w:tcW w:w="1148" w:type="pct"/>
            <w:shd w:val="clear" w:color="auto" w:fill="D9D9D9" w:themeFill="background1" w:themeFillShade="D9"/>
          </w:tcPr>
          <w:p w14:paraId="4CC8E0A3" w14:textId="77777777" w:rsidR="00DD3A79" w:rsidRPr="00BF5A68" w:rsidRDefault="00DD3A79" w:rsidP="000B4243">
            <w:pPr>
              <w:jc w:val="center"/>
              <w:rPr>
                <w:rFonts w:asciiTheme="minorHAnsi" w:eastAsia="Times New Roman" w:hAnsiTheme="minorHAnsi" w:cstheme="minorHAnsi"/>
                <w:b/>
                <w:lang w:eastAsia="en-GB"/>
              </w:rPr>
            </w:pPr>
            <w:r w:rsidRPr="00BF5A68">
              <w:rPr>
                <w:rFonts w:asciiTheme="minorHAnsi" w:eastAsia="Times New Roman" w:hAnsiTheme="minorHAnsi" w:cstheme="minorHAnsi"/>
                <w:b/>
                <w:lang w:eastAsia="en-GB"/>
              </w:rPr>
              <w:t>Resource Name</w:t>
            </w:r>
          </w:p>
        </w:tc>
        <w:tc>
          <w:tcPr>
            <w:tcW w:w="1662" w:type="pct"/>
            <w:shd w:val="clear" w:color="auto" w:fill="D9D9D9" w:themeFill="background1" w:themeFillShade="D9"/>
          </w:tcPr>
          <w:p w14:paraId="515EA76E" w14:textId="77777777" w:rsidR="00DD3A79" w:rsidRPr="00BF5A68" w:rsidRDefault="00DD3A79" w:rsidP="000B4243">
            <w:pPr>
              <w:jc w:val="center"/>
              <w:rPr>
                <w:rFonts w:asciiTheme="minorHAnsi" w:eastAsia="Times New Roman" w:hAnsiTheme="minorHAnsi" w:cstheme="minorHAnsi"/>
                <w:b/>
                <w:lang w:eastAsia="en-GB"/>
              </w:rPr>
            </w:pPr>
            <w:r w:rsidRPr="00BF5A68">
              <w:rPr>
                <w:rFonts w:asciiTheme="minorHAnsi" w:eastAsia="Times New Roman" w:hAnsiTheme="minorHAnsi" w:cstheme="minorHAnsi"/>
                <w:b/>
                <w:lang w:eastAsia="en-GB"/>
              </w:rPr>
              <w:t>Brief Role Overview</w:t>
            </w:r>
          </w:p>
        </w:tc>
        <w:tc>
          <w:tcPr>
            <w:tcW w:w="950" w:type="pct"/>
            <w:shd w:val="clear" w:color="auto" w:fill="D9D9D9" w:themeFill="background1" w:themeFillShade="D9"/>
          </w:tcPr>
          <w:p w14:paraId="3749F51D" w14:textId="77777777" w:rsidR="00DD3A79" w:rsidRPr="00E05DD7" w:rsidRDefault="00DD3A79" w:rsidP="000B4243">
            <w:pPr>
              <w:jc w:val="center"/>
              <w:rPr>
                <w:rFonts w:asciiTheme="minorHAnsi" w:eastAsia="Times New Roman" w:hAnsiTheme="minorHAnsi" w:cstheme="minorHAnsi"/>
                <w:b/>
                <w:lang w:eastAsia="en-GB"/>
              </w:rPr>
            </w:pPr>
            <w:r w:rsidRPr="00BF5A68">
              <w:rPr>
                <w:rFonts w:asciiTheme="minorHAnsi" w:eastAsia="Times New Roman" w:hAnsiTheme="minorHAnsi" w:cstheme="minorHAnsi"/>
                <w:b/>
                <w:lang w:eastAsia="en-GB"/>
              </w:rPr>
              <w:t>% / months Allocation</w:t>
            </w:r>
          </w:p>
        </w:tc>
      </w:tr>
      <w:tr w:rsidR="00DD3A79" w:rsidRPr="00E05DD7" w14:paraId="7892740A" w14:textId="77777777" w:rsidTr="00516826">
        <w:trPr>
          <w:trHeight w:val="340"/>
        </w:trPr>
        <w:tc>
          <w:tcPr>
            <w:tcW w:w="1240" w:type="pct"/>
          </w:tcPr>
          <w:p w14:paraId="4890FFE3" w14:textId="213D96F2"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Project Owner</w:t>
            </w:r>
          </w:p>
        </w:tc>
        <w:tc>
          <w:tcPr>
            <w:tcW w:w="1148" w:type="pct"/>
          </w:tcPr>
          <w:p w14:paraId="7DB587F8" w14:textId="1188A2D2"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Riaan van Jaarsveld</w:t>
            </w:r>
          </w:p>
        </w:tc>
        <w:tc>
          <w:tcPr>
            <w:tcW w:w="1662" w:type="pct"/>
          </w:tcPr>
          <w:p w14:paraId="382E3380" w14:textId="37C99F01"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Overall Responsibility</w:t>
            </w:r>
          </w:p>
        </w:tc>
        <w:tc>
          <w:tcPr>
            <w:tcW w:w="950" w:type="pct"/>
          </w:tcPr>
          <w:p w14:paraId="5F7A7975" w14:textId="105EC0B8"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Entire Project</w:t>
            </w:r>
          </w:p>
        </w:tc>
      </w:tr>
      <w:tr w:rsidR="00DD3A79" w:rsidRPr="00E05DD7" w14:paraId="7F15DAD7" w14:textId="77777777" w:rsidTr="00516826">
        <w:trPr>
          <w:trHeight w:val="340"/>
        </w:trPr>
        <w:tc>
          <w:tcPr>
            <w:tcW w:w="1240" w:type="pct"/>
          </w:tcPr>
          <w:p w14:paraId="257A8B1C" w14:textId="7E96DCAF"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Project Manager</w:t>
            </w:r>
          </w:p>
        </w:tc>
        <w:tc>
          <w:tcPr>
            <w:tcW w:w="1148" w:type="pct"/>
          </w:tcPr>
          <w:p w14:paraId="6937852A" w14:textId="275C10D6"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Charlaine Marnewick</w:t>
            </w:r>
          </w:p>
        </w:tc>
        <w:tc>
          <w:tcPr>
            <w:tcW w:w="1662" w:type="pct"/>
          </w:tcPr>
          <w:p w14:paraId="11FC8DDA" w14:textId="584DB467"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Project Manager</w:t>
            </w:r>
          </w:p>
        </w:tc>
        <w:tc>
          <w:tcPr>
            <w:tcW w:w="950" w:type="pct"/>
          </w:tcPr>
          <w:p w14:paraId="20DAA5C3" w14:textId="058C42CB"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Entire Project</w:t>
            </w:r>
          </w:p>
        </w:tc>
      </w:tr>
      <w:tr w:rsidR="00DD3A79" w:rsidRPr="00E05DD7" w14:paraId="3F4D0549" w14:textId="77777777" w:rsidTr="00516826">
        <w:trPr>
          <w:trHeight w:val="340"/>
        </w:trPr>
        <w:tc>
          <w:tcPr>
            <w:tcW w:w="1240" w:type="pct"/>
          </w:tcPr>
          <w:p w14:paraId="0479625F" w14:textId="6D4EEEE6"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SQL Developer</w:t>
            </w:r>
          </w:p>
        </w:tc>
        <w:tc>
          <w:tcPr>
            <w:tcW w:w="1148" w:type="pct"/>
          </w:tcPr>
          <w:p w14:paraId="3FBF7828" w14:textId="312A00D0"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Smitesh Jiva</w:t>
            </w:r>
          </w:p>
        </w:tc>
        <w:tc>
          <w:tcPr>
            <w:tcW w:w="1662" w:type="pct"/>
          </w:tcPr>
          <w:p w14:paraId="2F715F5D" w14:textId="6952F895"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Custom Developer for Matching</w:t>
            </w:r>
          </w:p>
        </w:tc>
        <w:tc>
          <w:tcPr>
            <w:tcW w:w="950" w:type="pct"/>
          </w:tcPr>
          <w:p w14:paraId="2B643B8B" w14:textId="70EB085D"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Entire Project</w:t>
            </w:r>
          </w:p>
        </w:tc>
      </w:tr>
      <w:tr w:rsidR="00DD3A79" w:rsidRPr="00E05DD7" w14:paraId="178560A8" w14:textId="77777777" w:rsidTr="00516826">
        <w:trPr>
          <w:trHeight w:val="340"/>
        </w:trPr>
        <w:tc>
          <w:tcPr>
            <w:tcW w:w="1240" w:type="pct"/>
          </w:tcPr>
          <w:p w14:paraId="08D0876E" w14:textId="02C6C086"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Compliance</w:t>
            </w:r>
          </w:p>
        </w:tc>
        <w:tc>
          <w:tcPr>
            <w:tcW w:w="1148" w:type="pct"/>
          </w:tcPr>
          <w:p w14:paraId="42E84C7F" w14:textId="066AC678"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Lindie Taljaard</w:t>
            </w:r>
          </w:p>
        </w:tc>
        <w:tc>
          <w:tcPr>
            <w:tcW w:w="1662" w:type="pct"/>
          </w:tcPr>
          <w:p w14:paraId="64CB6D31" w14:textId="0C263508"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Compliance Officer</w:t>
            </w:r>
          </w:p>
        </w:tc>
        <w:tc>
          <w:tcPr>
            <w:tcW w:w="950" w:type="pct"/>
          </w:tcPr>
          <w:p w14:paraId="6B28CE75" w14:textId="03ACB9FA"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Entire Project</w:t>
            </w:r>
          </w:p>
        </w:tc>
      </w:tr>
      <w:tr w:rsidR="00DD3A79" w:rsidRPr="00E05DD7" w14:paraId="4A6B3182" w14:textId="77777777" w:rsidTr="00516826">
        <w:trPr>
          <w:trHeight w:val="340"/>
        </w:trPr>
        <w:tc>
          <w:tcPr>
            <w:tcW w:w="1240" w:type="pct"/>
          </w:tcPr>
          <w:p w14:paraId="72D9D423" w14:textId="2CABE93F"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Data Capturing</w:t>
            </w:r>
          </w:p>
        </w:tc>
        <w:tc>
          <w:tcPr>
            <w:tcW w:w="1148" w:type="pct"/>
          </w:tcPr>
          <w:p w14:paraId="29AC2B04" w14:textId="70570A27"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Lerayne Smith</w:t>
            </w:r>
          </w:p>
        </w:tc>
        <w:tc>
          <w:tcPr>
            <w:tcW w:w="1662" w:type="pct"/>
          </w:tcPr>
          <w:p w14:paraId="4CFB0C4C" w14:textId="65DBC2EF"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Data Capturing Lead</w:t>
            </w:r>
          </w:p>
        </w:tc>
        <w:tc>
          <w:tcPr>
            <w:tcW w:w="950" w:type="pct"/>
          </w:tcPr>
          <w:p w14:paraId="5613A343" w14:textId="14676C7D"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Entire Project</w:t>
            </w:r>
          </w:p>
        </w:tc>
      </w:tr>
      <w:tr w:rsidR="00DD3A79" w:rsidRPr="00E05DD7" w14:paraId="58C7C8B5" w14:textId="77777777" w:rsidTr="00516826">
        <w:trPr>
          <w:trHeight w:val="340"/>
        </w:trPr>
        <w:tc>
          <w:tcPr>
            <w:tcW w:w="1240" w:type="pct"/>
          </w:tcPr>
          <w:p w14:paraId="0D571ED9" w14:textId="07D64974"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Auditor</w:t>
            </w:r>
          </w:p>
        </w:tc>
        <w:tc>
          <w:tcPr>
            <w:tcW w:w="1148" w:type="pct"/>
          </w:tcPr>
          <w:p w14:paraId="62471D68" w14:textId="47EF3BD7" w:rsidR="00DD3A79" w:rsidRPr="00E05DD7" w:rsidRDefault="00516826" w:rsidP="00A844EF">
            <w:pPr>
              <w:rPr>
                <w:rFonts w:asciiTheme="minorHAnsi" w:eastAsia="Times New Roman" w:hAnsiTheme="minorHAnsi" w:cstheme="minorHAnsi"/>
                <w:lang w:eastAsia="en-GB"/>
              </w:rPr>
            </w:pPr>
            <w:commentRangeStart w:id="370"/>
            <w:del w:id="371" w:author="Riaan van Jaarsveld" w:date="2025-04-01T19:09:00Z">
              <w:r w:rsidDel="00362A8B">
                <w:rPr>
                  <w:rFonts w:asciiTheme="minorHAnsi" w:eastAsia="Times New Roman" w:hAnsiTheme="minorHAnsi" w:cstheme="minorHAnsi"/>
                  <w:lang w:eastAsia="en-GB"/>
                </w:rPr>
                <w:delText>Brandon</w:delText>
              </w:r>
            </w:del>
            <w:commentRangeEnd w:id="370"/>
            <w:r w:rsidR="00362A8B">
              <w:rPr>
                <w:rStyle w:val="CommentReference"/>
                <w:rFonts w:asciiTheme="minorHAnsi" w:eastAsiaTheme="minorHAnsi" w:hAnsiTheme="minorHAnsi" w:cstheme="minorBidi"/>
              </w:rPr>
              <w:commentReference w:id="370"/>
            </w:r>
            <w:del w:id="372" w:author="Riaan van Jaarsveld" w:date="2025-04-01T19:09:00Z">
              <w:r w:rsidDel="00362A8B">
                <w:rPr>
                  <w:rFonts w:asciiTheme="minorHAnsi" w:eastAsia="Times New Roman" w:hAnsiTheme="minorHAnsi" w:cstheme="minorHAnsi"/>
                  <w:lang w:eastAsia="en-GB"/>
                </w:rPr>
                <w:delText xml:space="preserve"> Thomas</w:delText>
              </w:r>
            </w:del>
          </w:p>
        </w:tc>
        <w:tc>
          <w:tcPr>
            <w:tcW w:w="1662" w:type="pct"/>
          </w:tcPr>
          <w:p w14:paraId="5D400FEC" w14:textId="0AADC871" w:rsidR="00DD3A79" w:rsidRPr="00E05DD7" w:rsidRDefault="00516826" w:rsidP="00A844EF">
            <w:pPr>
              <w:rPr>
                <w:rFonts w:asciiTheme="minorHAnsi" w:eastAsia="Times New Roman" w:hAnsiTheme="minorHAnsi" w:cstheme="minorHAnsi"/>
                <w:lang w:eastAsia="en-GB"/>
              </w:rPr>
            </w:pPr>
            <w:del w:id="373" w:author="Riaan van Jaarsveld" w:date="2025-04-01T19:09:00Z">
              <w:r w:rsidDel="00362A8B">
                <w:rPr>
                  <w:rFonts w:asciiTheme="minorHAnsi" w:eastAsia="Times New Roman" w:hAnsiTheme="minorHAnsi" w:cstheme="minorHAnsi"/>
                  <w:lang w:eastAsia="en-GB"/>
                </w:rPr>
                <w:delText>Auditor (Onsite)</w:delText>
              </w:r>
            </w:del>
          </w:p>
        </w:tc>
        <w:tc>
          <w:tcPr>
            <w:tcW w:w="950" w:type="pct"/>
          </w:tcPr>
          <w:p w14:paraId="7DAFB536" w14:textId="5EB9A185"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Entire Project</w:t>
            </w:r>
          </w:p>
        </w:tc>
      </w:tr>
      <w:tr w:rsidR="00DD3A79" w:rsidRPr="00E05DD7" w14:paraId="3473B689" w14:textId="77777777" w:rsidTr="00516826">
        <w:trPr>
          <w:trHeight w:val="340"/>
        </w:trPr>
        <w:tc>
          <w:tcPr>
            <w:tcW w:w="1240" w:type="pct"/>
          </w:tcPr>
          <w:p w14:paraId="036BBDC5" w14:textId="52707060"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Auditor</w:t>
            </w:r>
          </w:p>
        </w:tc>
        <w:tc>
          <w:tcPr>
            <w:tcW w:w="1148" w:type="pct"/>
          </w:tcPr>
          <w:p w14:paraId="575BE543" w14:textId="32575107"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Robert Gerry</w:t>
            </w:r>
          </w:p>
        </w:tc>
        <w:tc>
          <w:tcPr>
            <w:tcW w:w="1662" w:type="pct"/>
          </w:tcPr>
          <w:p w14:paraId="7B772C1B" w14:textId="41B7DA90"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Auditor (Onsite)</w:t>
            </w:r>
          </w:p>
        </w:tc>
        <w:tc>
          <w:tcPr>
            <w:tcW w:w="950" w:type="pct"/>
          </w:tcPr>
          <w:p w14:paraId="25E3EFD0" w14:textId="1276484E"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Entire Project</w:t>
            </w:r>
          </w:p>
        </w:tc>
      </w:tr>
      <w:tr w:rsidR="00DD3A79" w:rsidRPr="00E05DD7" w14:paraId="67FACEA6" w14:textId="77777777" w:rsidTr="00516826">
        <w:trPr>
          <w:trHeight w:val="340"/>
        </w:trPr>
        <w:tc>
          <w:tcPr>
            <w:tcW w:w="1240" w:type="pct"/>
          </w:tcPr>
          <w:p w14:paraId="562E738B" w14:textId="098AEDAA"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Auditor</w:t>
            </w:r>
          </w:p>
        </w:tc>
        <w:tc>
          <w:tcPr>
            <w:tcW w:w="1148" w:type="pct"/>
          </w:tcPr>
          <w:p w14:paraId="4F138A2A" w14:textId="4FC55359"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Cheree Bester</w:t>
            </w:r>
          </w:p>
        </w:tc>
        <w:tc>
          <w:tcPr>
            <w:tcW w:w="1662" w:type="pct"/>
          </w:tcPr>
          <w:p w14:paraId="3BA851F6" w14:textId="1C039635"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Auditor (Remote)</w:t>
            </w:r>
          </w:p>
        </w:tc>
        <w:tc>
          <w:tcPr>
            <w:tcW w:w="950" w:type="pct"/>
          </w:tcPr>
          <w:p w14:paraId="435D2900" w14:textId="599A551C" w:rsidR="00DD3A79" w:rsidRPr="00E05DD7" w:rsidRDefault="00516826" w:rsidP="00A844EF">
            <w:pPr>
              <w:rPr>
                <w:rFonts w:asciiTheme="minorHAnsi" w:eastAsia="Times New Roman" w:hAnsiTheme="minorHAnsi" w:cstheme="minorHAnsi"/>
                <w:lang w:eastAsia="en-GB"/>
              </w:rPr>
            </w:pPr>
            <w:r>
              <w:rPr>
                <w:rFonts w:asciiTheme="minorHAnsi" w:eastAsia="Times New Roman" w:hAnsiTheme="minorHAnsi" w:cstheme="minorHAnsi"/>
                <w:lang w:eastAsia="en-GB"/>
              </w:rPr>
              <w:t>Entire Project</w:t>
            </w:r>
            <w:commentRangeEnd w:id="369"/>
            <w:r w:rsidR="000256C6">
              <w:rPr>
                <w:rStyle w:val="CommentReference"/>
                <w:rFonts w:asciiTheme="minorHAnsi" w:eastAsiaTheme="minorHAnsi" w:hAnsiTheme="minorHAnsi" w:cstheme="minorBidi"/>
              </w:rPr>
              <w:commentReference w:id="369"/>
            </w:r>
          </w:p>
        </w:tc>
      </w:tr>
    </w:tbl>
    <w:p w14:paraId="7A2BBBD4" w14:textId="77777777" w:rsidR="00F1311F" w:rsidRPr="00E05DD7" w:rsidRDefault="00F1311F" w:rsidP="00A844EF">
      <w:pPr>
        <w:rPr>
          <w:rFonts w:cstheme="minorHAnsi"/>
          <w:szCs w:val="20"/>
        </w:rPr>
      </w:pPr>
      <w:r w:rsidRPr="00E05DD7">
        <w:rPr>
          <w:rFonts w:cstheme="minorHAnsi"/>
          <w:szCs w:val="20"/>
        </w:rPr>
        <w:br/>
      </w:r>
    </w:p>
    <w:p w14:paraId="7AD1B4D0" w14:textId="77777777" w:rsidR="00300653" w:rsidRPr="00E05DD7" w:rsidRDefault="003F4C78" w:rsidP="001719B1">
      <w:pPr>
        <w:pStyle w:val="Annexure"/>
        <w:numPr>
          <w:ilvl w:val="0"/>
          <w:numId w:val="0"/>
        </w:numPr>
        <w:jc w:val="center"/>
        <w:rPr>
          <w:rFonts w:cstheme="minorHAnsi"/>
          <w:szCs w:val="20"/>
        </w:rPr>
      </w:pPr>
      <w:r w:rsidRPr="00E05DD7">
        <w:rPr>
          <w:rFonts w:cstheme="minorHAnsi"/>
          <w:szCs w:val="20"/>
        </w:rPr>
        <w:br w:type="page"/>
      </w:r>
      <w:bookmarkStart w:id="374" w:name="_Toc467745198"/>
      <w:bookmarkStart w:id="375" w:name="_Ref467751231"/>
      <w:bookmarkStart w:id="376" w:name="_Ref467751245"/>
      <w:bookmarkStart w:id="377" w:name="_Ref467751468"/>
      <w:bookmarkStart w:id="378" w:name="_Ref467757324"/>
      <w:bookmarkStart w:id="379" w:name="_Toc480874081"/>
      <w:bookmarkStart w:id="380" w:name="_Toc492290017"/>
      <w:bookmarkStart w:id="381" w:name="_Toc492301554"/>
      <w:r w:rsidRPr="00E05DD7">
        <w:rPr>
          <w:rFonts w:cstheme="minorHAnsi"/>
          <w:szCs w:val="20"/>
        </w:rPr>
        <w:lastRenderedPageBreak/>
        <w:t>SCHEDULE 7: GOVERNANCE</w:t>
      </w:r>
      <w:bookmarkEnd w:id="374"/>
      <w:bookmarkEnd w:id="375"/>
      <w:bookmarkEnd w:id="376"/>
      <w:bookmarkEnd w:id="377"/>
      <w:bookmarkEnd w:id="378"/>
      <w:bookmarkEnd w:id="379"/>
      <w:bookmarkEnd w:id="380"/>
      <w:bookmarkEnd w:id="381"/>
    </w:p>
    <w:p w14:paraId="6159D839" w14:textId="77777777" w:rsidR="00C34E2E" w:rsidRPr="006C30BD" w:rsidRDefault="00C34E2E" w:rsidP="00C34E2E">
      <w:pPr>
        <w:rPr>
          <w:rFonts w:cstheme="minorHAnsi"/>
        </w:rPr>
      </w:pPr>
      <w:r w:rsidRPr="006C30BD">
        <w:rPr>
          <w:rFonts w:cstheme="minorHAnsi"/>
        </w:rPr>
        <w:t>The full governance of the engagement will be defined in the Project Charter and will include the below:</w:t>
      </w:r>
    </w:p>
    <w:p w14:paraId="4EC8E8AF" w14:textId="77777777" w:rsidR="00C34E2E" w:rsidRPr="006C30BD" w:rsidRDefault="00C34E2E" w:rsidP="00C34E2E">
      <w:pPr>
        <w:pStyle w:val="XClause1Head"/>
        <w:numPr>
          <w:ilvl w:val="0"/>
          <w:numId w:val="32"/>
        </w:numPr>
        <w:spacing w:line="256" w:lineRule="auto"/>
        <w:rPr>
          <w:rFonts w:cstheme="minorHAnsi"/>
          <w:b/>
        </w:rPr>
      </w:pPr>
      <w:r w:rsidRPr="006C30BD">
        <w:rPr>
          <w:rFonts w:cstheme="minorHAnsi"/>
          <w:b/>
        </w:rPr>
        <w:t>RISK MANAGEMENT APPROACH</w:t>
      </w:r>
    </w:p>
    <w:p w14:paraId="0C936395" w14:textId="77777777" w:rsidR="00C34E2E" w:rsidRPr="006C30BD" w:rsidRDefault="00C34E2E" w:rsidP="00C34E2E">
      <w:pPr>
        <w:pStyle w:val="XClause2Sub"/>
        <w:numPr>
          <w:ilvl w:val="0"/>
          <w:numId w:val="0"/>
        </w:numPr>
        <w:tabs>
          <w:tab w:val="left" w:pos="720"/>
        </w:tabs>
        <w:rPr>
          <w:rFonts w:cstheme="minorHAnsi"/>
          <w:b/>
        </w:rPr>
      </w:pPr>
      <w:r w:rsidRPr="006C30BD">
        <w:rPr>
          <w:rFonts w:cstheme="minorHAnsi"/>
        </w:rPr>
        <w:t xml:space="preserve">      Risk mitigation will be defined in the Project Charter.</w:t>
      </w:r>
    </w:p>
    <w:p w14:paraId="0D601516" w14:textId="77777777" w:rsidR="00C34E2E" w:rsidRPr="006C30BD" w:rsidRDefault="00C34E2E" w:rsidP="00C34E2E">
      <w:pPr>
        <w:pStyle w:val="XClause1Head"/>
        <w:numPr>
          <w:ilvl w:val="0"/>
          <w:numId w:val="32"/>
        </w:numPr>
        <w:spacing w:line="256" w:lineRule="auto"/>
        <w:rPr>
          <w:rFonts w:cstheme="minorHAnsi"/>
          <w:b/>
        </w:rPr>
      </w:pPr>
      <w:r w:rsidRPr="006C30BD">
        <w:rPr>
          <w:rFonts w:cstheme="minorHAnsi"/>
          <w:b/>
        </w:rPr>
        <w:t>COMMUNICATIONS APPROACH</w:t>
      </w:r>
    </w:p>
    <w:p w14:paraId="3A15AB2F" w14:textId="77777777" w:rsidR="00C34E2E" w:rsidRPr="006C30BD" w:rsidRDefault="00C34E2E" w:rsidP="00C34E2E">
      <w:pPr>
        <w:pStyle w:val="XClause2Sub"/>
        <w:numPr>
          <w:ilvl w:val="0"/>
          <w:numId w:val="0"/>
        </w:numPr>
        <w:tabs>
          <w:tab w:val="left" w:pos="720"/>
        </w:tabs>
      </w:pPr>
      <w:r w:rsidRPr="006C30BD">
        <w:t xml:space="preserve">      The communication approach will be defined in the </w:t>
      </w:r>
      <w:r w:rsidRPr="006C30BD">
        <w:rPr>
          <w:rFonts w:cstheme="minorHAnsi"/>
        </w:rPr>
        <w:t>Project Charter</w:t>
      </w:r>
    </w:p>
    <w:p w14:paraId="6C54FAC5" w14:textId="77777777" w:rsidR="00C34E2E" w:rsidRPr="006C30BD" w:rsidRDefault="00C34E2E" w:rsidP="00C34E2E">
      <w:pPr>
        <w:pStyle w:val="XClause1Head"/>
        <w:numPr>
          <w:ilvl w:val="0"/>
          <w:numId w:val="32"/>
        </w:numPr>
        <w:spacing w:line="256" w:lineRule="auto"/>
        <w:rPr>
          <w:rFonts w:cstheme="minorHAnsi"/>
          <w:b/>
        </w:rPr>
      </w:pPr>
      <w:r w:rsidRPr="006C30BD">
        <w:rPr>
          <w:rFonts w:cstheme="minorHAnsi"/>
          <w:b/>
        </w:rPr>
        <w:t>CHANGE MANAGEMENT APPROACH</w:t>
      </w:r>
    </w:p>
    <w:p w14:paraId="0C6AD7E0" w14:textId="0D58B721" w:rsidR="00300653" w:rsidRPr="006C30BD" w:rsidRDefault="00C34E2E" w:rsidP="00C34E2E">
      <w:pPr>
        <w:rPr>
          <w:rFonts w:cstheme="minorHAnsi"/>
          <w:sz w:val="18"/>
          <w:szCs w:val="20"/>
        </w:rPr>
      </w:pPr>
      <w:r w:rsidRPr="006C30BD">
        <w:t>Any request that deviates from the agreed requirements, timeline, cost and scope will be raised by</w:t>
      </w:r>
      <w:r w:rsidR="0022187E">
        <w:t xml:space="preserve"> </w:t>
      </w:r>
      <w:r w:rsidRPr="006C30BD">
        <w:t>the project managers as a project change request, approvals of the said change request will be discussed and approved by the Steering Committee.</w:t>
      </w:r>
    </w:p>
    <w:p w14:paraId="79E851C3" w14:textId="77777777" w:rsidR="00174BC9" w:rsidRPr="00E05DD7" w:rsidRDefault="00174BC9" w:rsidP="00A844EF">
      <w:pPr>
        <w:rPr>
          <w:rFonts w:cstheme="minorHAnsi"/>
          <w:szCs w:val="20"/>
        </w:rPr>
      </w:pPr>
      <w:bookmarkStart w:id="382" w:name="_Toc467745199"/>
      <w:r w:rsidRPr="00E05DD7">
        <w:rPr>
          <w:rFonts w:cstheme="minorHAnsi"/>
          <w:szCs w:val="20"/>
        </w:rPr>
        <w:br w:type="page"/>
      </w:r>
    </w:p>
    <w:p w14:paraId="109A3338" w14:textId="4F9A44AA" w:rsidR="00995286" w:rsidRPr="00E05DD7" w:rsidRDefault="00995286" w:rsidP="00995286">
      <w:pPr>
        <w:pStyle w:val="Annexure"/>
        <w:numPr>
          <w:ilvl w:val="0"/>
          <w:numId w:val="0"/>
        </w:numPr>
        <w:jc w:val="center"/>
        <w:rPr>
          <w:rFonts w:cstheme="minorHAnsi"/>
          <w:szCs w:val="20"/>
        </w:rPr>
      </w:pPr>
      <w:bookmarkStart w:id="383" w:name="_Toc467745200"/>
      <w:bookmarkStart w:id="384" w:name="_Ref467751313"/>
      <w:bookmarkStart w:id="385" w:name="_Ref467765343"/>
      <w:bookmarkStart w:id="386" w:name="_Toc480874093"/>
      <w:bookmarkStart w:id="387" w:name="_Toc492290019"/>
      <w:bookmarkStart w:id="388" w:name="_Toc492301556"/>
      <w:bookmarkEnd w:id="382"/>
      <w:r>
        <w:rPr>
          <w:rFonts w:cstheme="minorHAnsi"/>
          <w:szCs w:val="20"/>
        </w:rPr>
        <w:lastRenderedPageBreak/>
        <w:t>SCHEDULE 8: INTELLECTUAL PROPERTY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5974"/>
      </w:tblGrid>
      <w:tr w:rsidR="00995286" w:rsidRPr="00995286" w14:paraId="44C4AB38" w14:textId="77777777" w:rsidTr="00FA6FED">
        <w:tc>
          <w:tcPr>
            <w:tcW w:w="1687" w:type="pct"/>
            <w:shd w:val="clear" w:color="auto" w:fill="D9D9D9" w:themeFill="background1" w:themeFillShade="D9"/>
          </w:tcPr>
          <w:p w14:paraId="4528CDAC" w14:textId="77777777" w:rsidR="00995286" w:rsidRPr="00995286" w:rsidRDefault="00995286" w:rsidP="00FA6FED">
            <w:pPr>
              <w:spacing w:after="0"/>
              <w:rPr>
                <w:rFonts w:cs="Arial"/>
                <w:b/>
                <w:szCs w:val="20"/>
              </w:rPr>
            </w:pPr>
            <w:r w:rsidRPr="00995286">
              <w:rPr>
                <w:rFonts w:cs="Arial"/>
                <w:b/>
                <w:szCs w:val="20"/>
              </w:rPr>
              <w:t>Part A</w:t>
            </w:r>
          </w:p>
        </w:tc>
        <w:tc>
          <w:tcPr>
            <w:tcW w:w="3313" w:type="pct"/>
            <w:shd w:val="clear" w:color="auto" w:fill="D9D9D9" w:themeFill="background1" w:themeFillShade="D9"/>
          </w:tcPr>
          <w:p w14:paraId="496717CA" w14:textId="77777777" w:rsidR="00995286" w:rsidRPr="00995286" w:rsidRDefault="00995286" w:rsidP="00FA6FED">
            <w:pPr>
              <w:spacing w:after="0"/>
              <w:rPr>
                <w:rFonts w:cs="Arial"/>
                <w:b/>
                <w:szCs w:val="20"/>
              </w:rPr>
            </w:pPr>
            <w:r w:rsidRPr="00995286">
              <w:rPr>
                <w:rFonts w:cs="Arial"/>
                <w:b/>
                <w:szCs w:val="20"/>
              </w:rPr>
              <w:t>SERVICE PROVIDER INTELLECTUAL PROPERTY</w:t>
            </w:r>
          </w:p>
          <w:p w14:paraId="13086984" w14:textId="77777777" w:rsidR="00995286" w:rsidRPr="00995286" w:rsidRDefault="00995286" w:rsidP="00FA6FED">
            <w:pPr>
              <w:spacing w:after="0"/>
              <w:rPr>
                <w:rFonts w:cs="Arial"/>
                <w:b/>
                <w:szCs w:val="20"/>
              </w:rPr>
            </w:pPr>
          </w:p>
        </w:tc>
      </w:tr>
      <w:tr w:rsidR="00995286" w:rsidRPr="00995286" w14:paraId="30A0AFA4" w14:textId="77777777" w:rsidTr="00FA6FED">
        <w:tc>
          <w:tcPr>
            <w:tcW w:w="1687" w:type="pct"/>
            <w:vAlign w:val="center"/>
          </w:tcPr>
          <w:p w14:paraId="47E95B02" w14:textId="77777777" w:rsidR="00995286" w:rsidRPr="00995286" w:rsidRDefault="00995286" w:rsidP="00FA6FED">
            <w:pPr>
              <w:spacing w:after="0"/>
              <w:rPr>
                <w:rFonts w:cs="Arial"/>
                <w:szCs w:val="20"/>
              </w:rPr>
            </w:pPr>
            <w:r w:rsidRPr="00995286">
              <w:rPr>
                <w:rFonts w:cs="Arial"/>
                <w:szCs w:val="20"/>
              </w:rPr>
              <w:t>Service Provider’s Proprietary Material</w:t>
            </w:r>
          </w:p>
          <w:p w14:paraId="5E55497F" w14:textId="77777777" w:rsidR="00995286" w:rsidRPr="00995286" w:rsidRDefault="00995286" w:rsidP="00FA6FED">
            <w:pPr>
              <w:spacing w:after="0"/>
              <w:rPr>
                <w:rFonts w:cs="Arial"/>
                <w:szCs w:val="20"/>
              </w:rPr>
            </w:pPr>
          </w:p>
        </w:tc>
        <w:tc>
          <w:tcPr>
            <w:tcW w:w="3313" w:type="pct"/>
            <w:vAlign w:val="center"/>
          </w:tcPr>
          <w:p w14:paraId="08F16AF3" w14:textId="77777777" w:rsidR="00995286" w:rsidRPr="00995286" w:rsidRDefault="00995286" w:rsidP="00FA6FED">
            <w:pPr>
              <w:spacing w:after="0"/>
              <w:rPr>
                <w:rFonts w:cs="Arial"/>
                <w:szCs w:val="20"/>
              </w:rPr>
            </w:pPr>
          </w:p>
        </w:tc>
      </w:tr>
      <w:tr w:rsidR="00995286" w:rsidRPr="00995286" w14:paraId="618FBC7D" w14:textId="77777777" w:rsidTr="00FA6FED">
        <w:tc>
          <w:tcPr>
            <w:tcW w:w="1687" w:type="pct"/>
            <w:vAlign w:val="center"/>
          </w:tcPr>
          <w:p w14:paraId="1F7EE55F" w14:textId="77777777" w:rsidR="00995286" w:rsidRPr="00995286" w:rsidRDefault="00995286" w:rsidP="00FA6FED">
            <w:pPr>
              <w:spacing w:after="0"/>
              <w:rPr>
                <w:rFonts w:cs="Arial"/>
                <w:szCs w:val="20"/>
              </w:rPr>
            </w:pPr>
            <w:r w:rsidRPr="00995286">
              <w:rPr>
                <w:rFonts w:cs="Arial"/>
                <w:szCs w:val="20"/>
              </w:rPr>
              <w:t xml:space="preserve">Source Code Material with respect to licensed software, supported software and/or Intellectual Property </w:t>
            </w:r>
          </w:p>
          <w:p w14:paraId="6232293A" w14:textId="77777777" w:rsidR="00995286" w:rsidRPr="00995286" w:rsidRDefault="00995286" w:rsidP="00FA6FED">
            <w:pPr>
              <w:spacing w:after="0"/>
              <w:rPr>
                <w:rFonts w:cs="Arial"/>
                <w:szCs w:val="20"/>
              </w:rPr>
            </w:pPr>
          </w:p>
        </w:tc>
        <w:tc>
          <w:tcPr>
            <w:tcW w:w="3313" w:type="pct"/>
            <w:vAlign w:val="center"/>
          </w:tcPr>
          <w:p w14:paraId="39648D5B" w14:textId="77777777" w:rsidR="00995286" w:rsidRPr="00995286" w:rsidRDefault="00995286" w:rsidP="00FA6FED">
            <w:pPr>
              <w:spacing w:after="0"/>
              <w:rPr>
                <w:rFonts w:cs="Arial"/>
                <w:szCs w:val="20"/>
              </w:rPr>
            </w:pPr>
          </w:p>
        </w:tc>
      </w:tr>
    </w:tbl>
    <w:p w14:paraId="623EFED8" w14:textId="77777777" w:rsidR="00995286" w:rsidRPr="00995286" w:rsidRDefault="00995286" w:rsidP="00995286">
      <w:pPr>
        <w:rPr>
          <w:rFonts w:cs="Arial"/>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5974"/>
      </w:tblGrid>
      <w:tr w:rsidR="00995286" w:rsidRPr="00995286" w14:paraId="247742B4" w14:textId="77777777" w:rsidTr="00FA6FED">
        <w:tc>
          <w:tcPr>
            <w:tcW w:w="1687" w:type="pct"/>
            <w:shd w:val="clear" w:color="auto" w:fill="D9D9D9" w:themeFill="background1" w:themeFillShade="D9"/>
          </w:tcPr>
          <w:p w14:paraId="25C392D7" w14:textId="77777777" w:rsidR="00995286" w:rsidRPr="00995286" w:rsidRDefault="00995286" w:rsidP="00FA6FED">
            <w:pPr>
              <w:spacing w:after="0"/>
              <w:rPr>
                <w:rFonts w:cs="Arial"/>
                <w:b/>
                <w:szCs w:val="20"/>
              </w:rPr>
            </w:pPr>
            <w:r w:rsidRPr="00995286">
              <w:rPr>
                <w:rFonts w:cs="Arial"/>
                <w:b/>
                <w:szCs w:val="20"/>
              </w:rPr>
              <w:t>Part B</w:t>
            </w:r>
          </w:p>
        </w:tc>
        <w:tc>
          <w:tcPr>
            <w:tcW w:w="3313" w:type="pct"/>
            <w:shd w:val="clear" w:color="auto" w:fill="D9D9D9" w:themeFill="background1" w:themeFillShade="D9"/>
          </w:tcPr>
          <w:p w14:paraId="5AE50AEF" w14:textId="77777777" w:rsidR="00995286" w:rsidRPr="00995286" w:rsidRDefault="00995286" w:rsidP="00FA6FED">
            <w:pPr>
              <w:spacing w:after="0"/>
              <w:rPr>
                <w:rFonts w:cs="Arial"/>
                <w:b/>
                <w:szCs w:val="20"/>
              </w:rPr>
            </w:pPr>
            <w:r w:rsidRPr="00995286">
              <w:rPr>
                <w:rFonts w:cs="Arial"/>
                <w:b/>
                <w:szCs w:val="20"/>
              </w:rPr>
              <w:t>THIRD PARTY PROPRIETARY MATERIAL AND DERIVATIVE WORKS</w:t>
            </w:r>
          </w:p>
          <w:p w14:paraId="1FE161F2" w14:textId="77777777" w:rsidR="00995286" w:rsidRPr="00995286" w:rsidRDefault="00995286" w:rsidP="00FA6FED">
            <w:pPr>
              <w:spacing w:after="0"/>
              <w:rPr>
                <w:rFonts w:cs="Arial"/>
                <w:b/>
                <w:szCs w:val="20"/>
              </w:rPr>
            </w:pPr>
          </w:p>
        </w:tc>
      </w:tr>
      <w:tr w:rsidR="00995286" w:rsidRPr="00995286" w14:paraId="6C3AFFD0" w14:textId="77777777" w:rsidTr="00FA6FED">
        <w:tc>
          <w:tcPr>
            <w:tcW w:w="1687" w:type="pct"/>
          </w:tcPr>
          <w:p w14:paraId="0E46B94D" w14:textId="77777777" w:rsidR="00995286" w:rsidRPr="00995286" w:rsidRDefault="00995286" w:rsidP="00FA6FED">
            <w:pPr>
              <w:spacing w:after="0"/>
              <w:rPr>
                <w:rFonts w:cs="Arial"/>
                <w:szCs w:val="20"/>
              </w:rPr>
            </w:pPr>
            <w:r w:rsidRPr="00995286">
              <w:rPr>
                <w:rFonts w:cs="Arial"/>
                <w:szCs w:val="20"/>
              </w:rPr>
              <w:t>Third Party Proprietary Material (and/or any Derivative Works thereof), systems, and processes</w:t>
            </w:r>
          </w:p>
          <w:p w14:paraId="4A3F8481" w14:textId="77777777" w:rsidR="00995286" w:rsidRPr="00995286" w:rsidRDefault="00995286" w:rsidP="00FA6FED">
            <w:pPr>
              <w:spacing w:after="0"/>
              <w:rPr>
                <w:rFonts w:cs="Arial"/>
                <w:szCs w:val="20"/>
              </w:rPr>
            </w:pPr>
          </w:p>
        </w:tc>
        <w:tc>
          <w:tcPr>
            <w:tcW w:w="3313" w:type="pct"/>
            <w:vAlign w:val="center"/>
          </w:tcPr>
          <w:p w14:paraId="01CB3849" w14:textId="77777777" w:rsidR="00995286" w:rsidRPr="00995286" w:rsidRDefault="00995286" w:rsidP="00FA6FED">
            <w:pPr>
              <w:spacing w:after="0"/>
              <w:rPr>
                <w:rFonts w:cs="Arial"/>
                <w:szCs w:val="20"/>
              </w:rPr>
            </w:pPr>
          </w:p>
        </w:tc>
      </w:tr>
    </w:tbl>
    <w:p w14:paraId="2E74D0B7" w14:textId="77777777" w:rsidR="00995286" w:rsidRPr="00995286" w:rsidRDefault="00995286" w:rsidP="00995286">
      <w:pPr>
        <w:rPr>
          <w:rFonts w:cs="Arial"/>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5974"/>
      </w:tblGrid>
      <w:tr w:rsidR="00995286" w:rsidRPr="00995286" w14:paraId="2FBB8723" w14:textId="77777777" w:rsidTr="00FA6FED">
        <w:tc>
          <w:tcPr>
            <w:tcW w:w="1687" w:type="pct"/>
            <w:shd w:val="clear" w:color="auto" w:fill="D9D9D9" w:themeFill="background1" w:themeFillShade="D9"/>
          </w:tcPr>
          <w:p w14:paraId="5277DA84" w14:textId="77777777" w:rsidR="00995286" w:rsidRPr="00995286" w:rsidRDefault="00995286" w:rsidP="00FA6FED">
            <w:pPr>
              <w:rPr>
                <w:rFonts w:cs="Arial"/>
                <w:b/>
                <w:szCs w:val="20"/>
              </w:rPr>
            </w:pPr>
            <w:r w:rsidRPr="00995286">
              <w:rPr>
                <w:rFonts w:cs="Arial"/>
                <w:b/>
                <w:szCs w:val="20"/>
              </w:rPr>
              <w:t>Part C</w:t>
            </w:r>
          </w:p>
        </w:tc>
        <w:tc>
          <w:tcPr>
            <w:tcW w:w="3313" w:type="pct"/>
            <w:shd w:val="clear" w:color="auto" w:fill="D9D9D9" w:themeFill="background1" w:themeFillShade="D9"/>
          </w:tcPr>
          <w:p w14:paraId="5B06D238" w14:textId="77777777" w:rsidR="00995286" w:rsidRPr="00995286" w:rsidRDefault="00995286" w:rsidP="00FA6FED">
            <w:pPr>
              <w:rPr>
                <w:rFonts w:cs="Arial"/>
                <w:b/>
                <w:szCs w:val="20"/>
              </w:rPr>
            </w:pPr>
            <w:r w:rsidRPr="00995286">
              <w:rPr>
                <w:rFonts w:cs="Arial"/>
                <w:b/>
                <w:szCs w:val="20"/>
              </w:rPr>
              <w:t>CUSTOMER THIRD PARTY-ASSIGNED SOFTWARE</w:t>
            </w:r>
          </w:p>
        </w:tc>
      </w:tr>
      <w:tr w:rsidR="00995286" w:rsidRPr="00995286" w14:paraId="0BCC39AF" w14:textId="77777777" w:rsidTr="00FA6FED">
        <w:tc>
          <w:tcPr>
            <w:tcW w:w="1687" w:type="pct"/>
          </w:tcPr>
          <w:p w14:paraId="483C068E" w14:textId="77777777" w:rsidR="00995286" w:rsidRPr="00995286" w:rsidRDefault="00995286" w:rsidP="00FA6FED">
            <w:pPr>
              <w:rPr>
                <w:rFonts w:cs="Arial"/>
                <w:szCs w:val="20"/>
              </w:rPr>
            </w:pPr>
            <w:r w:rsidRPr="00995286">
              <w:rPr>
                <w:rFonts w:cs="Arial"/>
                <w:szCs w:val="20"/>
              </w:rPr>
              <w:t xml:space="preserve">Third Party Proprietary Material where the licence agreement is ceded and assigned to Service Provider by Customer </w:t>
            </w:r>
          </w:p>
        </w:tc>
        <w:tc>
          <w:tcPr>
            <w:tcW w:w="3313" w:type="pct"/>
            <w:vAlign w:val="center"/>
          </w:tcPr>
          <w:p w14:paraId="41D4624F" w14:textId="77777777" w:rsidR="00995286" w:rsidRPr="00995286" w:rsidRDefault="00995286" w:rsidP="00FA6FED">
            <w:pPr>
              <w:rPr>
                <w:rFonts w:cs="Arial"/>
                <w:szCs w:val="20"/>
              </w:rPr>
            </w:pPr>
          </w:p>
        </w:tc>
      </w:tr>
    </w:tbl>
    <w:p w14:paraId="274469D3" w14:textId="77777777" w:rsidR="00995286" w:rsidRDefault="00995286" w:rsidP="001719B1">
      <w:pPr>
        <w:pStyle w:val="Annexure"/>
        <w:numPr>
          <w:ilvl w:val="0"/>
          <w:numId w:val="0"/>
        </w:numPr>
        <w:jc w:val="center"/>
        <w:rPr>
          <w:rFonts w:cstheme="minorHAnsi"/>
          <w:szCs w:val="20"/>
        </w:rPr>
      </w:pPr>
    </w:p>
    <w:p w14:paraId="3DC0A592" w14:textId="77777777" w:rsidR="00995286" w:rsidRDefault="00995286" w:rsidP="001719B1">
      <w:pPr>
        <w:pStyle w:val="Annexure"/>
        <w:numPr>
          <w:ilvl w:val="0"/>
          <w:numId w:val="0"/>
        </w:numPr>
        <w:jc w:val="center"/>
        <w:rPr>
          <w:rFonts w:cstheme="minorHAnsi"/>
          <w:szCs w:val="20"/>
        </w:rPr>
      </w:pPr>
    </w:p>
    <w:p w14:paraId="70551E94" w14:textId="77777777" w:rsidR="00995286" w:rsidRDefault="00995286" w:rsidP="001719B1">
      <w:pPr>
        <w:pStyle w:val="Annexure"/>
        <w:numPr>
          <w:ilvl w:val="0"/>
          <w:numId w:val="0"/>
        </w:numPr>
        <w:jc w:val="center"/>
        <w:rPr>
          <w:rFonts w:cstheme="minorHAnsi"/>
          <w:szCs w:val="20"/>
        </w:rPr>
      </w:pPr>
    </w:p>
    <w:p w14:paraId="1A9F2E7C" w14:textId="77777777" w:rsidR="00995286" w:rsidRDefault="00995286" w:rsidP="001719B1">
      <w:pPr>
        <w:pStyle w:val="Annexure"/>
        <w:numPr>
          <w:ilvl w:val="0"/>
          <w:numId w:val="0"/>
        </w:numPr>
        <w:jc w:val="center"/>
        <w:rPr>
          <w:rFonts w:cstheme="minorHAnsi"/>
          <w:szCs w:val="20"/>
        </w:rPr>
      </w:pPr>
    </w:p>
    <w:p w14:paraId="57309716" w14:textId="77777777" w:rsidR="00995286" w:rsidRDefault="00995286" w:rsidP="001719B1">
      <w:pPr>
        <w:pStyle w:val="Annexure"/>
        <w:numPr>
          <w:ilvl w:val="0"/>
          <w:numId w:val="0"/>
        </w:numPr>
        <w:jc w:val="center"/>
        <w:rPr>
          <w:rFonts w:cstheme="minorHAnsi"/>
          <w:szCs w:val="20"/>
        </w:rPr>
      </w:pPr>
    </w:p>
    <w:p w14:paraId="529CE363" w14:textId="77777777" w:rsidR="00995286" w:rsidRDefault="00995286" w:rsidP="001719B1">
      <w:pPr>
        <w:pStyle w:val="Annexure"/>
        <w:numPr>
          <w:ilvl w:val="0"/>
          <w:numId w:val="0"/>
        </w:numPr>
        <w:jc w:val="center"/>
        <w:rPr>
          <w:rFonts w:cstheme="minorHAnsi"/>
          <w:szCs w:val="20"/>
        </w:rPr>
      </w:pPr>
    </w:p>
    <w:p w14:paraId="1F6F2DB3" w14:textId="77777777" w:rsidR="00995286" w:rsidRDefault="00995286" w:rsidP="001719B1">
      <w:pPr>
        <w:pStyle w:val="Annexure"/>
        <w:numPr>
          <w:ilvl w:val="0"/>
          <w:numId w:val="0"/>
        </w:numPr>
        <w:jc w:val="center"/>
        <w:rPr>
          <w:rFonts w:cstheme="minorHAnsi"/>
          <w:szCs w:val="20"/>
        </w:rPr>
      </w:pPr>
    </w:p>
    <w:p w14:paraId="2C05A7FC" w14:textId="77777777" w:rsidR="00995286" w:rsidRDefault="00995286" w:rsidP="001719B1">
      <w:pPr>
        <w:pStyle w:val="Annexure"/>
        <w:numPr>
          <w:ilvl w:val="0"/>
          <w:numId w:val="0"/>
        </w:numPr>
        <w:jc w:val="center"/>
        <w:rPr>
          <w:rFonts w:cstheme="minorHAnsi"/>
          <w:szCs w:val="20"/>
        </w:rPr>
      </w:pPr>
    </w:p>
    <w:p w14:paraId="53CD238D" w14:textId="77777777" w:rsidR="00995286" w:rsidRDefault="00995286" w:rsidP="001719B1">
      <w:pPr>
        <w:pStyle w:val="Annexure"/>
        <w:numPr>
          <w:ilvl w:val="0"/>
          <w:numId w:val="0"/>
        </w:numPr>
        <w:jc w:val="center"/>
        <w:rPr>
          <w:rFonts w:cstheme="minorHAnsi"/>
          <w:szCs w:val="20"/>
        </w:rPr>
      </w:pPr>
    </w:p>
    <w:p w14:paraId="609EBE4E" w14:textId="77777777" w:rsidR="00995286" w:rsidRDefault="00995286" w:rsidP="001719B1">
      <w:pPr>
        <w:pStyle w:val="Annexure"/>
        <w:numPr>
          <w:ilvl w:val="0"/>
          <w:numId w:val="0"/>
        </w:numPr>
        <w:jc w:val="center"/>
        <w:rPr>
          <w:rFonts w:cstheme="minorHAnsi"/>
          <w:szCs w:val="20"/>
        </w:rPr>
      </w:pPr>
    </w:p>
    <w:p w14:paraId="6CD52CCE" w14:textId="77777777" w:rsidR="00995286" w:rsidRDefault="00995286" w:rsidP="001719B1">
      <w:pPr>
        <w:pStyle w:val="Annexure"/>
        <w:numPr>
          <w:ilvl w:val="0"/>
          <w:numId w:val="0"/>
        </w:numPr>
        <w:jc w:val="center"/>
        <w:rPr>
          <w:rFonts w:cstheme="minorHAnsi"/>
          <w:szCs w:val="20"/>
        </w:rPr>
      </w:pPr>
    </w:p>
    <w:p w14:paraId="22C944DA" w14:textId="77777777" w:rsidR="00995286" w:rsidRDefault="00995286" w:rsidP="001719B1">
      <w:pPr>
        <w:pStyle w:val="Annexure"/>
        <w:numPr>
          <w:ilvl w:val="0"/>
          <w:numId w:val="0"/>
        </w:numPr>
        <w:jc w:val="center"/>
        <w:rPr>
          <w:rFonts w:cstheme="minorHAnsi"/>
          <w:szCs w:val="20"/>
        </w:rPr>
      </w:pPr>
    </w:p>
    <w:p w14:paraId="5C796381" w14:textId="77777777" w:rsidR="00995286" w:rsidRDefault="00995286" w:rsidP="001719B1">
      <w:pPr>
        <w:pStyle w:val="Annexure"/>
        <w:numPr>
          <w:ilvl w:val="0"/>
          <w:numId w:val="0"/>
        </w:numPr>
        <w:jc w:val="center"/>
        <w:rPr>
          <w:rFonts w:cstheme="minorHAnsi"/>
          <w:szCs w:val="20"/>
        </w:rPr>
      </w:pPr>
    </w:p>
    <w:p w14:paraId="561D3904" w14:textId="77777777" w:rsidR="00995286" w:rsidRDefault="00995286" w:rsidP="001719B1">
      <w:pPr>
        <w:pStyle w:val="Annexure"/>
        <w:numPr>
          <w:ilvl w:val="0"/>
          <w:numId w:val="0"/>
        </w:numPr>
        <w:jc w:val="center"/>
        <w:rPr>
          <w:rFonts w:cstheme="minorHAnsi"/>
          <w:szCs w:val="20"/>
        </w:rPr>
      </w:pPr>
    </w:p>
    <w:p w14:paraId="245E7F11" w14:textId="77777777" w:rsidR="00995286" w:rsidRDefault="00995286" w:rsidP="001719B1">
      <w:pPr>
        <w:pStyle w:val="Annexure"/>
        <w:numPr>
          <w:ilvl w:val="0"/>
          <w:numId w:val="0"/>
        </w:numPr>
        <w:jc w:val="center"/>
        <w:rPr>
          <w:rFonts w:cstheme="minorHAnsi"/>
          <w:szCs w:val="20"/>
        </w:rPr>
      </w:pPr>
    </w:p>
    <w:p w14:paraId="4A56E04A" w14:textId="77777777" w:rsidR="00995286" w:rsidRDefault="00995286" w:rsidP="001719B1">
      <w:pPr>
        <w:pStyle w:val="Annexure"/>
        <w:numPr>
          <w:ilvl w:val="0"/>
          <w:numId w:val="0"/>
        </w:numPr>
        <w:jc w:val="center"/>
        <w:rPr>
          <w:rFonts w:cstheme="minorHAnsi"/>
          <w:szCs w:val="20"/>
        </w:rPr>
      </w:pPr>
    </w:p>
    <w:p w14:paraId="2474DF56" w14:textId="77777777" w:rsidR="00995286" w:rsidRDefault="00995286" w:rsidP="001719B1">
      <w:pPr>
        <w:pStyle w:val="Annexure"/>
        <w:numPr>
          <w:ilvl w:val="0"/>
          <w:numId w:val="0"/>
        </w:numPr>
        <w:jc w:val="center"/>
        <w:rPr>
          <w:rFonts w:cstheme="minorHAnsi"/>
          <w:szCs w:val="20"/>
        </w:rPr>
      </w:pPr>
    </w:p>
    <w:p w14:paraId="6B72E380" w14:textId="5B9810C9" w:rsidR="00383E7B" w:rsidRPr="00E05DD7" w:rsidRDefault="00383E7B" w:rsidP="001719B1">
      <w:pPr>
        <w:pStyle w:val="Annexure"/>
        <w:numPr>
          <w:ilvl w:val="0"/>
          <w:numId w:val="0"/>
        </w:numPr>
        <w:jc w:val="center"/>
        <w:rPr>
          <w:rFonts w:cstheme="minorHAnsi"/>
          <w:szCs w:val="20"/>
        </w:rPr>
      </w:pPr>
      <w:bookmarkStart w:id="389" w:name="_Hlk173233104"/>
      <w:r w:rsidRPr="00E05DD7">
        <w:rPr>
          <w:rFonts w:cstheme="minorHAnsi"/>
          <w:szCs w:val="20"/>
        </w:rPr>
        <w:t>SCHEDULE 9: CCN TEMPLATE</w:t>
      </w:r>
      <w:bookmarkEnd w:id="383"/>
      <w:bookmarkEnd w:id="384"/>
      <w:bookmarkEnd w:id="385"/>
      <w:bookmarkEnd w:id="386"/>
      <w:bookmarkEnd w:id="387"/>
      <w:bookmarkEnd w:id="388"/>
    </w:p>
    <w:bookmarkEnd w:id="389"/>
    <w:p w14:paraId="19111029" w14:textId="77777777" w:rsidR="0022187E" w:rsidRPr="0022187E" w:rsidRDefault="0022187E" w:rsidP="0022187E">
      <w:pPr>
        <w:rPr>
          <w:rFonts w:cstheme="minorHAnsi"/>
          <w:szCs w:val="20"/>
        </w:rPr>
      </w:pPr>
      <w:r w:rsidRPr="0022187E">
        <w:rPr>
          <w:rFonts w:cstheme="minorHAnsi"/>
          <w:szCs w:val="20"/>
        </w:rPr>
        <w:t>The Change Control Process will be driven through the Customer’s Project Change Request (“PCR”) document which will be shared with the Service Provider as and when required.</w:t>
      </w:r>
    </w:p>
    <w:p w14:paraId="3EA5C2BF" w14:textId="77777777" w:rsidR="0022187E" w:rsidRPr="0022187E" w:rsidRDefault="0022187E" w:rsidP="0022187E">
      <w:pPr>
        <w:rPr>
          <w:rFonts w:cstheme="minorHAnsi"/>
          <w:szCs w:val="20"/>
        </w:rPr>
      </w:pPr>
    </w:p>
    <w:tbl>
      <w:tblPr>
        <w:tblW w:w="94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A0" w:firstRow="1" w:lastRow="0" w:firstColumn="1" w:lastColumn="0" w:noHBand="0" w:noVBand="0"/>
      </w:tblPr>
      <w:tblGrid>
        <w:gridCol w:w="1857"/>
        <w:gridCol w:w="540"/>
        <w:gridCol w:w="1440"/>
        <w:gridCol w:w="360"/>
        <w:gridCol w:w="908"/>
        <w:gridCol w:w="1252"/>
        <w:gridCol w:w="3060"/>
      </w:tblGrid>
      <w:tr w:rsidR="0022187E" w:rsidRPr="0022187E" w14:paraId="0ED5E1C9" w14:textId="77777777" w:rsidTr="00FA6FED">
        <w:tc>
          <w:tcPr>
            <w:tcW w:w="9417" w:type="dxa"/>
            <w:gridSpan w:val="7"/>
            <w:shd w:val="clear" w:color="auto" w:fill="auto"/>
          </w:tcPr>
          <w:p w14:paraId="782CE8A8" w14:textId="77777777" w:rsidR="0022187E" w:rsidRPr="0022187E" w:rsidRDefault="0022187E" w:rsidP="00FA6FED">
            <w:pPr>
              <w:ind w:right="-720"/>
              <w:jc w:val="center"/>
              <w:rPr>
                <w:rFonts w:cstheme="minorHAnsi"/>
                <w:b/>
                <w:szCs w:val="20"/>
              </w:rPr>
            </w:pPr>
            <w:r w:rsidRPr="0022187E">
              <w:rPr>
                <w:rFonts w:cstheme="minorHAnsi"/>
                <w:b/>
                <w:szCs w:val="20"/>
              </w:rPr>
              <w:t>Change Order # ______</w:t>
            </w:r>
          </w:p>
          <w:p w14:paraId="6DE67BFA" w14:textId="77777777" w:rsidR="0022187E" w:rsidRPr="0022187E" w:rsidRDefault="0022187E" w:rsidP="00FA6FED">
            <w:pPr>
              <w:ind w:right="-720"/>
              <w:jc w:val="center"/>
              <w:rPr>
                <w:rFonts w:cstheme="minorHAnsi"/>
                <w:b/>
                <w:szCs w:val="20"/>
              </w:rPr>
            </w:pPr>
            <w:r w:rsidRPr="0022187E">
              <w:rPr>
                <w:rFonts w:cstheme="minorHAnsi"/>
                <w:b/>
                <w:szCs w:val="20"/>
              </w:rPr>
              <w:t>To Statement of Work #_____</w:t>
            </w:r>
          </w:p>
          <w:p w14:paraId="3E2F04E8" w14:textId="77777777" w:rsidR="0022187E" w:rsidRPr="0022187E" w:rsidRDefault="0022187E" w:rsidP="00FA6FED">
            <w:pPr>
              <w:ind w:right="-720"/>
              <w:jc w:val="center"/>
              <w:rPr>
                <w:rFonts w:cstheme="minorHAnsi"/>
                <w:b/>
                <w:szCs w:val="20"/>
              </w:rPr>
            </w:pPr>
            <w:r w:rsidRPr="0022187E">
              <w:rPr>
                <w:rFonts w:cstheme="minorHAnsi"/>
                <w:b/>
                <w:szCs w:val="20"/>
              </w:rPr>
              <w:t>Between Tiger Brands</w:t>
            </w:r>
          </w:p>
          <w:p w14:paraId="2CDBFF17" w14:textId="51679AA0" w:rsidR="0022187E" w:rsidRPr="0022187E" w:rsidRDefault="0022187E" w:rsidP="00FA6FED">
            <w:pPr>
              <w:ind w:right="-720"/>
              <w:jc w:val="center"/>
              <w:rPr>
                <w:rFonts w:cstheme="minorHAnsi"/>
                <w:b/>
                <w:szCs w:val="20"/>
              </w:rPr>
            </w:pPr>
            <w:r w:rsidRPr="0022187E">
              <w:rPr>
                <w:rFonts w:cstheme="minorHAnsi"/>
                <w:b/>
                <w:szCs w:val="20"/>
              </w:rPr>
              <w:t xml:space="preserve">and </w:t>
            </w:r>
            <w:r>
              <w:rPr>
                <w:rFonts w:cstheme="minorHAnsi"/>
                <w:b/>
                <w:szCs w:val="20"/>
              </w:rPr>
              <w:t>Cronus</w:t>
            </w:r>
            <w:r w:rsidRPr="0022187E" w:rsidDel="00B03EE9">
              <w:rPr>
                <w:rFonts w:cstheme="minorHAnsi"/>
                <w:b/>
                <w:szCs w:val="20"/>
              </w:rPr>
              <w:t xml:space="preserve"> </w:t>
            </w:r>
            <w:r w:rsidRPr="0022187E">
              <w:rPr>
                <w:rFonts w:cstheme="minorHAnsi"/>
                <w:b/>
                <w:szCs w:val="20"/>
              </w:rPr>
              <w:t>(“Service Provider”)</w:t>
            </w:r>
          </w:p>
        </w:tc>
      </w:tr>
      <w:tr w:rsidR="0022187E" w:rsidRPr="0022187E" w14:paraId="2E92B6DD" w14:textId="77777777" w:rsidTr="00FA6FED">
        <w:tc>
          <w:tcPr>
            <w:tcW w:w="1857" w:type="dxa"/>
            <w:shd w:val="clear" w:color="C0C0C0" w:fill="auto"/>
          </w:tcPr>
          <w:p w14:paraId="3E4399FC" w14:textId="77777777" w:rsidR="0022187E" w:rsidRPr="0022187E" w:rsidRDefault="0022187E" w:rsidP="00FA6FED">
            <w:pPr>
              <w:ind w:right="-720"/>
              <w:rPr>
                <w:rFonts w:cstheme="minorHAnsi"/>
                <w:b/>
                <w:szCs w:val="20"/>
              </w:rPr>
            </w:pPr>
            <w:r w:rsidRPr="0022187E">
              <w:rPr>
                <w:rFonts w:cstheme="minorHAnsi"/>
                <w:b/>
                <w:szCs w:val="20"/>
              </w:rPr>
              <w:t>Effective Date:</w:t>
            </w:r>
          </w:p>
          <w:p w14:paraId="42773AB4" w14:textId="77777777" w:rsidR="0022187E" w:rsidRPr="0022187E" w:rsidRDefault="0022187E" w:rsidP="00FA6FED">
            <w:pPr>
              <w:ind w:right="-720"/>
              <w:rPr>
                <w:rFonts w:cstheme="minorHAnsi"/>
                <w:szCs w:val="20"/>
              </w:rPr>
            </w:pPr>
          </w:p>
        </w:tc>
        <w:tc>
          <w:tcPr>
            <w:tcW w:w="1980" w:type="dxa"/>
            <w:gridSpan w:val="2"/>
            <w:shd w:val="clear" w:color="C0C0C0" w:fill="auto"/>
          </w:tcPr>
          <w:p w14:paraId="7313E347" w14:textId="77777777" w:rsidR="0022187E" w:rsidRPr="0022187E" w:rsidRDefault="0022187E" w:rsidP="00FA6FED">
            <w:pPr>
              <w:pStyle w:val="FormHeading"/>
              <w:spacing w:after="60"/>
              <w:ind w:right="-720"/>
              <w:jc w:val="both"/>
              <w:rPr>
                <w:rFonts w:asciiTheme="minorHAnsi" w:hAnsiTheme="minorHAnsi" w:cstheme="minorHAnsi"/>
              </w:rPr>
            </w:pPr>
            <w:r w:rsidRPr="0022187E">
              <w:rPr>
                <w:rFonts w:asciiTheme="minorHAnsi" w:hAnsiTheme="minorHAnsi" w:cstheme="minorHAnsi"/>
              </w:rPr>
              <w:t>Project #:</w:t>
            </w:r>
          </w:p>
          <w:p w14:paraId="5D031D77" w14:textId="77777777" w:rsidR="0022187E" w:rsidRPr="0022187E" w:rsidRDefault="0022187E" w:rsidP="00FA6FED">
            <w:pPr>
              <w:ind w:right="-720"/>
              <w:rPr>
                <w:rFonts w:cstheme="minorHAnsi"/>
                <w:b/>
                <w:szCs w:val="20"/>
              </w:rPr>
            </w:pPr>
          </w:p>
        </w:tc>
        <w:tc>
          <w:tcPr>
            <w:tcW w:w="2520" w:type="dxa"/>
            <w:gridSpan w:val="3"/>
            <w:shd w:val="clear" w:color="C0C0C0" w:fill="auto"/>
          </w:tcPr>
          <w:p w14:paraId="5B8E560A" w14:textId="77777777" w:rsidR="0022187E" w:rsidRPr="0022187E" w:rsidRDefault="0022187E" w:rsidP="00FA6FED">
            <w:pPr>
              <w:pStyle w:val="FormHeading"/>
              <w:spacing w:after="60"/>
              <w:ind w:right="-720"/>
              <w:jc w:val="both"/>
              <w:rPr>
                <w:rFonts w:asciiTheme="minorHAnsi" w:hAnsiTheme="minorHAnsi" w:cstheme="minorHAnsi"/>
              </w:rPr>
            </w:pPr>
            <w:r w:rsidRPr="0022187E">
              <w:rPr>
                <w:rFonts w:asciiTheme="minorHAnsi" w:hAnsiTheme="minorHAnsi" w:cstheme="minorHAnsi"/>
              </w:rPr>
              <w:t xml:space="preserve">Project Name: </w:t>
            </w:r>
          </w:p>
          <w:p w14:paraId="7E87A87A" w14:textId="77777777" w:rsidR="0022187E" w:rsidRPr="0022187E" w:rsidRDefault="0022187E" w:rsidP="00FA6FED">
            <w:pPr>
              <w:pStyle w:val="FormHeading"/>
              <w:spacing w:after="60"/>
              <w:ind w:right="-720"/>
              <w:jc w:val="both"/>
              <w:rPr>
                <w:rFonts w:asciiTheme="minorHAnsi" w:hAnsiTheme="minorHAnsi" w:cstheme="minorHAnsi"/>
              </w:rPr>
            </w:pPr>
          </w:p>
        </w:tc>
        <w:tc>
          <w:tcPr>
            <w:tcW w:w="3060" w:type="dxa"/>
            <w:shd w:val="clear" w:color="C0C0C0" w:fill="auto"/>
          </w:tcPr>
          <w:p w14:paraId="35575146" w14:textId="77777777" w:rsidR="0022187E" w:rsidRPr="0022187E" w:rsidRDefault="0022187E" w:rsidP="00FA6FED">
            <w:pPr>
              <w:pStyle w:val="FormHeading"/>
              <w:spacing w:after="60"/>
              <w:ind w:right="-720"/>
              <w:jc w:val="both"/>
              <w:rPr>
                <w:rFonts w:asciiTheme="minorHAnsi" w:hAnsiTheme="minorHAnsi" w:cstheme="minorHAnsi"/>
              </w:rPr>
            </w:pPr>
            <w:r w:rsidRPr="0022187E">
              <w:rPr>
                <w:rFonts w:asciiTheme="minorHAnsi" w:hAnsiTheme="minorHAnsi" w:cstheme="minorHAnsi"/>
              </w:rPr>
              <w:t xml:space="preserve"> Project Manager:</w:t>
            </w:r>
          </w:p>
          <w:p w14:paraId="71D5B521" w14:textId="77777777" w:rsidR="0022187E" w:rsidRPr="0022187E" w:rsidRDefault="0022187E" w:rsidP="00FA6FED">
            <w:pPr>
              <w:ind w:right="-720"/>
              <w:rPr>
                <w:rFonts w:cstheme="minorHAnsi"/>
                <w:b/>
                <w:szCs w:val="20"/>
              </w:rPr>
            </w:pPr>
            <w:r w:rsidRPr="0022187E">
              <w:rPr>
                <w:rFonts w:cstheme="minorHAnsi"/>
                <w:szCs w:val="20"/>
              </w:rPr>
              <w:t xml:space="preserve"> </w:t>
            </w:r>
          </w:p>
        </w:tc>
      </w:tr>
      <w:tr w:rsidR="0022187E" w:rsidRPr="0022187E" w14:paraId="7A075D7D" w14:textId="77777777" w:rsidTr="00FA6FED">
        <w:trPr>
          <w:trHeight w:val="320"/>
        </w:trPr>
        <w:tc>
          <w:tcPr>
            <w:tcW w:w="9417" w:type="dxa"/>
            <w:gridSpan w:val="7"/>
            <w:shd w:val="clear" w:color="auto" w:fill="auto"/>
          </w:tcPr>
          <w:p w14:paraId="4D7E0A23" w14:textId="77777777" w:rsidR="0022187E" w:rsidRPr="0022187E" w:rsidRDefault="0022187E" w:rsidP="00FA6FED">
            <w:pPr>
              <w:rPr>
                <w:rFonts w:cstheme="minorHAnsi"/>
                <w:b/>
                <w:szCs w:val="20"/>
              </w:rPr>
            </w:pPr>
            <w:r w:rsidRPr="0022187E">
              <w:rPr>
                <w:rFonts w:cstheme="minorHAnsi"/>
                <w:b/>
                <w:szCs w:val="20"/>
              </w:rPr>
              <w:t>Impact</w:t>
            </w:r>
          </w:p>
          <w:p w14:paraId="7757AFFC" w14:textId="77777777" w:rsidR="0022187E" w:rsidRPr="0022187E" w:rsidRDefault="0022187E" w:rsidP="00FA6FED">
            <w:pPr>
              <w:rPr>
                <w:rFonts w:cstheme="minorHAnsi"/>
                <w:szCs w:val="20"/>
              </w:rPr>
            </w:pPr>
            <w:r w:rsidRPr="0022187E">
              <w:rPr>
                <w:rFonts w:cstheme="minorHAnsi"/>
                <w:szCs w:val="20"/>
              </w:rPr>
              <w:t>The amounts of this Change Order are an addition to those previously approved in the above referenced Statement of Work.</w:t>
            </w:r>
          </w:p>
        </w:tc>
      </w:tr>
      <w:tr w:rsidR="0022187E" w:rsidRPr="0022187E" w14:paraId="674D595E" w14:textId="77777777" w:rsidTr="00FA6FED">
        <w:trPr>
          <w:trHeight w:val="320"/>
        </w:trPr>
        <w:tc>
          <w:tcPr>
            <w:tcW w:w="2397" w:type="dxa"/>
            <w:gridSpan w:val="2"/>
          </w:tcPr>
          <w:p w14:paraId="079A89DC" w14:textId="77777777" w:rsidR="0022187E" w:rsidRPr="0022187E" w:rsidRDefault="0022187E" w:rsidP="00FA6FED">
            <w:pPr>
              <w:ind w:right="-720"/>
              <w:rPr>
                <w:rFonts w:cstheme="minorHAnsi"/>
                <w:b/>
                <w:szCs w:val="20"/>
              </w:rPr>
            </w:pPr>
            <w:r w:rsidRPr="0022187E">
              <w:rPr>
                <w:rFonts w:cstheme="minorHAnsi"/>
                <w:b/>
                <w:szCs w:val="20"/>
              </w:rPr>
              <w:t>Additional Service Cost:</w:t>
            </w:r>
          </w:p>
          <w:p w14:paraId="4EA783BB" w14:textId="77777777" w:rsidR="0022187E" w:rsidRPr="0022187E" w:rsidRDefault="0022187E" w:rsidP="00FA6FED">
            <w:pPr>
              <w:ind w:right="-720"/>
              <w:rPr>
                <w:rFonts w:cstheme="minorHAnsi"/>
                <w:b/>
                <w:szCs w:val="20"/>
              </w:rPr>
            </w:pPr>
          </w:p>
        </w:tc>
        <w:tc>
          <w:tcPr>
            <w:tcW w:w="2708" w:type="dxa"/>
            <w:gridSpan w:val="3"/>
          </w:tcPr>
          <w:p w14:paraId="0B75695D" w14:textId="77777777" w:rsidR="0022187E" w:rsidRPr="0022187E" w:rsidRDefault="0022187E" w:rsidP="00FA6FED">
            <w:pPr>
              <w:pStyle w:val="FormHeading"/>
              <w:spacing w:after="60"/>
              <w:ind w:right="-720"/>
              <w:jc w:val="both"/>
              <w:rPr>
                <w:rFonts w:asciiTheme="minorHAnsi" w:hAnsiTheme="minorHAnsi" w:cstheme="minorHAnsi"/>
              </w:rPr>
            </w:pPr>
            <w:r w:rsidRPr="0022187E">
              <w:rPr>
                <w:rFonts w:asciiTheme="minorHAnsi" w:hAnsiTheme="minorHAnsi" w:cstheme="minorHAnsi"/>
              </w:rPr>
              <w:t>Additional Expense Cost:</w:t>
            </w:r>
          </w:p>
          <w:p w14:paraId="3257D2C1" w14:textId="77777777" w:rsidR="0022187E" w:rsidRPr="0022187E" w:rsidRDefault="0022187E" w:rsidP="00FA6FED">
            <w:pPr>
              <w:ind w:right="-720"/>
              <w:rPr>
                <w:rFonts w:cstheme="minorHAnsi"/>
                <w:szCs w:val="20"/>
              </w:rPr>
            </w:pPr>
          </w:p>
        </w:tc>
        <w:tc>
          <w:tcPr>
            <w:tcW w:w="4312" w:type="dxa"/>
            <w:gridSpan w:val="2"/>
          </w:tcPr>
          <w:p w14:paraId="6E3CF1E7" w14:textId="77777777" w:rsidR="0022187E" w:rsidRPr="0022187E" w:rsidRDefault="0022187E" w:rsidP="00FA6FED">
            <w:pPr>
              <w:pStyle w:val="FormHeading"/>
              <w:spacing w:after="60"/>
              <w:ind w:right="-720"/>
              <w:jc w:val="both"/>
              <w:rPr>
                <w:rFonts w:asciiTheme="minorHAnsi" w:hAnsiTheme="minorHAnsi" w:cstheme="minorHAnsi"/>
              </w:rPr>
            </w:pPr>
            <w:r w:rsidRPr="0022187E">
              <w:rPr>
                <w:rFonts w:asciiTheme="minorHAnsi" w:hAnsiTheme="minorHAnsi" w:cstheme="minorHAnsi"/>
              </w:rPr>
              <w:t>Additional Total Cost:</w:t>
            </w:r>
          </w:p>
          <w:p w14:paraId="3319292C" w14:textId="77777777" w:rsidR="0022187E" w:rsidRPr="0022187E" w:rsidRDefault="0022187E" w:rsidP="00FA6FED">
            <w:pPr>
              <w:ind w:right="-720"/>
              <w:rPr>
                <w:rFonts w:cstheme="minorHAnsi"/>
                <w:szCs w:val="20"/>
              </w:rPr>
            </w:pPr>
          </w:p>
        </w:tc>
      </w:tr>
      <w:tr w:rsidR="0022187E" w:rsidRPr="0022187E" w14:paraId="314C781B" w14:textId="77777777" w:rsidTr="00FA6FED">
        <w:trPr>
          <w:trHeight w:val="320"/>
        </w:trPr>
        <w:tc>
          <w:tcPr>
            <w:tcW w:w="2397" w:type="dxa"/>
            <w:gridSpan w:val="2"/>
          </w:tcPr>
          <w:p w14:paraId="1D6A69EE" w14:textId="77777777" w:rsidR="0022187E" w:rsidRPr="0022187E" w:rsidRDefault="0022187E" w:rsidP="00FA6FED">
            <w:pPr>
              <w:pStyle w:val="FormHeading"/>
              <w:spacing w:after="60"/>
              <w:ind w:right="-720"/>
              <w:jc w:val="both"/>
              <w:rPr>
                <w:rFonts w:asciiTheme="minorHAnsi" w:hAnsiTheme="minorHAnsi" w:cstheme="minorHAnsi"/>
              </w:rPr>
            </w:pPr>
            <w:r w:rsidRPr="0022187E">
              <w:rPr>
                <w:rFonts w:asciiTheme="minorHAnsi" w:hAnsiTheme="minorHAnsi" w:cstheme="minorHAnsi"/>
              </w:rPr>
              <w:t>End Date:</w:t>
            </w:r>
          </w:p>
          <w:p w14:paraId="166E8FD4" w14:textId="77777777" w:rsidR="0022187E" w:rsidRPr="0022187E" w:rsidRDefault="0022187E" w:rsidP="00FA6FED">
            <w:pPr>
              <w:pStyle w:val="FormHeading"/>
              <w:spacing w:after="60"/>
              <w:ind w:right="-720"/>
              <w:jc w:val="both"/>
              <w:rPr>
                <w:rFonts w:asciiTheme="minorHAnsi" w:hAnsiTheme="minorHAnsi" w:cstheme="minorHAnsi"/>
              </w:rPr>
            </w:pPr>
          </w:p>
        </w:tc>
        <w:tc>
          <w:tcPr>
            <w:tcW w:w="2708" w:type="dxa"/>
            <w:gridSpan w:val="3"/>
            <w:tcBorders>
              <w:bottom w:val="nil"/>
            </w:tcBorders>
          </w:tcPr>
          <w:p w14:paraId="2A906C9E" w14:textId="77777777" w:rsidR="0022187E" w:rsidRPr="0022187E" w:rsidRDefault="0022187E" w:rsidP="00FA6FED">
            <w:pPr>
              <w:ind w:right="-720"/>
              <w:rPr>
                <w:rFonts w:cstheme="minorHAnsi"/>
                <w:szCs w:val="20"/>
              </w:rPr>
            </w:pPr>
          </w:p>
        </w:tc>
        <w:tc>
          <w:tcPr>
            <w:tcW w:w="4312" w:type="dxa"/>
            <w:gridSpan w:val="2"/>
          </w:tcPr>
          <w:p w14:paraId="01A3B082" w14:textId="77777777" w:rsidR="0022187E" w:rsidRPr="0022187E" w:rsidRDefault="0022187E" w:rsidP="00FA6FED">
            <w:pPr>
              <w:pStyle w:val="FormHeading"/>
              <w:spacing w:after="60"/>
              <w:ind w:right="-720"/>
              <w:jc w:val="both"/>
              <w:rPr>
                <w:rFonts w:asciiTheme="minorHAnsi" w:hAnsiTheme="minorHAnsi" w:cstheme="minorHAnsi"/>
              </w:rPr>
            </w:pPr>
            <w:r w:rsidRPr="0022187E">
              <w:rPr>
                <w:rFonts w:asciiTheme="minorHAnsi" w:hAnsiTheme="minorHAnsi" w:cstheme="minorHAnsi"/>
              </w:rPr>
              <w:t>Additional Hours:</w:t>
            </w:r>
          </w:p>
          <w:p w14:paraId="7FB72D29" w14:textId="77777777" w:rsidR="0022187E" w:rsidRPr="0022187E" w:rsidRDefault="0022187E" w:rsidP="00FA6FED">
            <w:pPr>
              <w:ind w:right="-720"/>
              <w:rPr>
                <w:rFonts w:cstheme="minorHAnsi"/>
                <w:szCs w:val="20"/>
              </w:rPr>
            </w:pPr>
          </w:p>
        </w:tc>
      </w:tr>
      <w:tr w:rsidR="0022187E" w:rsidRPr="0022187E" w14:paraId="2CB20D7A" w14:textId="77777777" w:rsidTr="00FA6FED">
        <w:trPr>
          <w:trHeight w:val="320"/>
        </w:trPr>
        <w:tc>
          <w:tcPr>
            <w:tcW w:w="9417" w:type="dxa"/>
            <w:gridSpan w:val="7"/>
          </w:tcPr>
          <w:p w14:paraId="5DA86CB6" w14:textId="77777777" w:rsidR="0022187E" w:rsidRPr="0022187E" w:rsidRDefault="0022187E" w:rsidP="00FA6FED">
            <w:pPr>
              <w:pStyle w:val="FormHeading"/>
              <w:spacing w:after="60"/>
              <w:ind w:right="-720"/>
              <w:jc w:val="both"/>
              <w:rPr>
                <w:rFonts w:asciiTheme="minorHAnsi" w:hAnsiTheme="minorHAnsi" w:cstheme="minorHAnsi"/>
              </w:rPr>
            </w:pPr>
            <w:r w:rsidRPr="0022187E">
              <w:rPr>
                <w:rFonts w:asciiTheme="minorHAnsi" w:hAnsiTheme="minorHAnsi" w:cstheme="minorHAnsi"/>
              </w:rPr>
              <w:t xml:space="preserve">Synopsis of Requested Change:  </w:t>
            </w:r>
          </w:p>
          <w:p w14:paraId="215F7835" w14:textId="77777777" w:rsidR="0022187E" w:rsidRPr="0022187E" w:rsidRDefault="0022187E" w:rsidP="00FA6FED">
            <w:pPr>
              <w:pStyle w:val="FormHeading"/>
              <w:spacing w:after="60"/>
              <w:ind w:right="-720"/>
              <w:jc w:val="both"/>
              <w:rPr>
                <w:rFonts w:asciiTheme="minorHAnsi" w:hAnsiTheme="minorHAnsi" w:cstheme="minorHAnsi"/>
              </w:rPr>
            </w:pPr>
          </w:p>
          <w:p w14:paraId="669346EB" w14:textId="77777777" w:rsidR="0022187E" w:rsidRPr="0022187E" w:rsidRDefault="0022187E" w:rsidP="00FA6FED">
            <w:pPr>
              <w:pStyle w:val="FormHeading"/>
              <w:spacing w:after="60"/>
              <w:ind w:right="-720"/>
              <w:jc w:val="both"/>
              <w:rPr>
                <w:rFonts w:asciiTheme="minorHAnsi" w:hAnsiTheme="minorHAnsi" w:cstheme="minorHAnsi"/>
              </w:rPr>
            </w:pPr>
          </w:p>
          <w:p w14:paraId="3B149205" w14:textId="77777777" w:rsidR="0022187E" w:rsidRPr="0022187E" w:rsidRDefault="0022187E" w:rsidP="00FA6FED">
            <w:pPr>
              <w:pStyle w:val="FormHeading"/>
              <w:spacing w:after="60"/>
              <w:ind w:right="-720"/>
              <w:jc w:val="both"/>
              <w:rPr>
                <w:rFonts w:asciiTheme="minorHAnsi" w:hAnsiTheme="minorHAnsi" w:cstheme="minorHAnsi"/>
              </w:rPr>
            </w:pPr>
          </w:p>
          <w:p w14:paraId="1F328BD5" w14:textId="77777777" w:rsidR="0022187E" w:rsidRPr="0022187E" w:rsidRDefault="0022187E" w:rsidP="00FA6FED">
            <w:pPr>
              <w:pStyle w:val="FormHeading"/>
              <w:spacing w:after="60"/>
              <w:ind w:right="-720"/>
              <w:jc w:val="both"/>
              <w:rPr>
                <w:rFonts w:asciiTheme="minorHAnsi" w:hAnsiTheme="minorHAnsi" w:cstheme="minorHAnsi"/>
              </w:rPr>
            </w:pPr>
          </w:p>
          <w:p w14:paraId="712B1ED3" w14:textId="77777777" w:rsidR="0022187E" w:rsidRPr="0022187E" w:rsidRDefault="0022187E" w:rsidP="00FA6FED">
            <w:pPr>
              <w:pStyle w:val="FormHeading"/>
              <w:spacing w:after="60"/>
              <w:ind w:right="-720"/>
              <w:jc w:val="both"/>
              <w:rPr>
                <w:rFonts w:asciiTheme="minorHAnsi" w:hAnsiTheme="minorHAnsi" w:cstheme="minorHAnsi"/>
              </w:rPr>
            </w:pPr>
          </w:p>
          <w:p w14:paraId="1E4A8A8D" w14:textId="77777777" w:rsidR="0022187E" w:rsidRPr="0022187E" w:rsidRDefault="0022187E" w:rsidP="00FA6FED">
            <w:pPr>
              <w:pStyle w:val="PlainText"/>
              <w:spacing w:after="60"/>
              <w:ind w:right="-720"/>
              <w:rPr>
                <w:rFonts w:asciiTheme="minorHAnsi" w:hAnsiTheme="minorHAnsi" w:cstheme="minorHAnsi"/>
              </w:rPr>
            </w:pPr>
          </w:p>
        </w:tc>
      </w:tr>
      <w:tr w:rsidR="0022187E" w:rsidRPr="0022187E" w14:paraId="628B22BC" w14:textId="77777777" w:rsidTr="00FA6FED">
        <w:trPr>
          <w:trHeight w:val="320"/>
        </w:trPr>
        <w:tc>
          <w:tcPr>
            <w:tcW w:w="9417" w:type="dxa"/>
            <w:gridSpan w:val="7"/>
          </w:tcPr>
          <w:p w14:paraId="45BBDB62" w14:textId="77777777" w:rsidR="0022187E" w:rsidRPr="0022187E" w:rsidRDefault="0022187E" w:rsidP="00FA6FED">
            <w:pPr>
              <w:pStyle w:val="FormHeading"/>
              <w:tabs>
                <w:tab w:val="left" w:pos="3600"/>
              </w:tabs>
              <w:spacing w:after="60"/>
              <w:ind w:right="-720"/>
              <w:jc w:val="both"/>
              <w:rPr>
                <w:rFonts w:asciiTheme="minorHAnsi" w:hAnsiTheme="minorHAnsi" w:cstheme="minorHAnsi"/>
              </w:rPr>
            </w:pPr>
            <w:r w:rsidRPr="0022187E">
              <w:rPr>
                <w:rFonts w:asciiTheme="minorHAnsi" w:hAnsiTheme="minorHAnsi" w:cstheme="minorHAnsi"/>
              </w:rPr>
              <w:t xml:space="preserve">Supporting Documentation Attached? </w:t>
            </w:r>
            <w:r w:rsidRPr="0022187E">
              <w:rPr>
                <w:rFonts w:asciiTheme="minorHAnsi" w:hAnsiTheme="minorHAnsi" w:cstheme="minorHAnsi"/>
              </w:rPr>
              <w:tab/>
              <w:t>[ ] Yes     [ ] No</w:t>
            </w:r>
          </w:p>
          <w:p w14:paraId="52DC252D" w14:textId="77777777" w:rsidR="0022187E" w:rsidRPr="0022187E" w:rsidRDefault="0022187E" w:rsidP="00FA6FED">
            <w:pPr>
              <w:pStyle w:val="FormHeading"/>
              <w:tabs>
                <w:tab w:val="left" w:pos="3600"/>
              </w:tabs>
              <w:spacing w:after="60"/>
              <w:ind w:right="-720"/>
              <w:jc w:val="both"/>
              <w:rPr>
                <w:rFonts w:asciiTheme="minorHAnsi" w:hAnsiTheme="minorHAnsi" w:cstheme="minorHAnsi"/>
              </w:rPr>
            </w:pPr>
          </w:p>
        </w:tc>
      </w:tr>
      <w:tr w:rsidR="0022187E" w:rsidRPr="0022187E" w14:paraId="1948BEAF" w14:textId="77777777" w:rsidTr="00FA6FED">
        <w:trPr>
          <w:trHeight w:val="320"/>
        </w:trPr>
        <w:tc>
          <w:tcPr>
            <w:tcW w:w="9417" w:type="dxa"/>
            <w:gridSpan w:val="7"/>
            <w:shd w:val="clear" w:color="auto" w:fill="auto"/>
          </w:tcPr>
          <w:p w14:paraId="0EC07C03" w14:textId="77777777" w:rsidR="0022187E" w:rsidRPr="0022187E" w:rsidRDefault="0022187E" w:rsidP="00FA6FED">
            <w:pPr>
              <w:rPr>
                <w:rFonts w:cstheme="minorHAnsi"/>
                <w:b/>
                <w:szCs w:val="20"/>
              </w:rPr>
            </w:pPr>
            <w:r w:rsidRPr="0022187E">
              <w:rPr>
                <w:rFonts w:cstheme="minorHAnsi"/>
                <w:b/>
                <w:szCs w:val="20"/>
              </w:rPr>
              <w:t>Change Order Approval</w:t>
            </w:r>
          </w:p>
          <w:p w14:paraId="09624048" w14:textId="77777777" w:rsidR="0022187E" w:rsidRPr="0022187E" w:rsidRDefault="0022187E" w:rsidP="00FA6FED">
            <w:pPr>
              <w:rPr>
                <w:rFonts w:cstheme="minorHAnsi"/>
                <w:b/>
                <w:szCs w:val="20"/>
              </w:rPr>
            </w:pPr>
            <w:r w:rsidRPr="0022187E">
              <w:rPr>
                <w:rFonts w:cstheme="minorHAnsi"/>
                <w:szCs w:val="20"/>
              </w:rPr>
              <w:t>The Statement of Work as previously amended and this Change Order, constitute the complete and exclusive agreement between the parties hereto with respect to the subject matter hereof.</w:t>
            </w:r>
          </w:p>
        </w:tc>
      </w:tr>
      <w:tr w:rsidR="0022187E" w:rsidRPr="0022187E" w14:paraId="2CAA24AC" w14:textId="77777777" w:rsidTr="00FA6FED">
        <w:trPr>
          <w:trHeight w:val="606"/>
        </w:trPr>
        <w:tc>
          <w:tcPr>
            <w:tcW w:w="4197" w:type="dxa"/>
            <w:gridSpan w:val="4"/>
          </w:tcPr>
          <w:p w14:paraId="16C7FFB7" w14:textId="77777777" w:rsidR="0022187E" w:rsidRPr="0022187E" w:rsidRDefault="0022187E" w:rsidP="00FA6FED">
            <w:pPr>
              <w:pStyle w:val="FormHeading"/>
              <w:spacing w:after="0"/>
              <w:ind w:right="-720"/>
              <w:jc w:val="both"/>
              <w:rPr>
                <w:rFonts w:asciiTheme="minorHAnsi" w:hAnsiTheme="minorHAnsi" w:cstheme="minorHAnsi"/>
              </w:rPr>
            </w:pPr>
          </w:p>
          <w:p w14:paraId="11A9D58B" w14:textId="49479332" w:rsidR="0022187E" w:rsidRPr="0022187E" w:rsidRDefault="0022187E" w:rsidP="00FA6FED">
            <w:pPr>
              <w:pStyle w:val="FormHeading"/>
              <w:spacing w:after="0"/>
              <w:ind w:right="-720"/>
              <w:jc w:val="both"/>
              <w:rPr>
                <w:rFonts w:asciiTheme="minorHAnsi" w:hAnsiTheme="minorHAnsi" w:cstheme="minorHAnsi"/>
              </w:rPr>
            </w:pPr>
            <w:r>
              <w:rPr>
                <w:rFonts w:asciiTheme="minorHAnsi" w:hAnsiTheme="minorHAnsi" w:cstheme="minorHAnsi"/>
              </w:rPr>
              <w:t>Cronus</w:t>
            </w:r>
          </w:p>
        </w:tc>
        <w:tc>
          <w:tcPr>
            <w:tcW w:w="5220" w:type="dxa"/>
            <w:gridSpan w:val="3"/>
          </w:tcPr>
          <w:p w14:paraId="3B71E29B" w14:textId="77777777" w:rsidR="0022187E" w:rsidRPr="0022187E" w:rsidRDefault="0022187E" w:rsidP="00FA6FED">
            <w:pPr>
              <w:pStyle w:val="FormHeading"/>
              <w:spacing w:after="0"/>
              <w:ind w:right="-720"/>
              <w:jc w:val="both"/>
              <w:rPr>
                <w:rFonts w:asciiTheme="minorHAnsi" w:hAnsiTheme="minorHAnsi" w:cstheme="minorHAnsi"/>
              </w:rPr>
            </w:pPr>
          </w:p>
          <w:p w14:paraId="1B0F1520"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Tiger Brands</w:t>
            </w:r>
            <w:r w:rsidRPr="0022187E" w:rsidDel="00B03EE9">
              <w:rPr>
                <w:rFonts w:asciiTheme="minorHAnsi" w:hAnsiTheme="minorHAnsi" w:cstheme="minorHAnsi"/>
              </w:rPr>
              <w:t xml:space="preserve"> </w:t>
            </w:r>
          </w:p>
        </w:tc>
      </w:tr>
      <w:tr w:rsidR="0022187E" w:rsidRPr="0022187E" w14:paraId="5278B65E" w14:textId="77777777" w:rsidTr="00FA6FED">
        <w:trPr>
          <w:trHeight w:val="444"/>
        </w:trPr>
        <w:tc>
          <w:tcPr>
            <w:tcW w:w="4197" w:type="dxa"/>
            <w:gridSpan w:val="4"/>
          </w:tcPr>
          <w:p w14:paraId="164DAF3B"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 xml:space="preserve"> </w:t>
            </w:r>
          </w:p>
          <w:p w14:paraId="3D482E9E"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By:</w:t>
            </w:r>
          </w:p>
        </w:tc>
        <w:tc>
          <w:tcPr>
            <w:tcW w:w="5220" w:type="dxa"/>
            <w:gridSpan w:val="3"/>
          </w:tcPr>
          <w:p w14:paraId="1531487B"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 xml:space="preserve"> </w:t>
            </w:r>
          </w:p>
          <w:p w14:paraId="1EB64B6F"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By:</w:t>
            </w:r>
          </w:p>
        </w:tc>
      </w:tr>
      <w:tr w:rsidR="0022187E" w:rsidRPr="0022187E" w14:paraId="15D5C2C5" w14:textId="77777777" w:rsidTr="00FA6FED">
        <w:tc>
          <w:tcPr>
            <w:tcW w:w="4197" w:type="dxa"/>
            <w:gridSpan w:val="4"/>
          </w:tcPr>
          <w:p w14:paraId="7BF91434" w14:textId="77777777" w:rsidR="0022187E" w:rsidRPr="0022187E" w:rsidRDefault="0022187E" w:rsidP="00FA6FED">
            <w:pPr>
              <w:pStyle w:val="FormHeading"/>
              <w:spacing w:after="0"/>
              <w:ind w:right="-720"/>
              <w:jc w:val="both"/>
              <w:rPr>
                <w:rFonts w:asciiTheme="minorHAnsi" w:hAnsiTheme="minorHAnsi" w:cstheme="minorHAnsi"/>
              </w:rPr>
            </w:pPr>
          </w:p>
          <w:p w14:paraId="1D8909DA"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 xml:space="preserve">Name:  </w:t>
            </w:r>
          </w:p>
        </w:tc>
        <w:tc>
          <w:tcPr>
            <w:tcW w:w="5220" w:type="dxa"/>
            <w:gridSpan w:val="3"/>
          </w:tcPr>
          <w:p w14:paraId="2D4BA685" w14:textId="77777777" w:rsidR="0022187E" w:rsidRPr="0022187E" w:rsidRDefault="0022187E" w:rsidP="00FA6FED">
            <w:pPr>
              <w:pStyle w:val="FormHeading"/>
              <w:spacing w:after="0"/>
              <w:ind w:right="-720"/>
              <w:jc w:val="both"/>
              <w:rPr>
                <w:rFonts w:asciiTheme="minorHAnsi" w:hAnsiTheme="minorHAnsi" w:cstheme="minorHAnsi"/>
              </w:rPr>
            </w:pPr>
          </w:p>
          <w:p w14:paraId="4A400A3E"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 xml:space="preserve">Name: </w:t>
            </w:r>
          </w:p>
        </w:tc>
      </w:tr>
      <w:tr w:rsidR="0022187E" w:rsidRPr="0022187E" w14:paraId="6EFA5998" w14:textId="77777777" w:rsidTr="00FA6FED">
        <w:tc>
          <w:tcPr>
            <w:tcW w:w="4197" w:type="dxa"/>
            <w:gridSpan w:val="4"/>
          </w:tcPr>
          <w:p w14:paraId="449DB5AA"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 xml:space="preserve"> </w:t>
            </w:r>
          </w:p>
          <w:p w14:paraId="714F1A24"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 xml:space="preserve">Title: </w:t>
            </w:r>
          </w:p>
        </w:tc>
        <w:tc>
          <w:tcPr>
            <w:tcW w:w="5220" w:type="dxa"/>
            <w:gridSpan w:val="3"/>
          </w:tcPr>
          <w:p w14:paraId="02AAB9B0"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 xml:space="preserve"> </w:t>
            </w:r>
          </w:p>
          <w:p w14:paraId="6AA249E9"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 xml:space="preserve">Title:  </w:t>
            </w:r>
          </w:p>
        </w:tc>
      </w:tr>
      <w:tr w:rsidR="0022187E" w:rsidRPr="0022187E" w14:paraId="1815840C" w14:textId="77777777" w:rsidTr="00FA6FED">
        <w:tc>
          <w:tcPr>
            <w:tcW w:w="4197" w:type="dxa"/>
            <w:gridSpan w:val="4"/>
          </w:tcPr>
          <w:p w14:paraId="154C06EB" w14:textId="77777777" w:rsidR="0022187E" w:rsidRPr="0022187E" w:rsidRDefault="0022187E" w:rsidP="00FA6FED">
            <w:pPr>
              <w:pStyle w:val="FormHeading"/>
              <w:spacing w:after="0"/>
              <w:ind w:right="-720"/>
              <w:jc w:val="both"/>
              <w:rPr>
                <w:rFonts w:asciiTheme="minorHAnsi" w:hAnsiTheme="minorHAnsi" w:cstheme="minorHAnsi"/>
              </w:rPr>
            </w:pPr>
          </w:p>
          <w:p w14:paraId="20B23206"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 xml:space="preserve">Date:        /      /    </w:t>
            </w:r>
          </w:p>
        </w:tc>
        <w:tc>
          <w:tcPr>
            <w:tcW w:w="5220" w:type="dxa"/>
            <w:gridSpan w:val="3"/>
          </w:tcPr>
          <w:p w14:paraId="6F35E30C"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 xml:space="preserve"> </w:t>
            </w:r>
          </w:p>
          <w:p w14:paraId="01543F85" w14:textId="77777777" w:rsidR="0022187E" w:rsidRPr="0022187E" w:rsidRDefault="0022187E" w:rsidP="00FA6FED">
            <w:pPr>
              <w:pStyle w:val="FormHeading"/>
              <w:spacing w:after="0"/>
              <w:ind w:right="-720"/>
              <w:jc w:val="both"/>
              <w:rPr>
                <w:rFonts w:asciiTheme="minorHAnsi" w:hAnsiTheme="minorHAnsi" w:cstheme="minorHAnsi"/>
              </w:rPr>
            </w:pPr>
            <w:r w:rsidRPr="0022187E">
              <w:rPr>
                <w:rFonts w:asciiTheme="minorHAnsi" w:hAnsiTheme="minorHAnsi" w:cstheme="minorHAnsi"/>
              </w:rPr>
              <w:t xml:space="preserve">Date:         /      /    </w:t>
            </w:r>
          </w:p>
        </w:tc>
      </w:tr>
    </w:tbl>
    <w:p w14:paraId="318E88C8" w14:textId="6D5320ED" w:rsidR="00182373" w:rsidRDefault="00182373" w:rsidP="0022187E">
      <w:pPr>
        <w:pStyle w:val="Clause0Sub"/>
        <w:tabs>
          <w:tab w:val="clear" w:pos="720"/>
          <w:tab w:val="clear" w:pos="1440"/>
          <w:tab w:val="clear" w:pos="2552"/>
          <w:tab w:val="clear" w:pos="3600"/>
          <w:tab w:val="clear" w:pos="5041"/>
          <w:tab w:val="clear" w:pos="6481"/>
          <w:tab w:val="clear" w:pos="7201"/>
          <w:tab w:val="clear" w:pos="7921"/>
          <w:tab w:val="clear" w:pos="8222"/>
        </w:tabs>
        <w:ind w:left="0"/>
        <w:rPr>
          <w:rFonts w:cstheme="minorHAnsi"/>
        </w:rPr>
      </w:pPr>
    </w:p>
    <w:p w14:paraId="29231F48" w14:textId="77777777" w:rsidR="00182373" w:rsidRDefault="00182373">
      <w:pPr>
        <w:spacing w:after="200" w:line="276" w:lineRule="auto"/>
        <w:rPr>
          <w:rFonts w:eastAsia="Times New Roman" w:cstheme="minorHAnsi"/>
          <w:szCs w:val="20"/>
          <w:lang w:eastAsia="en-GB"/>
        </w:rPr>
      </w:pPr>
      <w:r>
        <w:rPr>
          <w:rFonts w:cstheme="minorHAnsi"/>
        </w:rPr>
        <w:br w:type="page"/>
      </w:r>
    </w:p>
    <w:p w14:paraId="1DB96B39" w14:textId="5EC45680" w:rsidR="00BF05B9" w:rsidRPr="00960748" w:rsidRDefault="00182373" w:rsidP="00182373">
      <w:pPr>
        <w:pStyle w:val="Clause0Sub"/>
        <w:tabs>
          <w:tab w:val="clear" w:pos="720"/>
          <w:tab w:val="clear" w:pos="1440"/>
          <w:tab w:val="clear" w:pos="2552"/>
          <w:tab w:val="clear" w:pos="3600"/>
          <w:tab w:val="clear" w:pos="5041"/>
          <w:tab w:val="clear" w:pos="6481"/>
          <w:tab w:val="clear" w:pos="7201"/>
          <w:tab w:val="clear" w:pos="7921"/>
          <w:tab w:val="clear" w:pos="8222"/>
        </w:tabs>
        <w:ind w:left="0"/>
        <w:jc w:val="center"/>
        <w:rPr>
          <w:rFonts w:cstheme="minorHAnsi"/>
          <w:b/>
          <w:bCs/>
        </w:rPr>
      </w:pPr>
      <w:r w:rsidRPr="00960748">
        <w:rPr>
          <w:rFonts w:cstheme="minorHAnsi"/>
          <w:b/>
          <w:bCs/>
        </w:rPr>
        <w:lastRenderedPageBreak/>
        <w:t>SCHEDULE 10: APPENDICES</w:t>
      </w:r>
    </w:p>
    <w:p w14:paraId="456DD18E" w14:textId="77777777" w:rsidR="00714670" w:rsidRDefault="00714670" w:rsidP="00182373">
      <w:pPr>
        <w:pStyle w:val="Clause0Sub"/>
        <w:tabs>
          <w:tab w:val="clear" w:pos="720"/>
          <w:tab w:val="clear" w:pos="1440"/>
          <w:tab w:val="clear" w:pos="2552"/>
          <w:tab w:val="clear" w:pos="3600"/>
          <w:tab w:val="clear" w:pos="5041"/>
          <w:tab w:val="clear" w:pos="6481"/>
          <w:tab w:val="clear" w:pos="7201"/>
          <w:tab w:val="clear" w:pos="7921"/>
          <w:tab w:val="clear" w:pos="8222"/>
        </w:tabs>
        <w:ind w:left="0"/>
        <w:jc w:val="center"/>
        <w:rPr>
          <w:rFonts w:cstheme="minorHAnsi"/>
        </w:rPr>
      </w:pPr>
    </w:p>
    <w:p w14:paraId="7850BC2E" w14:textId="2D7132C0" w:rsidR="00714670" w:rsidRDefault="00714670" w:rsidP="00714670">
      <w:pPr>
        <w:pStyle w:val="Clause0Sub"/>
        <w:tabs>
          <w:tab w:val="clear" w:pos="720"/>
          <w:tab w:val="clear" w:pos="1440"/>
          <w:tab w:val="clear" w:pos="2552"/>
          <w:tab w:val="clear" w:pos="3600"/>
          <w:tab w:val="clear" w:pos="5041"/>
          <w:tab w:val="clear" w:pos="6481"/>
          <w:tab w:val="clear" w:pos="7201"/>
          <w:tab w:val="clear" w:pos="7921"/>
          <w:tab w:val="clear" w:pos="8222"/>
        </w:tabs>
        <w:ind w:left="0"/>
        <w:jc w:val="left"/>
        <w:rPr>
          <w:ins w:id="390" w:author="Nerushka Naidoo" w:date="2025-03-20T08:49:00Z"/>
          <w:rFonts w:cstheme="minorHAnsi"/>
        </w:rPr>
      </w:pPr>
      <w:r>
        <w:rPr>
          <w:rFonts w:cstheme="minorHAnsi"/>
        </w:rPr>
        <w:t>Appendix A – Sites and Estimated volumes</w:t>
      </w:r>
    </w:p>
    <w:tbl>
      <w:tblPr>
        <w:tblW w:w="10201" w:type="dxa"/>
        <w:tblLook w:val="04A0" w:firstRow="1" w:lastRow="0" w:firstColumn="1" w:lastColumn="0" w:noHBand="0" w:noVBand="1"/>
        <w:tblPrChange w:id="391" w:author="Nerushka Naidoo" w:date="2025-03-20T09:03:00Z">
          <w:tblPr>
            <w:tblW w:w="9929" w:type="dxa"/>
            <w:tblLook w:val="04A0" w:firstRow="1" w:lastRow="0" w:firstColumn="1" w:lastColumn="0" w:noHBand="0" w:noVBand="1"/>
          </w:tblPr>
        </w:tblPrChange>
      </w:tblPr>
      <w:tblGrid>
        <w:gridCol w:w="1750"/>
        <w:gridCol w:w="1607"/>
        <w:gridCol w:w="1600"/>
        <w:gridCol w:w="2126"/>
        <w:gridCol w:w="1507"/>
        <w:gridCol w:w="1611"/>
        <w:tblGridChange w:id="392">
          <w:tblGrid>
            <w:gridCol w:w="1750"/>
            <w:gridCol w:w="1607"/>
            <w:gridCol w:w="1600"/>
            <w:gridCol w:w="378"/>
            <w:gridCol w:w="1477"/>
            <w:gridCol w:w="271"/>
            <w:gridCol w:w="230"/>
            <w:gridCol w:w="1277"/>
            <w:gridCol w:w="501"/>
            <w:gridCol w:w="838"/>
            <w:gridCol w:w="272"/>
          </w:tblGrid>
        </w:tblGridChange>
      </w:tblGrid>
      <w:tr w:rsidR="007912E1" w:rsidRPr="007912E1" w14:paraId="530D4219" w14:textId="77777777" w:rsidTr="00E01454">
        <w:trPr>
          <w:trHeight w:val="245"/>
          <w:trPrChange w:id="393" w:author="Nerushka Naidoo" w:date="2025-03-20T09:03:00Z">
            <w:trPr>
              <w:gridAfter w:val="0"/>
              <w:trHeight w:val="245"/>
            </w:trPr>
          </w:trPrChange>
        </w:trPr>
        <w:tc>
          <w:tcPr>
            <w:tcW w:w="1750" w:type="dxa"/>
            <w:tcBorders>
              <w:top w:val="single" w:sz="4" w:space="0" w:color="auto"/>
              <w:left w:val="single" w:sz="4" w:space="0" w:color="auto"/>
              <w:bottom w:val="single" w:sz="4" w:space="0" w:color="auto"/>
              <w:right w:val="single" w:sz="4" w:space="0" w:color="auto"/>
            </w:tcBorders>
            <w:shd w:val="clear" w:color="000000" w:fill="A6A6A6"/>
            <w:noWrap/>
            <w:hideMark/>
            <w:tcPrChange w:id="394" w:author="Nerushka Naidoo" w:date="2025-03-20T09:03:00Z">
              <w:tcPr>
                <w:tcW w:w="1750" w:type="dxa"/>
                <w:tcBorders>
                  <w:top w:val="single" w:sz="4" w:space="0" w:color="auto"/>
                  <w:left w:val="single" w:sz="4" w:space="0" w:color="auto"/>
                  <w:bottom w:val="single" w:sz="4" w:space="0" w:color="auto"/>
                  <w:right w:val="single" w:sz="4" w:space="0" w:color="auto"/>
                </w:tcBorders>
                <w:shd w:val="clear" w:color="000000" w:fill="A6A6A6"/>
                <w:noWrap/>
                <w:hideMark/>
              </w:tcPr>
            </w:tcPrChange>
          </w:tcPr>
          <w:p w14:paraId="230E2591" w14:textId="77777777" w:rsidR="007912E1" w:rsidRPr="007912E1" w:rsidRDefault="007912E1" w:rsidP="007912E1">
            <w:pPr>
              <w:spacing w:after="0" w:line="240" w:lineRule="auto"/>
              <w:rPr>
                <w:rFonts w:eastAsia="Times New Roman" w:cstheme="minorHAnsi"/>
                <w:b/>
                <w:bCs/>
                <w:sz w:val="20"/>
                <w:szCs w:val="20"/>
                <w:lang w:eastAsia="en-ZA"/>
              </w:rPr>
            </w:pPr>
            <w:r w:rsidRPr="007912E1">
              <w:rPr>
                <w:rFonts w:eastAsia="Times New Roman" w:cstheme="minorHAnsi"/>
                <w:b/>
                <w:bCs/>
                <w:sz w:val="20"/>
                <w:szCs w:val="20"/>
                <w:lang w:eastAsia="en-ZA"/>
              </w:rPr>
              <w:t>Region</w:t>
            </w:r>
          </w:p>
        </w:tc>
        <w:tc>
          <w:tcPr>
            <w:tcW w:w="1607" w:type="dxa"/>
            <w:tcBorders>
              <w:top w:val="single" w:sz="4" w:space="0" w:color="auto"/>
              <w:left w:val="nil"/>
              <w:bottom w:val="single" w:sz="4" w:space="0" w:color="auto"/>
              <w:right w:val="single" w:sz="4" w:space="0" w:color="auto"/>
            </w:tcBorders>
            <w:shd w:val="clear" w:color="000000" w:fill="A6A6A6"/>
            <w:noWrap/>
            <w:hideMark/>
            <w:tcPrChange w:id="395" w:author="Nerushka Naidoo" w:date="2025-03-20T09:03:00Z">
              <w:tcPr>
                <w:tcW w:w="1607" w:type="dxa"/>
                <w:tcBorders>
                  <w:top w:val="single" w:sz="4" w:space="0" w:color="auto"/>
                  <w:left w:val="nil"/>
                  <w:bottom w:val="single" w:sz="4" w:space="0" w:color="auto"/>
                  <w:right w:val="single" w:sz="4" w:space="0" w:color="auto"/>
                </w:tcBorders>
                <w:shd w:val="clear" w:color="000000" w:fill="A6A6A6"/>
                <w:noWrap/>
                <w:hideMark/>
              </w:tcPr>
            </w:tcPrChange>
          </w:tcPr>
          <w:p w14:paraId="70C3E897" w14:textId="77777777" w:rsidR="007912E1" w:rsidRPr="007912E1" w:rsidRDefault="007912E1" w:rsidP="007912E1">
            <w:pPr>
              <w:spacing w:after="0" w:line="240" w:lineRule="auto"/>
              <w:rPr>
                <w:rFonts w:eastAsia="Times New Roman" w:cstheme="minorHAnsi"/>
                <w:b/>
                <w:bCs/>
                <w:sz w:val="20"/>
                <w:szCs w:val="20"/>
                <w:lang w:eastAsia="en-ZA"/>
              </w:rPr>
            </w:pPr>
            <w:r w:rsidRPr="007912E1">
              <w:rPr>
                <w:rFonts w:eastAsia="Times New Roman" w:cstheme="minorHAnsi"/>
                <w:b/>
                <w:bCs/>
                <w:sz w:val="20"/>
                <w:szCs w:val="20"/>
                <w:lang w:eastAsia="en-ZA"/>
              </w:rPr>
              <w:t>Province</w:t>
            </w:r>
          </w:p>
        </w:tc>
        <w:tc>
          <w:tcPr>
            <w:tcW w:w="1600" w:type="dxa"/>
            <w:tcBorders>
              <w:top w:val="single" w:sz="4" w:space="0" w:color="auto"/>
              <w:left w:val="nil"/>
              <w:bottom w:val="single" w:sz="4" w:space="0" w:color="auto"/>
              <w:right w:val="single" w:sz="4" w:space="0" w:color="auto"/>
            </w:tcBorders>
            <w:shd w:val="clear" w:color="000000" w:fill="A6A6A6"/>
            <w:noWrap/>
            <w:hideMark/>
            <w:tcPrChange w:id="396" w:author="Nerushka Naidoo" w:date="2025-03-20T09:03:00Z">
              <w:tcPr>
                <w:tcW w:w="1978" w:type="dxa"/>
                <w:gridSpan w:val="2"/>
                <w:tcBorders>
                  <w:top w:val="single" w:sz="4" w:space="0" w:color="auto"/>
                  <w:left w:val="nil"/>
                  <w:bottom w:val="single" w:sz="4" w:space="0" w:color="auto"/>
                  <w:right w:val="single" w:sz="4" w:space="0" w:color="auto"/>
                </w:tcBorders>
                <w:shd w:val="clear" w:color="000000" w:fill="A6A6A6"/>
                <w:noWrap/>
                <w:hideMark/>
              </w:tcPr>
            </w:tcPrChange>
          </w:tcPr>
          <w:p w14:paraId="26BEDC8C" w14:textId="77777777" w:rsidR="007912E1" w:rsidRPr="007912E1" w:rsidRDefault="007912E1" w:rsidP="007912E1">
            <w:pPr>
              <w:spacing w:after="0" w:line="240" w:lineRule="auto"/>
              <w:rPr>
                <w:rFonts w:eastAsia="Times New Roman" w:cstheme="minorHAnsi"/>
                <w:b/>
                <w:bCs/>
                <w:sz w:val="20"/>
                <w:szCs w:val="20"/>
                <w:lang w:eastAsia="en-ZA"/>
              </w:rPr>
            </w:pPr>
            <w:r w:rsidRPr="007912E1">
              <w:rPr>
                <w:rFonts w:eastAsia="Times New Roman" w:cstheme="minorHAnsi"/>
                <w:b/>
                <w:bCs/>
                <w:sz w:val="20"/>
                <w:szCs w:val="20"/>
                <w:lang w:eastAsia="en-ZA"/>
              </w:rPr>
              <w:t>City/Town</w:t>
            </w:r>
          </w:p>
        </w:tc>
        <w:tc>
          <w:tcPr>
            <w:tcW w:w="2126" w:type="dxa"/>
            <w:tcBorders>
              <w:top w:val="single" w:sz="4" w:space="0" w:color="auto"/>
              <w:left w:val="nil"/>
              <w:bottom w:val="single" w:sz="4" w:space="0" w:color="auto"/>
              <w:right w:val="single" w:sz="4" w:space="0" w:color="auto"/>
            </w:tcBorders>
            <w:shd w:val="clear" w:color="000000" w:fill="A6A6A6"/>
            <w:hideMark/>
            <w:tcPrChange w:id="397" w:author="Nerushka Naidoo" w:date="2025-03-20T09:03:00Z">
              <w:tcPr>
                <w:tcW w:w="1978" w:type="dxa"/>
                <w:gridSpan w:val="3"/>
                <w:tcBorders>
                  <w:top w:val="single" w:sz="4" w:space="0" w:color="auto"/>
                  <w:left w:val="nil"/>
                  <w:bottom w:val="single" w:sz="4" w:space="0" w:color="auto"/>
                  <w:right w:val="single" w:sz="4" w:space="0" w:color="auto"/>
                </w:tcBorders>
                <w:shd w:val="clear" w:color="000000" w:fill="A6A6A6"/>
                <w:hideMark/>
              </w:tcPr>
            </w:tcPrChange>
          </w:tcPr>
          <w:p w14:paraId="031FABB9" w14:textId="77777777" w:rsidR="007912E1" w:rsidRPr="007912E1" w:rsidRDefault="007912E1" w:rsidP="007912E1">
            <w:pPr>
              <w:spacing w:after="0" w:line="240" w:lineRule="auto"/>
              <w:rPr>
                <w:rFonts w:eastAsia="Times New Roman" w:cstheme="minorHAnsi"/>
                <w:b/>
                <w:bCs/>
                <w:sz w:val="20"/>
                <w:szCs w:val="20"/>
                <w:lang w:eastAsia="en-ZA"/>
              </w:rPr>
            </w:pPr>
            <w:r w:rsidRPr="007912E1">
              <w:rPr>
                <w:rFonts w:eastAsia="Times New Roman" w:cstheme="minorHAnsi"/>
                <w:b/>
                <w:bCs/>
                <w:sz w:val="20"/>
                <w:szCs w:val="20"/>
                <w:lang w:eastAsia="en-ZA"/>
              </w:rPr>
              <w:t>Physical Address</w:t>
            </w:r>
          </w:p>
        </w:tc>
        <w:tc>
          <w:tcPr>
            <w:tcW w:w="1507" w:type="dxa"/>
            <w:tcBorders>
              <w:top w:val="single" w:sz="4" w:space="0" w:color="auto"/>
              <w:left w:val="nil"/>
              <w:bottom w:val="single" w:sz="4" w:space="0" w:color="auto"/>
              <w:right w:val="single" w:sz="4" w:space="0" w:color="auto"/>
            </w:tcBorders>
            <w:shd w:val="clear" w:color="000000" w:fill="A6A6A6"/>
            <w:noWrap/>
            <w:hideMark/>
            <w:tcPrChange w:id="398" w:author="Nerushka Naidoo" w:date="2025-03-20T09:03:00Z">
              <w:tcPr>
                <w:tcW w:w="1778" w:type="dxa"/>
                <w:gridSpan w:val="2"/>
                <w:tcBorders>
                  <w:top w:val="single" w:sz="4" w:space="0" w:color="auto"/>
                  <w:left w:val="nil"/>
                  <w:bottom w:val="single" w:sz="4" w:space="0" w:color="auto"/>
                  <w:right w:val="single" w:sz="4" w:space="0" w:color="auto"/>
                </w:tcBorders>
                <w:shd w:val="clear" w:color="000000" w:fill="A6A6A6"/>
                <w:noWrap/>
                <w:hideMark/>
              </w:tcPr>
            </w:tcPrChange>
          </w:tcPr>
          <w:p w14:paraId="710B88E8" w14:textId="77777777" w:rsidR="007912E1" w:rsidRPr="007912E1" w:rsidRDefault="007912E1" w:rsidP="007912E1">
            <w:pPr>
              <w:spacing w:after="0" w:line="240" w:lineRule="auto"/>
              <w:rPr>
                <w:rFonts w:eastAsia="Times New Roman" w:cstheme="minorHAnsi"/>
                <w:b/>
                <w:bCs/>
                <w:sz w:val="20"/>
                <w:szCs w:val="20"/>
                <w:lang w:eastAsia="en-ZA"/>
              </w:rPr>
            </w:pPr>
            <w:r w:rsidRPr="007912E1">
              <w:rPr>
                <w:rFonts w:eastAsia="Times New Roman" w:cstheme="minorHAnsi"/>
                <w:b/>
                <w:bCs/>
                <w:sz w:val="20"/>
                <w:szCs w:val="20"/>
                <w:lang w:eastAsia="en-ZA"/>
              </w:rPr>
              <w:t>Type</w:t>
            </w:r>
          </w:p>
        </w:tc>
        <w:tc>
          <w:tcPr>
            <w:tcW w:w="1611" w:type="dxa"/>
            <w:tcBorders>
              <w:top w:val="single" w:sz="4" w:space="0" w:color="auto"/>
              <w:left w:val="nil"/>
              <w:bottom w:val="single" w:sz="4" w:space="0" w:color="auto"/>
              <w:right w:val="single" w:sz="4" w:space="0" w:color="auto"/>
            </w:tcBorders>
            <w:shd w:val="clear" w:color="000000" w:fill="A6A6A6"/>
            <w:hideMark/>
            <w:tcPrChange w:id="399" w:author="Nerushka Naidoo" w:date="2025-03-20T09:03:00Z">
              <w:tcPr>
                <w:tcW w:w="838" w:type="dxa"/>
                <w:tcBorders>
                  <w:top w:val="single" w:sz="4" w:space="0" w:color="auto"/>
                  <w:left w:val="nil"/>
                  <w:bottom w:val="single" w:sz="4" w:space="0" w:color="auto"/>
                  <w:right w:val="single" w:sz="4" w:space="0" w:color="auto"/>
                </w:tcBorders>
                <w:shd w:val="clear" w:color="000000" w:fill="A6A6A6"/>
                <w:hideMark/>
              </w:tcPr>
            </w:tcPrChange>
          </w:tcPr>
          <w:p w14:paraId="62902F08" w14:textId="34917CC8" w:rsidR="007912E1" w:rsidRPr="007912E1" w:rsidRDefault="00E01454" w:rsidP="007912E1">
            <w:pPr>
              <w:spacing w:after="0" w:line="240" w:lineRule="auto"/>
              <w:rPr>
                <w:rFonts w:eastAsia="Times New Roman" w:cstheme="minorHAnsi"/>
                <w:b/>
                <w:bCs/>
                <w:sz w:val="20"/>
                <w:szCs w:val="20"/>
                <w:lang w:eastAsia="en-ZA"/>
              </w:rPr>
            </w:pPr>
            <w:r>
              <w:rPr>
                <w:rFonts w:eastAsia="Times New Roman" w:cstheme="minorHAnsi"/>
                <w:b/>
                <w:bCs/>
                <w:sz w:val="20"/>
                <w:szCs w:val="20"/>
                <w:lang w:eastAsia="en-ZA"/>
              </w:rPr>
              <w:t>Volume</w:t>
            </w:r>
          </w:p>
        </w:tc>
      </w:tr>
      <w:tr w:rsidR="00640C9A" w:rsidRPr="007912E1" w14:paraId="521F1A72" w14:textId="77777777" w:rsidTr="00E01454">
        <w:trPr>
          <w:trHeight w:val="245"/>
          <w:trPrChange w:id="400"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01"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6F2F8ECF"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Cape Town</w:t>
            </w:r>
          </w:p>
        </w:tc>
        <w:tc>
          <w:tcPr>
            <w:tcW w:w="1607" w:type="dxa"/>
            <w:tcBorders>
              <w:top w:val="nil"/>
              <w:left w:val="nil"/>
              <w:bottom w:val="single" w:sz="4" w:space="0" w:color="auto"/>
              <w:right w:val="single" w:sz="4" w:space="0" w:color="auto"/>
            </w:tcBorders>
            <w:shd w:val="clear" w:color="auto" w:fill="auto"/>
            <w:noWrap/>
            <w:hideMark/>
            <w:tcPrChange w:id="402"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0E869D5A"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Western Cape</w:t>
            </w:r>
          </w:p>
        </w:tc>
        <w:tc>
          <w:tcPr>
            <w:tcW w:w="1600" w:type="dxa"/>
            <w:tcBorders>
              <w:top w:val="nil"/>
              <w:left w:val="nil"/>
              <w:bottom w:val="single" w:sz="4" w:space="0" w:color="auto"/>
              <w:right w:val="single" w:sz="4" w:space="0" w:color="auto"/>
            </w:tcBorders>
            <w:shd w:val="clear" w:color="auto" w:fill="auto"/>
            <w:noWrap/>
            <w:hideMark/>
            <w:tcPrChange w:id="403"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5D4F4CCD"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Ashton</w:t>
            </w:r>
          </w:p>
        </w:tc>
        <w:tc>
          <w:tcPr>
            <w:tcW w:w="2126" w:type="dxa"/>
            <w:tcBorders>
              <w:top w:val="nil"/>
              <w:left w:val="nil"/>
              <w:bottom w:val="single" w:sz="4" w:space="0" w:color="auto"/>
              <w:right w:val="single" w:sz="4" w:space="0" w:color="auto"/>
            </w:tcBorders>
            <w:shd w:val="clear" w:color="auto" w:fill="auto"/>
            <w:hideMark/>
            <w:tcPrChange w:id="404"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46423CC6"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 Main Road, Ashton (Cnr of Main &amp; Station Str.)</w:t>
            </w:r>
          </w:p>
        </w:tc>
        <w:tc>
          <w:tcPr>
            <w:tcW w:w="1507" w:type="dxa"/>
            <w:tcBorders>
              <w:top w:val="nil"/>
              <w:left w:val="nil"/>
              <w:bottom w:val="single" w:sz="4" w:space="0" w:color="auto"/>
              <w:right w:val="single" w:sz="4" w:space="0" w:color="auto"/>
            </w:tcBorders>
            <w:shd w:val="clear" w:color="auto" w:fill="auto"/>
            <w:noWrap/>
            <w:hideMark/>
            <w:tcPrChange w:id="405"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76224BC5"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06"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1CC1CE96"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449</w:t>
            </w:r>
          </w:p>
        </w:tc>
      </w:tr>
      <w:tr w:rsidR="00640C9A" w:rsidRPr="007912E1" w14:paraId="415A1792" w14:textId="77777777" w:rsidTr="00E01454">
        <w:trPr>
          <w:trHeight w:val="634"/>
          <w:trPrChange w:id="407" w:author="Nerushka Naidoo" w:date="2025-03-20T09:03:00Z">
            <w:trPr>
              <w:gridAfter w:val="0"/>
              <w:trHeight w:val="634"/>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08"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0E466BF9"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Potchefstroom</w:t>
            </w:r>
          </w:p>
        </w:tc>
        <w:tc>
          <w:tcPr>
            <w:tcW w:w="1607" w:type="dxa"/>
            <w:tcBorders>
              <w:top w:val="nil"/>
              <w:left w:val="nil"/>
              <w:bottom w:val="single" w:sz="4" w:space="0" w:color="auto"/>
              <w:right w:val="single" w:sz="4" w:space="0" w:color="auto"/>
            </w:tcBorders>
            <w:shd w:val="clear" w:color="auto" w:fill="auto"/>
            <w:noWrap/>
            <w:hideMark/>
            <w:tcPrChange w:id="409"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3EA8D9CB"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North West</w:t>
            </w:r>
          </w:p>
        </w:tc>
        <w:tc>
          <w:tcPr>
            <w:tcW w:w="1600" w:type="dxa"/>
            <w:tcBorders>
              <w:top w:val="nil"/>
              <w:left w:val="nil"/>
              <w:bottom w:val="single" w:sz="4" w:space="0" w:color="auto"/>
              <w:right w:val="single" w:sz="4" w:space="0" w:color="auto"/>
            </w:tcBorders>
            <w:shd w:val="clear" w:color="auto" w:fill="auto"/>
            <w:noWrap/>
            <w:hideMark/>
            <w:tcPrChange w:id="410"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6EB80C45"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Potchefstroom</w:t>
            </w:r>
          </w:p>
        </w:tc>
        <w:tc>
          <w:tcPr>
            <w:tcW w:w="2126" w:type="dxa"/>
            <w:tcBorders>
              <w:top w:val="nil"/>
              <w:left w:val="nil"/>
              <w:bottom w:val="single" w:sz="4" w:space="0" w:color="auto"/>
              <w:right w:val="single" w:sz="4" w:space="0" w:color="auto"/>
            </w:tcBorders>
            <w:shd w:val="clear" w:color="auto" w:fill="auto"/>
            <w:hideMark/>
            <w:tcPrChange w:id="411"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25BBB6DE" w14:textId="4436E2C6" w:rsidR="007912E1" w:rsidRPr="007912E1" w:rsidRDefault="007912E1" w:rsidP="007912E1">
            <w:pPr>
              <w:spacing w:after="0" w:line="240" w:lineRule="auto"/>
              <w:rPr>
                <w:rFonts w:eastAsia="Times New Roman" w:cstheme="minorHAnsi"/>
                <w:color w:val="000000"/>
                <w:sz w:val="20"/>
                <w:szCs w:val="20"/>
                <w:lang w:eastAsia="en-ZA"/>
              </w:rPr>
            </w:pPr>
            <w:r w:rsidRPr="007912E1">
              <w:rPr>
                <w:rFonts w:eastAsia="Times New Roman" w:cstheme="minorHAnsi"/>
                <w:color w:val="000000"/>
                <w:sz w:val="20"/>
                <w:szCs w:val="20"/>
                <w:lang w:eastAsia="en-ZA"/>
              </w:rPr>
              <w:t xml:space="preserve">4 </w:t>
            </w:r>
            <w:proofErr w:type="spellStart"/>
            <w:r w:rsidRPr="007912E1">
              <w:rPr>
                <w:rFonts w:eastAsia="Times New Roman" w:cstheme="minorHAnsi"/>
                <w:color w:val="000000"/>
                <w:sz w:val="20"/>
                <w:szCs w:val="20"/>
                <w:lang w:eastAsia="en-ZA"/>
              </w:rPr>
              <w:t>Curlewis</w:t>
            </w:r>
            <w:proofErr w:type="spellEnd"/>
            <w:r w:rsidRPr="007912E1">
              <w:rPr>
                <w:rFonts w:eastAsia="Times New Roman" w:cstheme="minorHAnsi"/>
                <w:color w:val="000000"/>
                <w:sz w:val="20"/>
                <w:szCs w:val="20"/>
                <w:lang w:eastAsia="en-ZA"/>
              </w:rPr>
              <w:t xml:space="preserve"> Street, Potchefstroom / 16 </w:t>
            </w:r>
            <w:proofErr w:type="spellStart"/>
            <w:r w:rsidRPr="007912E1">
              <w:rPr>
                <w:rFonts w:eastAsia="Times New Roman" w:cstheme="minorHAnsi"/>
                <w:color w:val="000000"/>
                <w:sz w:val="20"/>
                <w:szCs w:val="20"/>
                <w:lang w:eastAsia="en-ZA"/>
              </w:rPr>
              <w:t>Ikageng</w:t>
            </w:r>
            <w:proofErr w:type="spellEnd"/>
            <w:r w:rsidRPr="007912E1">
              <w:rPr>
                <w:rFonts w:eastAsia="Times New Roman" w:cstheme="minorHAnsi"/>
                <w:color w:val="000000"/>
                <w:sz w:val="20"/>
                <w:szCs w:val="20"/>
                <w:lang w:eastAsia="en-ZA"/>
              </w:rPr>
              <w:t xml:space="preserve"> Rd, </w:t>
            </w:r>
          </w:p>
        </w:tc>
        <w:tc>
          <w:tcPr>
            <w:tcW w:w="1507" w:type="dxa"/>
            <w:tcBorders>
              <w:top w:val="nil"/>
              <w:left w:val="nil"/>
              <w:bottom w:val="single" w:sz="4" w:space="0" w:color="auto"/>
              <w:right w:val="single" w:sz="4" w:space="0" w:color="auto"/>
            </w:tcBorders>
            <w:shd w:val="clear" w:color="auto" w:fill="auto"/>
            <w:noWrap/>
            <w:hideMark/>
            <w:tcPrChange w:id="412"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2D63299B"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13"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503FF9AC"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215</w:t>
            </w:r>
          </w:p>
        </w:tc>
      </w:tr>
      <w:tr w:rsidR="00640C9A" w:rsidRPr="007912E1" w14:paraId="433ECDE8" w14:textId="77777777" w:rsidTr="00E01454">
        <w:trPr>
          <w:trHeight w:val="245"/>
          <w:trPrChange w:id="414"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15"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38471EF2"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Durban</w:t>
            </w:r>
          </w:p>
        </w:tc>
        <w:tc>
          <w:tcPr>
            <w:tcW w:w="1607" w:type="dxa"/>
            <w:tcBorders>
              <w:top w:val="nil"/>
              <w:left w:val="nil"/>
              <w:bottom w:val="single" w:sz="4" w:space="0" w:color="auto"/>
              <w:right w:val="single" w:sz="4" w:space="0" w:color="auto"/>
            </w:tcBorders>
            <w:shd w:val="clear" w:color="auto" w:fill="auto"/>
            <w:noWrap/>
            <w:hideMark/>
            <w:tcPrChange w:id="416"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1B7AFAC4"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Kwa Zulu Natal</w:t>
            </w:r>
          </w:p>
        </w:tc>
        <w:tc>
          <w:tcPr>
            <w:tcW w:w="1600" w:type="dxa"/>
            <w:tcBorders>
              <w:top w:val="nil"/>
              <w:left w:val="nil"/>
              <w:bottom w:val="single" w:sz="4" w:space="0" w:color="auto"/>
              <w:right w:val="single" w:sz="4" w:space="0" w:color="auto"/>
            </w:tcBorders>
            <w:shd w:val="clear" w:color="auto" w:fill="auto"/>
            <w:noWrap/>
            <w:hideMark/>
            <w:tcPrChange w:id="417"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57F2E44E"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Jacobs</w:t>
            </w:r>
          </w:p>
        </w:tc>
        <w:tc>
          <w:tcPr>
            <w:tcW w:w="2126" w:type="dxa"/>
            <w:tcBorders>
              <w:top w:val="nil"/>
              <w:left w:val="nil"/>
              <w:bottom w:val="single" w:sz="4" w:space="0" w:color="auto"/>
              <w:right w:val="single" w:sz="4" w:space="0" w:color="auto"/>
            </w:tcBorders>
            <w:shd w:val="clear" w:color="auto" w:fill="auto"/>
            <w:hideMark/>
            <w:tcPrChange w:id="418"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1C2D5988"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36 Philip Frame Road, Jacobs, Durban</w:t>
            </w:r>
          </w:p>
        </w:tc>
        <w:tc>
          <w:tcPr>
            <w:tcW w:w="1507" w:type="dxa"/>
            <w:tcBorders>
              <w:top w:val="nil"/>
              <w:left w:val="nil"/>
              <w:bottom w:val="single" w:sz="4" w:space="0" w:color="auto"/>
              <w:right w:val="single" w:sz="4" w:space="0" w:color="auto"/>
            </w:tcBorders>
            <w:shd w:val="clear" w:color="auto" w:fill="auto"/>
            <w:noWrap/>
            <w:hideMark/>
            <w:tcPrChange w:id="419"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12D07E0A"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20"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638011FC"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209</w:t>
            </w:r>
          </w:p>
        </w:tc>
      </w:tr>
      <w:tr w:rsidR="00640C9A" w:rsidRPr="007912E1" w14:paraId="12EC13EA" w14:textId="77777777" w:rsidTr="00E01454">
        <w:trPr>
          <w:trHeight w:val="245"/>
          <w:trPrChange w:id="421"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22"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5B6E238F"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Bloemfontein</w:t>
            </w:r>
          </w:p>
        </w:tc>
        <w:tc>
          <w:tcPr>
            <w:tcW w:w="1607" w:type="dxa"/>
            <w:tcBorders>
              <w:top w:val="nil"/>
              <w:left w:val="nil"/>
              <w:bottom w:val="single" w:sz="4" w:space="0" w:color="auto"/>
              <w:right w:val="single" w:sz="4" w:space="0" w:color="auto"/>
            </w:tcBorders>
            <w:shd w:val="clear" w:color="auto" w:fill="auto"/>
            <w:noWrap/>
            <w:hideMark/>
            <w:tcPrChange w:id="423"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2B56FC78"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 xml:space="preserve">Free State </w:t>
            </w:r>
          </w:p>
        </w:tc>
        <w:tc>
          <w:tcPr>
            <w:tcW w:w="1600" w:type="dxa"/>
            <w:tcBorders>
              <w:top w:val="nil"/>
              <w:left w:val="nil"/>
              <w:bottom w:val="single" w:sz="4" w:space="0" w:color="auto"/>
              <w:right w:val="single" w:sz="4" w:space="0" w:color="auto"/>
            </w:tcBorders>
            <w:shd w:val="clear" w:color="auto" w:fill="auto"/>
            <w:noWrap/>
            <w:hideMark/>
            <w:tcPrChange w:id="424"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43204110" w14:textId="77777777" w:rsidR="007912E1" w:rsidRPr="007912E1" w:rsidRDefault="007912E1" w:rsidP="007912E1">
            <w:pPr>
              <w:spacing w:after="0" w:line="240" w:lineRule="auto"/>
              <w:rPr>
                <w:rFonts w:eastAsia="Times New Roman" w:cstheme="minorHAnsi"/>
                <w:sz w:val="20"/>
                <w:szCs w:val="20"/>
                <w:lang w:eastAsia="en-ZA"/>
              </w:rPr>
            </w:pPr>
            <w:proofErr w:type="spellStart"/>
            <w:r w:rsidRPr="007912E1">
              <w:rPr>
                <w:rFonts w:eastAsia="Times New Roman" w:cstheme="minorHAnsi"/>
                <w:sz w:val="20"/>
                <w:szCs w:val="20"/>
                <w:lang w:eastAsia="en-ZA"/>
              </w:rPr>
              <w:t>Hennenman</w:t>
            </w:r>
            <w:proofErr w:type="spellEnd"/>
          </w:p>
        </w:tc>
        <w:tc>
          <w:tcPr>
            <w:tcW w:w="2126" w:type="dxa"/>
            <w:tcBorders>
              <w:top w:val="nil"/>
              <w:left w:val="nil"/>
              <w:bottom w:val="single" w:sz="4" w:space="0" w:color="auto"/>
              <w:right w:val="single" w:sz="4" w:space="0" w:color="auto"/>
            </w:tcBorders>
            <w:shd w:val="clear" w:color="auto" w:fill="auto"/>
            <w:hideMark/>
            <w:tcPrChange w:id="425"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476CE8DD"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 xml:space="preserve">Dr van der Bijl Street, </w:t>
            </w:r>
            <w:proofErr w:type="spellStart"/>
            <w:r w:rsidRPr="007912E1">
              <w:rPr>
                <w:rFonts w:eastAsia="Times New Roman" w:cstheme="minorHAnsi"/>
                <w:sz w:val="20"/>
                <w:szCs w:val="20"/>
                <w:lang w:eastAsia="en-ZA"/>
              </w:rPr>
              <w:t>Hennenman</w:t>
            </w:r>
            <w:proofErr w:type="spellEnd"/>
          </w:p>
        </w:tc>
        <w:tc>
          <w:tcPr>
            <w:tcW w:w="1507" w:type="dxa"/>
            <w:tcBorders>
              <w:top w:val="nil"/>
              <w:left w:val="nil"/>
              <w:bottom w:val="single" w:sz="4" w:space="0" w:color="auto"/>
              <w:right w:val="single" w:sz="4" w:space="0" w:color="auto"/>
            </w:tcBorders>
            <w:shd w:val="clear" w:color="auto" w:fill="auto"/>
            <w:noWrap/>
            <w:hideMark/>
            <w:tcPrChange w:id="426"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382E4F43"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27"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63A3832C"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125</w:t>
            </w:r>
          </w:p>
        </w:tc>
      </w:tr>
      <w:tr w:rsidR="00640C9A" w:rsidRPr="007912E1" w14:paraId="5795FC55" w14:textId="77777777" w:rsidTr="00E01454">
        <w:trPr>
          <w:trHeight w:val="245"/>
          <w:trPrChange w:id="428"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29"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05C4C530"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Cape Town</w:t>
            </w:r>
          </w:p>
        </w:tc>
        <w:tc>
          <w:tcPr>
            <w:tcW w:w="1607" w:type="dxa"/>
            <w:tcBorders>
              <w:top w:val="nil"/>
              <w:left w:val="nil"/>
              <w:bottom w:val="single" w:sz="4" w:space="0" w:color="auto"/>
              <w:right w:val="single" w:sz="4" w:space="0" w:color="auto"/>
            </w:tcBorders>
            <w:shd w:val="clear" w:color="auto" w:fill="auto"/>
            <w:noWrap/>
            <w:hideMark/>
            <w:tcPrChange w:id="430"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68CD795C"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Western Cape</w:t>
            </w:r>
          </w:p>
        </w:tc>
        <w:tc>
          <w:tcPr>
            <w:tcW w:w="1600" w:type="dxa"/>
            <w:tcBorders>
              <w:top w:val="nil"/>
              <w:left w:val="nil"/>
              <w:bottom w:val="single" w:sz="4" w:space="0" w:color="auto"/>
              <w:right w:val="single" w:sz="4" w:space="0" w:color="auto"/>
            </w:tcBorders>
            <w:shd w:val="clear" w:color="auto" w:fill="auto"/>
            <w:noWrap/>
            <w:hideMark/>
            <w:tcPrChange w:id="431"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2DB59DBB"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Bellville</w:t>
            </w:r>
          </w:p>
        </w:tc>
        <w:tc>
          <w:tcPr>
            <w:tcW w:w="2126" w:type="dxa"/>
            <w:tcBorders>
              <w:top w:val="nil"/>
              <w:left w:val="nil"/>
              <w:bottom w:val="single" w:sz="4" w:space="0" w:color="auto"/>
              <w:right w:val="single" w:sz="4" w:space="0" w:color="auto"/>
            </w:tcBorders>
            <w:shd w:val="clear" w:color="auto" w:fill="auto"/>
            <w:hideMark/>
            <w:tcPrChange w:id="432"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2B70EA93"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Sacks Circle, Bellville</w:t>
            </w:r>
          </w:p>
        </w:tc>
        <w:tc>
          <w:tcPr>
            <w:tcW w:w="1507" w:type="dxa"/>
            <w:tcBorders>
              <w:top w:val="nil"/>
              <w:left w:val="nil"/>
              <w:bottom w:val="single" w:sz="4" w:space="0" w:color="auto"/>
              <w:right w:val="single" w:sz="4" w:space="0" w:color="auto"/>
            </w:tcBorders>
            <w:shd w:val="clear" w:color="auto" w:fill="auto"/>
            <w:noWrap/>
            <w:hideMark/>
            <w:tcPrChange w:id="433"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25E3C280"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34"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2DA96BB6"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122</w:t>
            </w:r>
          </w:p>
        </w:tc>
      </w:tr>
      <w:tr w:rsidR="00640C9A" w:rsidRPr="007912E1" w14:paraId="47470E32" w14:textId="77777777" w:rsidTr="00E01454">
        <w:trPr>
          <w:trHeight w:val="245"/>
          <w:trPrChange w:id="435"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36"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2FFE3334"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Durban</w:t>
            </w:r>
          </w:p>
        </w:tc>
        <w:tc>
          <w:tcPr>
            <w:tcW w:w="1607" w:type="dxa"/>
            <w:tcBorders>
              <w:top w:val="nil"/>
              <w:left w:val="nil"/>
              <w:bottom w:val="single" w:sz="4" w:space="0" w:color="auto"/>
              <w:right w:val="single" w:sz="4" w:space="0" w:color="auto"/>
            </w:tcBorders>
            <w:shd w:val="clear" w:color="auto" w:fill="auto"/>
            <w:noWrap/>
            <w:hideMark/>
            <w:tcPrChange w:id="437"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45FF2210"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Kwa Zulu Natal</w:t>
            </w:r>
          </w:p>
        </w:tc>
        <w:tc>
          <w:tcPr>
            <w:tcW w:w="1600" w:type="dxa"/>
            <w:tcBorders>
              <w:top w:val="nil"/>
              <w:left w:val="nil"/>
              <w:bottom w:val="single" w:sz="4" w:space="0" w:color="auto"/>
              <w:right w:val="single" w:sz="4" w:space="0" w:color="auto"/>
            </w:tcBorders>
            <w:shd w:val="clear" w:color="auto" w:fill="auto"/>
            <w:noWrap/>
            <w:hideMark/>
            <w:tcPrChange w:id="438"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67CAA749"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Pietermaritzburg</w:t>
            </w:r>
          </w:p>
        </w:tc>
        <w:tc>
          <w:tcPr>
            <w:tcW w:w="2126" w:type="dxa"/>
            <w:tcBorders>
              <w:top w:val="nil"/>
              <w:left w:val="nil"/>
              <w:bottom w:val="single" w:sz="4" w:space="0" w:color="auto"/>
              <w:right w:val="single" w:sz="4" w:space="0" w:color="auto"/>
            </w:tcBorders>
            <w:shd w:val="clear" w:color="auto" w:fill="auto"/>
            <w:hideMark/>
            <w:tcPrChange w:id="439"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648095CD"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 xml:space="preserve">230 Royston Road, </w:t>
            </w:r>
            <w:proofErr w:type="spellStart"/>
            <w:r w:rsidRPr="007912E1">
              <w:rPr>
                <w:rFonts w:eastAsia="Times New Roman" w:cstheme="minorHAnsi"/>
                <w:sz w:val="20"/>
                <w:szCs w:val="20"/>
                <w:lang w:eastAsia="en-ZA"/>
              </w:rPr>
              <w:t>Willowton</w:t>
            </w:r>
            <w:proofErr w:type="spellEnd"/>
            <w:r w:rsidRPr="007912E1">
              <w:rPr>
                <w:rFonts w:eastAsia="Times New Roman" w:cstheme="minorHAnsi"/>
                <w:sz w:val="20"/>
                <w:szCs w:val="20"/>
                <w:lang w:eastAsia="en-ZA"/>
              </w:rPr>
              <w:t>, Pietermaritzburg</w:t>
            </w:r>
          </w:p>
        </w:tc>
        <w:tc>
          <w:tcPr>
            <w:tcW w:w="1507" w:type="dxa"/>
            <w:tcBorders>
              <w:top w:val="nil"/>
              <w:left w:val="nil"/>
              <w:bottom w:val="single" w:sz="4" w:space="0" w:color="auto"/>
              <w:right w:val="single" w:sz="4" w:space="0" w:color="auto"/>
            </w:tcBorders>
            <w:shd w:val="clear" w:color="auto" w:fill="auto"/>
            <w:noWrap/>
            <w:hideMark/>
            <w:tcPrChange w:id="440"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33FFC419"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41"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7612B8C3"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119</w:t>
            </w:r>
          </w:p>
        </w:tc>
      </w:tr>
      <w:tr w:rsidR="00640C9A" w:rsidRPr="007912E1" w14:paraId="40480D63" w14:textId="77777777" w:rsidTr="00E01454">
        <w:trPr>
          <w:trHeight w:val="245"/>
          <w:trPrChange w:id="442"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43"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0BF869A9"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Cape Town</w:t>
            </w:r>
          </w:p>
        </w:tc>
        <w:tc>
          <w:tcPr>
            <w:tcW w:w="1607" w:type="dxa"/>
            <w:tcBorders>
              <w:top w:val="nil"/>
              <w:left w:val="nil"/>
              <w:bottom w:val="single" w:sz="4" w:space="0" w:color="auto"/>
              <w:right w:val="single" w:sz="4" w:space="0" w:color="auto"/>
            </w:tcBorders>
            <w:shd w:val="clear" w:color="auto" w:fill="auto"/>
            <w:noWrap/>
            <w:hideMark/>
            <w:tcPrChange w:id="444"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53FA3589"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Western Cape</w:t>
            </w:r>
          </w:p>
        </w:tc>
        <w:tc>
          <w:tcPr>
            <w:tcW w:w="1600" w:type="dxa"/>
            <w:tcBorders>
              <w:top w:val="nil"/>
              <w:left w:val="nil"/>
              <w:bottom w:val="single" w:sz="4" w:space="0" w:color="auto"/>
              <w:right w:val="single" w:sz="4" w:space="0" w:color="auto"/>
            </w:tcBorders>
            <w:shd w:val="clear" w:color="auto" w:fill="auto"/>
            <w:noWrap/>
            <w:hideMark/>
            <w:tcPrChange w:id="445"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40E4AB00"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Paarl</w:t>
            </w:r>
          </w:p>
        </w:tc>
        <w:tc>
          <w:tcPr>
            <w:tcW w:w="2126" w:type="dxa"/>
            <w:tcBorders>
              <w:top w:val="nil"/>
              <w:left w:val="nil"/>
              <w:bottom w:val="single" w:sz="4" w:space="0" w:color="auto"/>
              <w:right w:val="single" w:sz="4" w:space="0" w:color="auto"/>
            </w:tcBorders>
            <w:shd w:val="clear" w:color="auto" w:fill="auto"/>
            <w:hideMark/>
            <w:tcPrChange w:id="446"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1F80FDDD"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 xml:space="preserve">Jones Street, </w:t>
            </w:r>
            <w:proofErr w:type="spellStart"/>
            <w:r w:rsidRPr="007912E1">
              <w:rPr>
                <w:rFonts w:eastAsia="Times New Roman" w:cstheme="minorHAnsi"/>
                <w:sz w:val="20"/>
                <w:szCs w:val="20"/>
                <w:lang w:eastAsia="en-ZA"/>
              </w:rPr>
              <w:t>Suider</w:t>
            </w:r>
            <w:proofErr w:type="spellEnd"/>
            <w:r w:rsidRPr="007912E1">
              <w:rPr>
                <w:rFonts w:eastAsia="Times New Roman" w:cstheme="minorHAnsi"/>
                <w:sz w:val="20"/>
                <w:szCs w:val="20"/>
                <w:lang w:eastAsia="en-ZA"/>
              </w:rPr>
              <w:t xml:space="preserve"> Paarl</w:t>
            </w:r>
          </w:p>
        </w:tc>
        <w:tc>
          <w:tcPr>
            <w:tcW w:w="1507" w:type="dxa"/>
            <w:tcBorders>
              <w:top w:val="nil"/>
              <w:left w:val="nil"/>
              <w:bottom w:val="single" w:sz="4" w:space="0" w:color="auto"/>
              <w:right w:val="single" w:sz="4" w:space="0" w:color="auto"/>
            </w:tcBorders>
            <w:shd w:val="clear" w:color="auto" w:fill="auto"/>
            <w:noWrap/>
            <w:hideMark/>
            <w:tcPrChange w:id="447"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3297B91D"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48"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01A55F5C"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106</w:t>
            </w:r>
          </w:p>
        </w:tc>
      </w:tr>
      <w:tr w:rsidR="00640C9A" w:rsidRPr="007912E1" w14:paraId="2CF3B845" w14:textId="77777777" w:rsidTr="00E01454">
        <w:trPr>
          <w:trHeight w:val="245"/>
          <w:trPrChange w:id="449"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50"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273654F3"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Durban</w:t>
            </w:r>
          </w:p>
        </w:tc>
        <w:tc>
          <w:tcPr>
            <w:tcW w:w="1607" w:type="dxa"/>
            <w:tcBorders>
              <w:top w:val="nil"/>
              <w:left w:val="nil"/>
              <w:bottom w:val="single" w:sz="4" w:space="0" w:color="auto"/>
              <w:right w:val="single" w:sz="4" w:space="0" w:color="auto"/>
            </w:tcBorders>
            <w:shd w:val="clear" w:color="auto" w:fill="auto"/>
            <w:noWrap/>
            <w:hideMark/>
            <w:tcPrChange w:id="451"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6A65C63E"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Kwa Zulu Natal</w:t>
            </w:r>
          </w:p>
        </w:tc>
        <w:tc>
          <w:tcPr>
            <w:tcW w:w="1600" w:type="dxa"/>
            <w:tcBorders>
              <w:top w:val="nil"/>
              <w:left w:val="nil"/>
              <w:bottom w:val="single" w:sz="4" w:space="0" w:color="auto"/>
              <w:right w:val="single" w:sz="4" w:space="0" w:color="auto"/>
            </w:tcBorders>
            <w:shd w:val="clear" w:color="auto" w:fill="auto"/>
            <w:noWrap/>
            <w:hideMark/>
            <w:tcPrChange w:id="452"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5D731BCD"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Mobeni</w:t>
            </w:r>
          </w:p>
        </w:tc>
        <w:tc>
          <w:tcPr>
            <w:tcW w:w="2126" w:type="dxa"/>
            <w:tcBorders>
              <w:top w:val="nil"/>
              <w:left w:val="nil"/>
              <w:bottom w:val="single" w:sz="4" w:space="0" w:color="auto"/>
              <w:right w:val="single" w:sz="4" w:space="0" w:color="auto"/>
            </w:tcBorders>
            <w:shd w:val="clear" w:color="auto" w:fill="auto"/>
            <w:hideMark/>
            <w:tcPrChange w:id="453"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23FE7B2A"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66 Leicester Road, Mobeni</w:t>
            </w:r>
          </w:p>
        </w:tc>
        <w:tc>
          <w:tcPr>
            <w:tcW w:w="1507" w:type="dxa"/>
            <w:tcBorders>
              <w:top w:val="nil"/>
              <w:left w:val="nil"/>
              <w:bottom w:val="single" w:sz="4" w:space="0" w:color="auto"/>
              <w:right w:val="single" w:sz="4" w:space="0" w:color="auto"/>
            </w:tcBorders>
            <w:shd w:val="clear" w:color="auto" w:fill="auto"/>
            <w:noWrap/>
            <w:hideMark/>
            <w:tcPrChange w:id="454"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74C7BF1D"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55"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2DFBB8F7"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106</w:t>
            </w:r>
          </w:p>
        </w:tc>
      </w:tr>
      <w:tr w:rsidR="00640C9A" w:rsidRPr="007912E1" w14:paraId="7830315A" w14:textId="77777777" w:rsidTr="00E01454">
        <w:trPr>
          <w:trHeight w:val="245"/>
          <w:trPrChange w:id="456"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57"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1CF0EF0F"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Durban</w:t>
            </w:r>
          </w:p>
        </w:tc>
        <w:tc>
          <w:tcPr>
            <w:tcW w:w="1607" w:type="dxa"/>
            <w:tcBorders>
              <w:top w:val="nil"/>
              <w:left w:val="nil"/>
              <w:bottom w:val="single" w:sz="4" w:space="0" w:color="auto"/>
              <w:right w:val="single" w:sz="4" w:space="0" w:color="auto"/>
            </w:tcBorders>
            <w:shd w:val="clear" w:color="auto" w:fill="auto"/>
            <w:noWrap/>
            <w:hideMark/>
            <w:tcPrChange w:id="458"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620FCA92"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Kwa Zulu Natal</w:t>
            </w:r>
          </w:p>
        </w:tc>
        <w:tc>
          <w:tcPr>
            <w:tcW w:w="1600" w:type="dxa"/>
            <w:tcBorders>
              <w:top w:val="nil"/>
              <w:left w:val="nil"/>
              <w:bottom w:val="single" w:sz="4" w:space="0" w:color="auto"/>
              <w:right w:val="single" w:sz="4" w:space="0" w:color="auto"/>
            </w:tcBorders>
            <w:shd w:val="clear" w:color="auto" w:fill="auto"/>
            <w:noWrap/>
            <w:hideMark/>
            <w:tcPrChange w:id="459"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12DB1EC1"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Pietermaritzburg</w:t>
            </w:r>
          </w:p>
        </w:tc>
        <w:tc>
          <w:tcPr>
            <w:tcW w:w="2126" w:type="dxa"/>
            <w:tcBorders>
              <w:top w:val="nil"/>
              <w:left w:val="nil"/>
              <w:bottom w:val="single" w:sz="4" w:space="0" w:color="auto"/>
              <w:right w:val="single" w:sz="4" w:space="0" w:color="auto"/>
            </w:tcBorders>
            <w:shd w:val="clear" w:color="auto" w:fill="auto"/>
            <w:hideMark/>
            <w:tcPrChange w:id="460"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7B37922C"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 xml:space="preserve">50 </w:t>
            </w:r>
            <w:proofErr w:type="spellStart"/>
            <w:r w:rsidRPr="007912E1">
              <w:rPr>
                <w:rFonts w:eastAsia="Times New Roman" w:cstheme="minorHAnsi"/>
                <w:sz w:val="20"/>
                <w:szCs w:val="20"/>
                <w:lang w:eastAsia="en-ZA"/>
              </w:rPr>
              <w:t>Ohrtman</w:t>
            </w:r>
            <w:proofErr w:type="spellEnd"/>
            <w:r w:rsidRPr="007912E1">
              <w:rPr>
                <w:rFonts w:eastAsia="Times New Roman" w:cstheme="minorHAnsi"/>
                <w:sz w:val="20"/>
                <w:szCs w:val="20"/>
                <w:lang w:eastAsia="en-ZA"/>
              </w:rPr>
              <w:t xml:space="preserve"> Road, </w:t>
            </w:r>
            <w:proofErr w:type="spellStart"/>
            <w:r w:rsidRPr="007912E1">
              <w:rPr>
                <w:rFonts w:eastAsia="Times New Roman" w:cstheme="minorHAnsi"/>
                <w:sz w:val="20"/>
                <w:szCs w:val="20"/>
                <w:lang w:eastAsia="en-ZA"/>
              </w:rPr>
              <w:t>Willowton</w:t>
            </w:r>
            <w:proofErr w:type="spellEnd"/>
            <w:r w:rsidRPr="007912E1">
              <w:rPr>
                <w:rFonts w:eastAsia="Times New Roman" w:cstheme="minorHAnsi"/>
                <w:sz w:val="20"/>
                <w:szCs w:val="20"/>
                <w:lang w:eastAsia="en-ZA"/>
              </w:rPr>
              <w:t>, Pietermaritzburg</w:t>
            </w:r>
          </w:p>
        </w:tc>
        <w:tc>
          <w:tcPr>
            <w:tcW w:w="1507" w:type="dxa"/>
            <w:tcBorders>
              <w:top w:val="nil"/>
              <w:left w:val="nil"/>
              <w:bottom w:val="single" w:sz="4" w:space="0" w:color="auto"/>
              <w:right w:val="single" w:sz="4" w:space="0" w:color="auto"/>
            </w:tcBorders>
            <w:shd w:val="clear" w:color="auto" w:fill="auto"/>
            <w:noWrap/>
            <w:hideMark/>
            <w:tcPrChange w:id="461"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1DEFADCE"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62"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0EEB6938"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99</w:t>
            </w:r>
          </w:p>
        </w:tc>
      </w:tr>
      <w:tr w:rsidR="00640C9A" w:rsidRPr="007912E1" w14:paraId="1652B9AD" w14:textId="77777777" w:rsidTr="00E01454">
        <w:trPr>
          <w:trHeight w:val="245"/>
          <w:trPrChange w:id="463"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64"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6BE249BF"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Cape Town</w:t>
            </w:r>
          </w:p>
        </w:tc>
        <w:tc>
          <w:tcPr>
            <w:tcW w:w="1607" w:type="dxa"/>
            <w:tcBorders>
              <w:top w:val="nil"/>
              <w:left w:val="nil"/>
              <w:bottom w:val="single" w:sz="4" w:space="0" w:color="auto"/>
              <w:right w:val="single" w:sz="4" w:space="0" w:color="auto"/>
            </w:tcBorders>
            <w:shd w:val="clear" w:color="auto" w:fill="auto"/>
            <w:noWrap/>
            <w:hideMark/>
            <w:tcPrChange w:id="465"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63340E8F"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Western Cape</w:t>
            </w:r>
          </w:p>
        </w:tc>
        <w:tc>
          <w:tcPr>
            <w:tcW w:w="1600" w:type="dxa"/>
            <w:tcBorders>
              <w:top w:val="nil"/>
              <w:left w:val="nil"/>
              <w:bottom w:val="single" w:sz="4" w:space="0" w:color="auto"/>
              <w:right w:val="single" w:sz="4" w:space="0" w:color="auto"/>
            </w:tcBorders>
            <w:shd w:val="clear" w:color="auto" w:fill="auto"/>
            <w:noWrap/>
            <w:hideMark/>
            <w:tcPrChange w:id="466"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5F1F6C9F"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Maitland</w:t>
            </w:r>
          </w:p>
        </w:tc>
        <w:tc>
          <w:tcPr>
            <w:tcW w:w="2126" w:type="dxa"/>
            <w:tcBorders>
              <w:top w:val="nil"/>
              <w:left w:val="nil"/>
              <w:bottom w:val="single" w:sz="4" w:space="0" w:color="auto"/>
              <w:right w:val="single" w:sz="4" w:space="0" w:color="auto"/>
            </w:tcBorders>
            <w:shd w:val="clear" w:color="auto" w:fill="auto"/>
            <w:hideMark/>
            <w:tcPrChange w:id="467"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53970672"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 Product Street, Maitland</w:t>
            </w:r>
          </w:p>
        </w:tc>
        <w:tc>
          <w:tcPr>
            <w:tcW w:w="1507" w:type="dxa"/>
            <w:tcBorders>
              <w:top w:val="nil"/>
              <w:left w:val="nil"/>
              <w:bottom w:val="single" w:sz="4" w:space="0" w:color="auto"/>
              <w:right w:val="single" w:sz="4" w:space="0" w:color="auto"/>
            </w:tcBorders>
            <w:shd w:val="clear" w:color="auto" w:fill="auto"/>
            <w:noWrap/>
            <w:hideMark/>
            <w:tcPrChange w:id="468"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63DF38D3"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69"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0593E8B2"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98</w:t>
            </w:r>
          </w:p>
        </w:tc>
      </w:tr>
      <w:tr w:rsidR="00640C9A" w:rsidRPr="007912E1" w14:paraId="298FFBBC" w14:textId="77777777" w:rsidTr="00E01454">
        <w:trPr>
          <w:trHeight w:val="245"/>
          <w:trPrChange w:id="470"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71"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7EA9E07C"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Johannesburg</w:t>
            </w:r>
          </w:p>
        </w:tc>
        <w:tc>
          <w:tcPr>
            <w:tcW w:w="1607" w:type="dxa"/>
            <w:tcBorders>
              <w:top w:val="nil"/>
              <w:left w:val="nil"/>
              <w:bottom w:val="single" w:sz="4" w:space="0" w:color="auto"/>
              <w:right w:val="single" w:sz="4" w:space="0" w:color="auto"/>
            </w:tcBorders>
            <w:shd w:val="clear" w:color="auto" w:fill="auto"/>
            <w:noWrap/>
            <w:hideMark/>
            <w:tcPrChange w:id="472"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5615EF8E"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Mpumalanga</w:t>
            </w:r>
          </w:p>
        </w:tc>
        <w:tc>
          <w:tcPr>
            <w:tcW w:w="1600" w:type="dxa"/>
            <w:tcBorders>
              <w:top w:val="nil"/>
              <w:left w:val="nil"/>
              <w:bottom w:val="single" w:sz="4" w:space="0" w:color="auto"/>
              <w:right w:val="single" w:sz="4" w:space="0" w:color="auto"/>
            </w:tcBorders>
            <w:shd w:val="clear" w:color="auto" w:fill="auto"/>
            <w:noWrap/>
            <w:hideMark/>
            <w:tcPrChange w:id="473"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2293F3D4"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Secunda</w:t>
            </w:r>
          </w:p>
        </w:tc>
        <w:tc>
          <w:tcPr>
            <w:tcW w:w="2126" w:type="dxa"/>
            <w:tcBorders>
              <w:top w:val="nil"/>
              <w:left w:val="nil"/>
              <w:bottom w:val="single" w:sz="4" w:space="0" w:color="auto"/>
              <w:right w:val="single" w:sz="4" w:space="0" w:color="auto"/>
            </w:tcBorders>
            <w:shd w:val="clear" w:color="auto" w:fill="auto"/>
            <w:hideMark/>
            <w:tcPrChange w:id="474"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20FDCC4E"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 xml:space="preserve">Cnr </w:t>
            </w:r>
            <w:proofErr w:type="spellStart"/>
            <w:r w:rsidRPr="007912E1">
              <w:rPr>
                <w:rFonts w:eastAsia="Times New Roman" w:cstheme="minorHAnsi"/>
                <w:sz w:val="20"/>
                <w:szCs w:val="20"/>
                <w:lang w:eastAsia="en-ZA"/>
              </w:rPr>
              <w:t>Marthinus</w:t>
            </w:r>
            <w:proofErr w:type="spellEnd"/>
            <w:r w:rsidRPr="007912E1">
              <w:rPr>
                <w:rFonts w:eastAsia="Times New Roman" w:cstheme="minorHAnsi"/>
                <w:sz w:val="20"/>
                <w:szCs w:val="20"/>
                <w:lang w:eastAsia="en-ZA"/>
              </w:rPr>
              <w:t xml:space="preserve"> Pretorius &amp; Carl Bosch Streets, Secunda</w:t>
            </w:r>
          </w:p>
        </w:tc>
        <w:tc>
          <w:tcPr>
            <w:tcW w:w="1507" w:type="dxa"/>
            <w:tcBorders>
              <w:top w:val="nil"/>
              <w:left w:val="nil"/>
              <w:bottom w:val="single" w:sz="4" w:space="0" w:color="auto"/>
              <w:right w:val="single" w:sz="4" w:space="0" w:color="auto"/>
            </w:tcBorders>
            <w:shd w:val="clear" w:color="auto" w:fill="auto"/>
            <w:noWrap/>
            <w:hideMark/>
            <w:tcPrChange w:id="475"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4393A055"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76"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117AA81C"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97</w:t>
            </w:r>
          </w:p>
        </w:tc>
      </w:tr>
      <w:tr w:rsidR="00640C9A" w:rsidRPr="007912E1" w14:paraId="359DA34F" w14:textId="77777777" w:rsidTr="00E01454">
        <w:trPr>
          <w:trHeight w:val="245"/>
          <w:trPrChange w:id="477"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78"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13B932AB"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Cape Town</w:t>
            </w:r>
          </w:p>
        </w:tc>
        <w:tc>
          <w:tcPr>
            <w:tcW w:w="1607" w:type="dxa"/>
            <w:tcBorders>
              <w:top w:val="nil"/>
              <w:left w:val="nil"/>
              <w:bottom w:val="single" w:sz="4" w:space="0" w:color="auto"/>
              <w:right w:val="single" w:sz="4" w:space="0" w:color="auto"/>
            </w:tcBorders>
            <w:shd w:val="clear" w:color="auto" w:fill="auto"/>
            <w:noWrap/>
            <w:hideMark/>
            <w:tcPrChange w:id="479"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42D975A8"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Western Cape</w:t>
            </w:r>
          </w:p>
        </w:tc>
        <w:tc>
          <w:tcPr>
            <w:tcW w:w="1600" w:type="dxa"/>
            <w:tcBorders>
              <w:top w:val="nil"/>
              <w:left w:val="nil"/>
              <w:bottom w:val="single" w:sz="4" w:space="0" w:color="auto"/>
              <w:right w:val="single" w:sz="4" w:space="0" w:color="auto"/>
            </w:tcBorders>
            <w:shd w:val="clear" w:color="auto" w:fill="auto"/>
            <w:noWrap/>
            <w:hideMark/>
            <w:tcPrChange w:id="480"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2B8375F7"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Ndabeni</w:t>
            </w:r>
          </w:p>
        </w:tc>
        <w:tc>
          <w:tcPr>
            <w:tcW w:w="2126" w:type="dxa"/>
            <w:tcBorders>
              <w:top w:val="nil"/>
              <w:left w:val="nil"/>
              <w:bottom w:val="single" w:sz="4" w:space="0" w:color="auto"/>
              <w:right w:val="single" w:sz="4" w:space="0" w:color="auto"/>
            </w:tcBorders>
            <w:shd w:val="clear" w:color="auto" w:fill="auto"/>
            <w:hideMark/>
            <w:tcPrChange w:id="481"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6D514697"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3 Bayete Street, Ndabeni, Cape Town</w:t>
            </w:r>
          </w:p>
        </w:tc>
        <w:tc>
          <w:tcPr>
            <w:tcW w:w="1507" w:type="dxa"/>
            <w:tcBorders>
              <w:top w:val="nil"/>
              <w:left w:val="nil"/>
              <w:bottom w:val="single" w:sz="4" w:space="0" w:color="auto"/>
              <w:right w:val="single" w:sz="4" w:space="0" w:color="auto"/>
            </w:tcBorders>
            <w:shd w:val="clear" w:color="auto" w:fill="auto"/>
            <w:noWrap/>
            <w:hideMark/>
            <w:tcPrChange w:id="482"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620E0218"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83"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4E733AA5"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86</w:t>
            </w:r>
          </w:p>
        </w:tc>
      </w:tr>
      <w:tr w:rsidR="00640C9A" w:rsidRPr="007912E1" w14:paraId="2502345A" w14:textId="77777777" w:rsidTr="00E01454">
        <w:trPr>
          <w:trHeight w:val="245"/>
          <w:trPrChange w:id="484"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85"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7B8EDF98"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Polokwane</w:t>
            </w:r>
          </w:p>
        </w:tc>
        <w:tc>
          <w:tcPr>
            <w:tcW w:w="1607" w:type="dxa"/>
            <w:tcBorders>
              <w:top w:val="nil"/>
              <w:left w:val="nil"/>
              <w:bottom w:val="single" w:sz="4" w:space="0" w:color="auto"/>
              <w:right w:val="single" w:sz="4" w:space="0" w:color="auto"/>
            </w:tcBorders>
            <w:shd w:val="clear" w:color="auto" w:fill="auto"/>
            <w:noWrap/>
            <w:hideMark/>
            <w:tcPrChange w:id="486"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3324B884"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Limpopo</w:t>
            </w:r>
          </w:p>
        </w:tc>
        <w:tc>
          <w:tcPr>
            <w:tcW w:w="1600" w:type="dxa"/>
            <w:tcBorders>
              <w:top w:val="nil"/>
              <w:left w:val="nil"/>
              <w:bottom w:val="single" w:sz="4" w:space="0" w:color="auto"/>
              <w:right w:val="single" w:sz="4" w:space="0" w:color="auto"/>
            </w:tcBorders>
            <w:shd w:val="clear" w:color="auto" w:fill="auto"/>
            <w:noWrap/>
            <w:hideMark/>
            <w:tcPrChange w:id="487"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22C761D1"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 xml:space="preserve">Musina </w:t>
            </w:r>
          </w:p>
        </w:tc>
        <w:tc>
          <w:tcPr>
            <w:tcW w:w="2126" w:type="dxa"/>
            <w:tcBorders>
              <w:top w:val="nil"/>
              <w:left w:val="nil"/>
              <w:bottom w:val="single" w:sz="4" w:space="0" w:color="auto"/>
              <w:right w:val="single" w:sz="4" w:space="0" w:color="auto"/>
            </w:tcBorders>
            <w:shd w:val="clear" w:color="auto" w:fill="auto"/>
            <w:hideMark/>
            <w:tcPrChange w:id="488"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56005BCD"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Pat Harrison Street, Musina</w:t>
            </w:r>
          </w:p>
        </w:tc>
        <w:tc>
          <w:tcPr>
            <w:tcW w:w="1507" w:type="dxa"/>
            <w:tcBorders>
              <w:top w:val="nil"/>
              <w:left w:val="nil"/>
              <w:bottom w:val="single" w:sz="4" w:space="0" w:color="auto"/>
              <w:right w:val="single" w:sz="4" w:space="0" w:color="auto"/>
            </w:tcBorders>
            <w:shd w:val="clear" w:color="auto" w:fill="auto"/>
            <w:noWrap/>
            <w:hideMark/>
            <w:tcPrChange w:id="489"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66CEAF3F"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90"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2225F3AF"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82</w:t>
            </w:r>
          </w:p>
        </w:tc>
      </w:tr>
      <w:tr w:rsidR="00640C9A" w:rsidRPr="007912E1" w14:paraId="58ED292A" w14:textId="77777777" w:rsidTr="00E01454">
        <w:trPr>
          <w:trHeight w:val="245"/>
          <w:trPrChange w:id="491"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92"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609F27E0"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Cape Town</w:t>
            </w:r>
          </w:p>
        </w:tc>
        <w:tc>
          <w:tcPr>
            <w:tcW w:w="1607" w:type="dxa"/>
            <w:tcBorders>
              <w:top w:val="nil"/>
              <w:left w:val="nil"/>
              <w:bottom w:val="single" w:sz="4" w:space="0" w:color="auto"/>
              <w:right w:val="single" w:sz="4" w:space="0" w:color="auto"/>
            </w:tcBorders>
            <w:shd w:val="clear" w:color="auto" w:fill="auto"/>
            <w:noWrap/>
            <w:hideMark/>
            <w:tcPrChange w:id="493"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54C9ABA4"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Western Cape</w:t>
            </w:r>
          </w:p>
        </w:tc>
        <w:tc>
          <w:tcPr>
            <w:tcW w:w="1600" w:type="dxa"/>
            <w:tcBorders>
              <w:top w:val="nil"/>
              <w:left w:val="nil"/>
              <w:bottom w:val="single" w:sz="4" w:space="0" w:color="auto"/>
              <w:right w:val="single" w:sz="4" w:space="0" w:color="auto"/>
            </w:tcBorders>
            <w:shd w:val="clear" w:color="auto" w:fill="auto"/>
            <w:noWrap/>
            <w:hideMark/>
            <w:tcPrChange w:id="494"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57CAA8AA" w14:textId="77777777" w:rsidR="007912E1" w:rsidRPr="007912E1" w:rsidRDefault="007912E1" w:rsidP="007912E1">
            <w:pPr>
              <w:spacing w:after="0" w:line="240" w:lineRule="auto"/>
              <w:rPr>
                <w:rFonts w:eastAsia="Times New Roman" w:cstheme="minorHAnsi"/>
                <w:sz w:val="20"/>
                <w:szCs w:val="20"/>
                <w:lang w:eastAsia="en-ZA"/>
              </w:rPr>
            </w:pPr>
            <w:proofErr w:type="spellStart"/>
            <w:r w:rsidRPr="007912E1">
              <w:rPr>
                <w:rFonts w:eastAsia="Times New Roman" w:cstheme="minorHAnsi"/>
                <w:sz w:val="20"/>
                <w:szCs w:val="20"/>
                <w:lang w:eastAsia="en-ZA"/>
              </w:rPr>
              <w:t>Bellvile</w:t>
            </w:r>
            <w:proofErr w:type="spellEnd"/>
          </w:p>
        </w:tc>
        <w:tc>
          <w:tcPr>
            <w:tcW w:w="2126" w:type="dxa"/>
            <w:tcBorders>
              <w:top w:val="nil"/>
              <w:left w:val="nil"/>
              <w:bottom w:val="single" w:sz="4" w:space="0" w:color="auto"/>
              <w:right w:val="single" w:sz="4" w:space="0" w:color="auto"/>
            </w:tcBorders>
            <w:shd w:val="clear" w:color="auto" w:fill="auto"/>
            <w:hideMark/>
            <w:tcPrChange w:id="495"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14B565CA"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29 Durban Road, Bellville</w:t>
            </w:r>
          </w:p>
        </w:tc>
        <w:tc>
          <w:tcPr>
            <w:tcW w:w="1507" w:type="dxa"/>
            <w:tcBorders>
              <w:top w:val="nil"/>
              <w:left w:val="nil"/>
              <w:bottom w:val="single" w:sz="4" w:space="0" w:color="auto"/>
              <w:right w:val="single" w:sz="4" w:space="0" w:color="auto"/>
            </w:tcBorders>
            <w:shd w:val="clear" w:color="auto" w:fill="auto"/>
            <w:noWrap/>
            <w:hideMark/>
            <w:tcPrChange w:id="496"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0E0EBCAB"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497"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6668AE22"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75</w:t>
            </w:r>
          </w:p>
        </w:tc>
      </w:tr>
      <w:tr w:rsidR="00640C9A" w:rsidRPr="007912E1" w14:paraId="1617606E" w14:textId="77777777" w:rsidTr="00E01454">
        <w:trPr>
          <w:trHeight w:val="245"/>
          <w:trPrChange w:id="498"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499"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1D510FCB" w14:textId="77777777" w:rsidR="007912E1" w:rsidRPr="007912E1" w:rsidRDefault="007912E1" w:rsidP="007912E1">
            <w:pPr>
              <w:spacing w:after="0" w:line="240" w:lineRule="auto"/>
              <w:rPr>
                <w:rFonts w:eastAsia="Times New Roman" w:cstheme="minorHAnsi"/>
                <w:color w:val="FF0000"/>
                <w:sz w:val="20"/>
                <w:szCs w:val="20"/>
                <w:lang w:eastAsia="en-ZA"/>
              </w:rPr>
            </w:pPr>
            <w:commentRangeStart w:id="500"/>
            <w:r w:rsidRPr="007912E1">
              <w:rPr>
                <w:rFonts w:eastAsia="Times New Roman" w:cstheme="minorHAnsi"/>
                <w:strike/>
                <w:color w:val="FF0000"/>
                <w:sz w:val="20"/>
                <w:szCs w:val="20"/>
                <w:lang w:eastAsia="en-ZA"/>
              </w:rPr>
              <w:t>Bloemfontein</w:t>
            </w:r>
          </w:p>
        </w:tc>
        <w:tc>
          <w:tcPr>
            <w:tcW w:w="1607" w:type="dxa"/>
            <w:tcBorders>
              <w:top w:val="nil"/>
              <w:left w:val="nil"/>
              <w:bottom w:val="single" w:sz="4" w:space="0" w:color="auto"/>
              <w:right w:val="single" w:sz="4" w:space="0" w:color="auto"/>
            </w:tcBorders>
            <w:shd w:val="clear" w:color="auto" w:fill="auto"/>
            <w:noWrap/>
            <w:hideMark/>
            <w:tcPrChange w:id="501"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49D7A8ED" w14:textId="77777777" w:rsidR="007912E1" w:rsidRPr="007912E1" w:rsidRDefault="007912E1" w:rsidP="007912E1">
            <w:pPr>
              <w:spacing w:after="0" w:line="240" w:lineRule="auto"/>
              <w:rPr>
                <w:rFonts w:eastAsia="Times New Roman" w:cstheme="minorHAnsi"/>
                <w:color w:val="FF0000"/>
                <w:sz w:val="20"/>
                <w:szCs w:val="20"/>
                <w:lang w:eastAsia="en-ZA"/>
              </w:rPr>
            </w:pPr>
            <w:r w:rsidRPr="007912E1">
              <w:rPr>
                <w:rFonts w:eastAsia="Times New Roman" w:cstheme="minorHAnsi"/>
                <w:strike/>
                <w:color w:val="FF0000"/>
                <w:sz w:val="20"/>
                <w:szCs w:val="20"/>
                <w:lang w:eastAsia="en-ZA"/>
              </w:rPr>
              <w:t xml:space="preserve">Free State </w:t>
            </w:r>
          </w:p>
        </w:tc>
        <w:tc>
          <w:tcPr>
            <w:tcW w:w="1600" w:type="dxa"/>
            <w:tcBorders>
              <w:top w:val="nil"/>
              <w:left w:val="nil"/>
              <w:bottom w:val="single" w:sz="4" w:space="0" w:color="auto"/>
              <w:right w:val="single" w:sz="4" w:space="0" w:color="auto"/>
            </w:tcBorders>
            <w:shd w:val="clear" w:color="auto" w:fill="auto"/>
            <w:noWrap/>
            <w:vAlign w:val="bottom"/>
            <w:hideMark/>
            <w:tcPrChange w:id="502" w:author="Nerushka Naidoo" w:date="2025-03-20T09:03:00Z">
              <w:tcPr>
                <w:tcW w:w="1600" w:type="dxa"/>
                <w:tcBorders>
                  <w:top w:val="nil"/>
                  <w:left w:val="nil"/>
                  <w:bottom w:val="single" w:sz="4" w:space="0" w:color="auto"/>
                  <w:right w:val="single" w:sz="4" w:space="0" w:color="auto"/>
                </w:tcBorders>
                <w:shd w:val="clear" w:color="auto" w:fill="auto"/>
                <w:noWrap/>
                <w:vAlign w:val="bottom"/>
                <w:hideMark/>
              </w:tcPr>
            </w:tcPrChange>
          </w:tcPr>
          <w:p w14:paraId="71785F31" w14:textId="77777777" w:rsidR="007912E1" w:rsidRPr="007912E1" w:rsidRDefault="007912E1" w:rsidP="007912E1">
            <w:pPr>
              <w:spacing w:after="0" w:line="240" w:lineRule="auto"/>
              <w:rPr>
                <w:rFonts w:eastAsia="Times New Roman" w:cstheme="minorHAnsi"/>
                <w:color w:val="FF0000"/>
                <w:sz w:val="20"/>
                <w:szCs w:val="20"/>
                <w:lang w:eastAsia="en-ZA"/>
              </w:rPr>
            </w:pPr>
            <w:r w:rsidRPr="007912E1">
              <w:rPr>
                <w:rFonts w:eastAsia="Times New Roman" w:cstheme="minorHAnsi"/>
                <w:strike/>
                <w:color w:val="FF0000"/>
                <w:sz w:val="20"/>
                <w:szCs w:val="20"/>
                <w:lang w:eastAsia="en-ZA"/>
              </w:rPr>
              <w:t>Virginia</w:t>
            </w:r>
          </w:p>
        </w:tc>
        <w:tc>
          <w:tcPr>
            <w:tcW w:w="2126" w:type="dxa"/>
            <w:tcBorders>
              <w:top w:val="nil"/>
              <w:left w:val="nil"/>
              <w:bottom w:val="single" w:sz="4" w:space="0" w:color="auto"/>
              <w:right w:val="single" w:sz="4" w:space="0" w:color="auto"/>
            </w:tcBorders>
            <w:shd w:val="clear" w:color="auto" w:fill="auto"/>
            <w:hideMark/>
            <w:tcPrChange w:id="503"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31E8C580" w14:textId="77777777" w:rsidR="007912E1" w:rsidRPr="007912E1" w:rsidRDefault="007912E1" w:rsidP="007912E1">
            <w:pPr>
              <w:spacing w:after="0" w:line="240" w:lineRule="auto"/>
              <w:rPr>
                <w:rFonts w:eastAsia="Times New Roman" w:cstheme="minorHAnsi"/>
                <w:color w:val="FF0000"/>
                <w:sz w:val="20"/>
                <w:szCs w:val="20"/>
                <w:lang w:eastAsia="en-ZA"/>
              </w:rPr>
            </w:pPr>
            <w:r w:rsidRPr="007912E1">
              <w:rPr>
                <w:rFonts w:eastAsia="Times New Roman" w:cstheme="minorHAnsi"/>
                <w:strike/>
                <w:color w:val="FF0000"/>
                <w:sz w:val="20"/>
                <w:szCs w:val="20"/>
                <w:lang w:eastAsia="en-ZA"/>
              </w:rPr>
              <w:t xml:space="preserve">8 South Canal </w:t>
            </w:r>
            <w:proofErr w:type="spellStart"/>
            <w:proofErr w:type="gramStart"/>
            <w:r w:rsidRPr="007912E1">
              <w:rPr>
                <w:rFonts w:eastAsia="Times New Roman" w:cstheme="minorHAnsi"/>
                <w:strike/>
                <w:color w:val="FF0000"/>
                <w:sz w:val="20"/>
                <w:szCs w:val="20"/>
                <w:lang w:eastAsia="en-ZA"/>
              </w:rPr>
              <w:t>Street,Virginia</w:t>
            </w:r>
            <w:proofErr w:type="spellEnd"/>
            <w:proofErr w:type="gramEnd"/>
          </w:p>
        </w:tc>
        <w:tc>
          <w:tcPr>
            <w:tcW w:w="1507" w:type="dxa"/>
            <w:tcBorders>
              <w:top w:val="nil"/>
              <w:left w:val="nil"/>
              <w:bottom w:val="single" w:sz="4" w:space="0" w:color="auto"/>
              <w:right w:val="single" w:sz="4" w:space="0" w:color="auto"/>
            </w:tcBorders>
            <w:shd w:val="clear" w:color="auto" w:fill="auto"/>
            <w:noWrap/>
            <w:hideMark/>
            <w:tcPrChange w:id="504"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49ED8C27" w14:textId="77777777" w:rsidR="007912E1" w:rsidRPr="007912E1" w:rsidRDefault="007912E1" w:rsidP="007912E1">
            <w:pPr>
              <w:spacing w:after="0" w:line="240" w:lineRule="auto"/>
              <w:rPr>
                <w:rFonts w:eastAsia="Times New Roman" w:cstheme="minorHAnsi"/>
                <w:color w:val="FF0000"/>
                <w:sz w:val="20"/>
                <w:szCs w:val="20"/>
                <w:lang w:eastAsia="en-ZA"/>
              </w:rPr>
            </w:pPr>
            <w:r w:rsidRPr="007912E1">
              <w:rPr>
                <w:rFonts w:eastAsia="Times New Roman" w:cstheme="minorHAnsi"/>
                <w:strike/>
                <w:color w:val="FF0000"/>
                <w:sz w:val="20"/>
                <w:szCs w:val="20"/>
                <w:lang w:eastAsia="en-ZA"/>
              </w:rPr>
              <w:t>Depot</w:t>
            </w:r>
          </w:p>
        </w:tc>
        <w:tc>
          <w:tcPr>
            <w:tcW w:w="1611" w:type="dxa"/>
            <w:tcBorders>
              <w:top w:val="nil"/>
              <w:left w:val="nil"/>
              <w:bottom w:val="single" w:sz="4" w:space="0" w:color="auto"/>
              <w:right w:val="single" w:sz="4" w:space="0" w:color="auto"/>
            </w:tcBorders>
            <w:shd w:val="clear" w:color="auto" w:fill="auto"/>
            <w:noWrap/>
            <w:hideMark/>
            <w:tcPrChange w:id="505"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3926870A" w14:textId="77777777" w:rsidR="007912E1" w:rsidRPr="007912E1" w:rsidRDefault="007912E1" w:rsidP="007912E1">
            <w:pPr>
              <w:spacing w:after="0" w:line="240" w:lineRule="auto"/>
              <w:rPr>
                <w:rFonts w:eastAsia="Times New Roman" w:cstheme="minorHAnsi"/>
                <w:color w:val="FF0000"/>
                <w:sz w:val="20"/>
                <w:szCs w:val="20"/>
                <w:lang w:eastAsia="en-ZA"/>
              </w:rPr>
            </w:pPr>
            <w:r w:rsidRPr="007912E1">
              <w:rPr>
                <w:rFonts w:eastAsia="Times New Roman" w:cstheme="minorHAnsi"/>
                <w:strike/>
                <w:color w:val="FF0000"/>
                <w:sz w:val="20"/>
                <w:szCs w:val="20"/>
                <w:lang w:eastAsia="en-ZA"/>
              </w:rPr>
              <w:t>71</w:t>
            </w:r>
            <w:commentRangeEnd w:id="500"/>
            <w:r>
              <w:rPr>
                <w:rStyle w:val="CommentReference"/>
              </w:rPr>
              <w:commentReference w:id="500"/>
            </w:r>
          </w:p>
        </w:tc>
      </w:tr>
      <w:tr w:rsidR="00640C9A" w:rsidRPr="007912E1" w14:paraId="2A0E487C" w14:textId="77777777" w:rsidTr="00E01454">
        <w:trPr>
          <w:trHeight w:val="245"/>
          <w:trPrChange w:id="506"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507"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19DB0E9D"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Durban</w:t>
            </w:r>
          </w:p>
        </w:tc>
        <w:tc>
          <w:tcPr>
            <w:tcW w:w="1607" w:type="dxa"/>
            <w:tcBorders>
              <w:top w:val="nil"/>
              <w:left w:val="nil"/>
              <w:bottom w:val="single" w:sz="4" w:space="0" w:color="auto"/>
              <w:right w:val="single" w:sz="4" w:space="0" w:color="auto"/>
            </w:tcBorders>
            <w:shd w:val="clear" w:color="auto" w:fill="auto"/>
            <w:noWrap/>
            <w:hideMark/>
            <w:tcPrChange w:id="508"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03CC6EC9"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Kwa Zulu Natal</w:t>
            </w:r>
          </w:p>
        </w:tc>
        <w:tc>
          <w:tcPr>
            <w:tcW w:w="1600" w:type="dxa"/>
            <w:tcBorders>
              <w:top w:val="nil"/>
              <w:left w:val="nil"/>
              <w:bottom w:val="single" w:sz="4" w:space="0" w:color="auto"/>
              <w:right w:val="single" w:sz="4" w:space="0" w:color="auto"/>
            </w:tcBorders>
            <w:shd w:val="clear" w:color="auto" w:fill="auto"/>
            <w:noWrap/>
            <w:hideMark/>
            <w:tcPrChange w:id="509"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54C2CF03"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Mobeni</w:t>
            </w:r>
          </w:p>
        </w:tc>
        <w:tc>
          <w:tcPr>
            <w:tcW w:w="2126" w:type="dxa"/>
            <w:tcBorders>
              <w:top w:val="nil"/>
              <w:left w:val="nil"/>
              <w:bottom w:val="single" w:sz="4" w:space="0" w:color="auto"/>
              <w:right w:val="single" w:sz="4" w:space="0" w:color="auto"/>
            </w:tcBorders>
            <w:shd w:val="clear" w:color="auto" w:fill="auto"/>
            <w:hideMark/>
            <w:tcPrChange w:id="510"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508C968E"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1400 South Coast Road, Mobeni</w:t>
            </w:r>
          </w:p>
        </w:tc>
        <w:tc>
          <w:tcPr>
            <w:tcW w:w="1507" w:type="dxa"/>
            <w:tcBorders>
              <w:top w:val="nil"/>
              <w:left w:val="nil"/>
              <w:bottom w:val="single" w:sz="4" w:space="0" w:color="auto"/>
              <w:right w:val="single" w:sz="4" w:space="0" w:color="auto"/>
            </w:tcBorders>
            <w:shd w:val="clear" w:color="auto" w:fill="auto"/>
            <w:noWrap/>
            <w:hideMark/>
            <w:tcPrChange w:id="511"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3C78B814"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512"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7E3A9FB8"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67</w:t>
            </w:r>
          </w:p>
        </w:tc>
      </w:tr>
      <w:tr w:rsidR="00640C9A" w:rsidRPr="007912E1" w14:paraId="085B1CA5" w14:textId="77777777" w:rsidTr="00E01454">
        <w:trPr>
          <w:trHeight w:val="245"/>
          <w:trPrChange w:id="513"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514"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00FF9398"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Durban</w:t>
            </w:r>
          </w:p>
        </w:tc>
        <w:tc>
          <w:tcPr>
            <w:tcW w:w="1607" w:type="dxa"/>
            <w:tcBorders>
              <w:top w:val="nil"/>
              <w:left w:val="nil"/>
              <w:bottom w:val="single" w:sz="4" w:space="0" w:color="auto"/>
              <w:right w:val="single" w:sz="4" w:space="0" w:color="auto"/>
            </w:tcBorders>
            <w:shd w:val="clear" w:color="auto" w:fill="auto"/>
            <w:noWrap/>
            <w:hideMark/>
            <w:tcPrChange w:id="515"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67CDD9D3"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Kwa Zulu Natal</w:t>
            </w:r>
          </w:p>
        </w:tc>
        <w:tc>
          <w:tcPr>
            <w:tcW w:w="1600" w:type="dxa"/>
            <w:tcBorders>
              <w:top w:val="nil"/>
              <w:left w:val="nil"/>
              <w:bottom w:val="single" w:sz="4" w:space="0" w:color="auto"/>
              <w:right w:val="single" w:sz="4" w:space="0" w:color="auto"/>
            </w:tcBorders>
            <w:shd w:val="clear" w:color="auto" w:fill="auto"/>
            <w:noWrap/>
            <w:hideMark/>
            <w:tcPrChange w:id="516"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5F2A68EA"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Mobeni</w:t>
            </w:r>
          </w:p>
        </w:tc>
        <w:tc>
          <w:tcPr>
            <w:tcW w:w="2126" w:type="dxa"/>
            <w:tcBorders>
              <w:top w:val="nil"/>
              <w:left w:val="nil"/>
              <w:bottom w:val="single" w:sz="4" w:space="0" w:color="auto"/>
              <w:right w:val="single" w:sz="4" w:space="0" w:color="auto"/>
            </w:tcBorders>
            <w:shd w:val="clear" w:color="auto" w:fill="auto"/>
            <w:hideMark/>
            <w:tcPrChange w:id="517"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7907C893"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1061 South Coast Road, Mobeni</w:t>
            </w:r>
          </w:p>
        </w:tc>
        <w:tc>
          <w:tcPr>
            <w:tcW w:w="1507" w:type="dxa"/>
            <w:tcBorders>
              <w:top w:val="nil"/>
              <w:left w:val="nil"/>
              <w:bottom w:val="single" w:sz="4" w:space="0" w:color="auto"/>
              <w:right w:val="single" w:sz="4" w:space="0" w:color="auto"/>
            </w:tcBorders>
            <w:shd w:val="clear" w:color="auto" w:fill="auto"/>
            <w:noWrap/>
            <w:hideMark/>
            <w:tcPrChange w:id="518"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3AA69B00"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519"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2495228C"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59</w:t>
            </w:r>
          </w:p>
        </w:tc>
      </w:tr>
      <w:tr w:rsidR="00640C9A" w:rsidRPr="007912E1" w14:paraId="0B04ECEC" w14:textId="77777777" w:rsidTr="00E01454">
        <w:trPr>
          <w:trHeight w:val="245"/>
          <w:trPrChange w:id="520"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521"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2A6699DE"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Cape Town</w:t>
            </w:r>
          </w:p>
        </w:tc>
        <w:tc>
          <w:tcPr>
            <w:tcW w:w="1607" w:type="dxa"/>
            <w:tcBorders>
              <w:top w:val="nil"/>
              <w:left w:val="nil"/>
              <w:bottom w:val="single" w:sz="4" w:space="0" w:color="auto"/>
              <w:right w:val="single" w:sz="4" w:space="0" w:color="auto"/>
            </w:tcBorders>
            <w:shd w:val="clear" w:color="auto" w:fill="auto"/>
            <w:noWrap/>
            <w:hideMark/>
            <w:tcPrChange w:id="522"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3D29AEC4"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Western Cape</w:t>
            </w:r>
          </w:p>
        </w:tc>
        <w:tc>
          <w:tcPr>
            <w:tcW w:w="1600" w:type="dxa"/>
            <w:tcBorders>
              <w:top w:val="nil"/>
              <w:left w:val="nil"/>
              <w:bottom w:val="single" w:sz="4" w:space="0" w:color="auto"/>
              <w:right w:val="single" w:sz="4" w:space="0" w:color="auto"/>
            </w:tcBorders>
            <w:shd w:val="clear" w:color="auto" w:fill="auto"/>
            <w:noWrap/>
            <w:hideMark/>
            <w:tcPrChange w:id="523"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03227C3C" w14:textId="77777777" w:rsidR="007912E1" w:rsidRPr="007912E1" w:rsidRDefault="007912E1" w:rsidP="007912E1">
            <w:pPr>
              <w:spacing w:after="0" w:line="240" w:lineRule="auto"/>
              <w:rPr>
                <w:rFonts w:eastAsia="Times New Roman" w:cstheme="minorHAnsi"/>
                <w:sz w:val="20"/>
                <w:szCs w:val="20"/>
                <w:lang w:eastAsia="en-ZA"/>
              </w:rPr>
            </w:pPr>
            <w:proofErr w:type="spellStart"/>
            <w:r w:rsidRPr="007912E1">
              <w:rPr>
                <w:rFonts w:eastAsia="Times New Roman" w:cstheme="minorHAnsi"/>
                <w:sz w:val="20"/>
                <w:szCs w:val="20"/>
                <w:lang w:eastAsia="en-ZA"/>
              </w:rPr>
              <w:t>Lutzville</w:t>
            </w:r>
            <w:proofErr w:type="spellEnd"/>
            <w:r w:rsidRPr="007912E1">
              <w:rPr>
                <w:rFonts w:eastAsia="Times New Roman" w:cstheme="minorHAnsi"/>
                <w:sz w:val="20"/>
                <w:szCs w:val="20"/>
                <w:lang w:eastAsia="en-ZA"/>
              </w:rPr>
              <w:t xml:space="preserve"> </w:t>
            </w:r>
          </w:p>
        </w:tc>
        <w:tc>
          <w:tcPr>
            <w:tcW w:w="2126" w:type="dxa"/>
            <w:tcBorders>
              <w:top w:val="nil"/>
              <w:left w:val="nil"/>
              <w:bottom w:val="single" w:sz="4" w:space="0" w:color="auto"/>
              <w:right w:val="single" w:sz="4" w:space="0" w:color="auto"/>
            </w:tcBorders>
            <w:shd w:val="clear" w:color="auto" w:fill="auto"/>
            <w:hideMark/>
            <w:tcPrChange w:id="524"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5D04B3E8"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 xml:space="preserve">Main Road, </w:t>
            </w:r>
            <w:proofErr w:type="spellStart"/>
            <w:r w:rsidRPr="007912E1">
              <w:rPr>
                <w:rFonts w:eastAsia="Times New Roman" w:cstheme="minorHAnsi"/>
                <w:sz w:val="20"/>
                <w:szCs w:val="20"/>
                <w:lang w:eastAsia="en-ZA"/>
              </w:rPr>
              <w:t>Koekenaap</w:t>
            </w:r>
            <w:proofErr w:type="spellEnd"/>
            <w:r w:rsidRPr="007912E1">
              <w:rPr>
                <w:rFonts w:eastAsia="Times New Roman" w:cstheme="minorHAnsi"/>
                <w:sz w:val="20"/>
                <w:szCs w:val="20"/>
                <w:lang w:eastAsia="en-ZA"/>
              </w:rPr>
              <w:t xml:space="preserve">, </w:t>
            </w:r>
            <w:proofErr w:type="spellStart"/>
            <w:r w:rsidRPr="007912E1">
              <w:rPr>
                <w:rFonts w:eastAsia="Times New Roman" w:cstheme="minorHAnsi"/>
                <w:sz w:val="20"/>
                <w:szCs w:val="20"/>
                <w:lang w:eastAsia="en-ZA"/>
              </w:rPr>
              <w:t>Lutzville</w:t>
            </w:r>
            <w:proofErr w:type="spellEnd"/>
          </w:p>
        </w:tc>
        <w:tc>
          <w:tcPr>
            <w:tcW w:w="1507" w:type="dxa"/>
            <w:tcBorders>
              <w:top w:val="nil"/>
              <w:left w:val="nil"/>
              <w:bottom w:val="single" w:sz="4" w:space="0" w:color="auto"/>
              <w:right w:val="single" w:sz="4" w:space="0" w:color="auto"/>
            </w:tcBorders>
            <w:shd w:val="clear" w:color="auto" w:fill="auto"/>
            <w:noWrap/>
            <w:hideMark/>
            <w:tcPrChange w:id="525"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1876A846"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526"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1B223982"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45</w:t>
            </w:r>
          </w:p>
        </w:tc>
      </w:tr>
      <w:tr w:rsidR="00640C9A" w:rsidRPr="007912E1" w14:paraId="05758CA9" w14:textId="77777777" w:rsidTr="00E01454">
        <w:trPr>
          <w:trHeight w:val="245"/>
          <w:trPrChange w:id="527"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528"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5701D228"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Polokwane</w:t>
            </w:r>
          </w:p>
        </w:tc>
        <w:tc>
          <w:tcPr>
            <w:tcW w:w="1607" w:type="dxa"/>
            <w:tcBorders>
              <w:top w:val="nil"/>
              <w:left w:val="nil"/>
              <w:bottom w:val="single" w:sz="4" w:space="0" w:color="auto"/>
              <w:right w:val="single" w:sz="4" w:space="0" w:color="auto"/>
            </w:tcBorders>
            <w:shd w:val="clear" w:color="auto" w:fill="auto"/>
            <w:noWrap/>
            <w:hideMark/>
            <w:tcPrChange w:id="529"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7BE819C0"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Limpopo</w:t>
            </w:r>
          </w:p>
        </w:tc>
        <w:tc>
          <w:tcPr>
            <w:tcW w:w="1600" w:type="dxa"/>
            <w:tcBorders>
              <w:top w:val="nil"/>
              <w:left w:val="nil"/>
              <w:bottom w:val="single" w:sz="4" w:space="0" w:color="auto"/>
              <w:right w:val="single" w:sz="4" w:space="0" w:color="auto"/>
            </w:tcBorders>
            <w:shd w:val="clear" w:color="auto" w:fill="auto"/>
            <w:noWrap/>
            <w:hideMark/>
            <w:tcPrChange w:id="530"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1230D70F"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Marble Hall</w:t>
            </w:r>
          </w:p>
        </w:tc>
        <w:tc>
          <w:tcPr>
            <w:tcW w:w="2126" w:type="dxa"/>
            <w:tcBorders>
              <w:top w:val="nil"/>
              <w:left w:val="nil"/>
              <w:bottom w:val="single" w:sz="4" w:space="0" w:color="auto"/>
              <w:right w:val="single" w:sz="4" w:space="0" w:color="auto"/>
            </w:tcBorders>
            <w:shd w:val="clear" w:color="auto" w:fill="auto"/>
            <w:hideMark/>
            <w:tcPrChange w:id="531"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76B71B1C"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 xml:space="preserve">837 </w:t>
            </w:r>
            <w:proofErr w:type="spellStart"/>
            <w:r w:rsidRPr="007912E1">
              <w:rPr>
                <w:rFonts w:eastAsia="Times New Roman" w:cstheme="minorHAnsi"/>
                <w:sz w:val="20"/>
                <w:szCs w:val="20"/>
                <w:lang w:eastAsia="en-ZA"/>
              </w:rPr>
              <w:t>Agaat</w:t>
            </w:r>
            <w:proofErr w:type="spellEnd"/>
            <w:r w:rsidRPr="007912E1">
              <w:rPr>
                <w:rFonts w:eastAsia="Times New Roman" w:cstheme="minorHAnsi"/>
                <w:sz w:val="20"/>
                <w:szCs w:val="20"/>
                <w:lang w:eastAsia="en-ZA"/>
              </w:rPr>
              <w:t xml:space="preserve"> Street, Marble Hall</w:t>
            </w:r>
          </w:p>
        </w:tc>
        <w:tc>
          <w:tcPr>
            <w:tcW w:w="1507" w:type="dxa"/>
            <w:tcBorders>
              <w:top w:val="nil"/>
              <w:left w:val="nil"/>
              <w:bottom w:val="single" w:sz="4" w:space="0" w:color="auto"/>
              <w:right w:val="single" w:sz="4" w:space="0" w:color="auto"/>
            </w:tcBorders>
            <w:shd w:val="clear" w:color="auto" w:fill="auto"/>
            <w:noWrap/>
            <w:hideMark/>
            <w:tcPrChange w:id="532"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6997F802"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Manufacturing</w:t>
            </w:r>
          </w:p>
        </w:tc>
        <w:tc>
          <w:tcPr>
            <w:tcW w:w="1611" w:type="dxa"/>
            <w:tcBorders>
              <w:top w:val="nil"/>
              <w:left w:val="nil"/>
              <w:bottom w:val="single" w:sz="4" w:space="0" w:color="auto"/>
              <w:right w:val="single" w:sz="4" w:space="0" w:color="auto"/>
            </w:tcBorders>
            <w:shd w:val="clear" w:color="auto" w:fill="auto"/>
            <w:noWrap/>
            <w:hideMark/>
            <w:tcPrChange w:id="533"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061241DE"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30</w:t>
            </w:r>
          </w:p>
        </w:tc>
      </w:tr>
      <w:tr w:rsidR="00640C9A" w:rsidRPr="007912E1" w14:paraId="23AEF4B9" w14:textId="77777777" w:rsidTr="00E01454">
        <w:trPr>
          <w:trHeight w:val="245"/>
          <w:trPrChange w:id="534"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535"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09A1ECEA"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Durban</w:t>
            </w:r>
          </w:p>
        </w:tc>
        <w:tc>
          <w:tcPr>
            <w:tcW w:w="1607" w:type="dxa"/>
            <w:tcBorders>
              <w:top w:val="nil"/>
              <w:left w:val="nil"/>
              <w:bottom w:val="single" w:sz="4" w:space="0" w:color="auto"/>
              <w:right w:val="single" w:sz="4" w:space="0" w:color="auto"/>
            </w:tcBorders>
            <w:shd w:val="clear" w:color="auto" w:fill="auto"/>
            <w:noWrap/>
            <w:hideMark/>
            <w:tcPrChange w:id="536"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240A855B"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Kwa Zulu Natal</w:t>
            </w:r>
          </w:p>
        </w:tc>
        <w:tc>
          <w:tcPr>
            <w:tcW w:w="1600" w:type="dxa"/>
            <w:tcBorders>
              <w:top w:val="nil"/>
              <w:left w:val="nil"/>
              <w:bottom w:val="single" w:sz="4" w:space="0" w:color="auto"/>
              <w:right w:val="single" w:sz="4" w:space="0" w:color="auto"/>
            </w:tcBorders>
            <w:shd w:val="clear" w:color="auto" w:fill="auto"/>
            <w:noWrap/>
            <w:hideMark/>
            <w:tcPrChange w:id="537"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42AABE50"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Margate</w:t>
            </w:r>
          </w:p>
        </w:tc>
        <w:tc>
          <w:tcPr>
            <w:tcW w:w="2126" w:type="dxa"/>
            <w:tcBorders>
              <w:top w:val="nil"/>
              <w:left w:val="nil"/>
              <w:bottom w:val="single" w:sz="4" w:space="0" w:color="auto"/>
              <w:right w:val="single" w:sz="4" w:space="0" w:color="auto"/>
            </w:tcBorders>
            <w:shd w:val="clear" w:color="auto" w:fill="auto"/>
            <w:hideMark/>
            <w:tcPrChange w:id="538"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2B53DD21"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Marine Drive, Manaba Beach, Margate</w:t>
            </w:r>
          </w:p>
        </w:tc>
        <w:tc>
          <w:tcPr>
            <w:tcW w:w="1507" w:type="dxa"/>
            <w:tcBorders>
              <w:top w:val="nil"/>
              <w:left w:val="nil"/>
              <w:bottom w:val="single" w:sz="4" w:space="0" w:color="auto"/>
              <w:right w:val="single" w:sz="4" w:space="0" w:color="auto"/>
            </w:tcBorders>
            <w:shd w:val="clear" w:color="auto" w:fill="auto"/>
            <w:noWrap/>
            <w:hideMark/>
            <w:tcPrChange w:id="539"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4B56FB34"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Depot</w:t>
            </w:r>
          </w:p>
        </w:tc>
        <w:tc>
          <w:tcPr>
            <w:tcW w:w="1611" w:type="dxa"/>
            <w:tcBorders>
              <w:top w:val="nil"/>
              <w:left w:val="nil"/>
              <w:bottom w:val="single" w:sz="4" w:space="0" w:color="auto"/>
              <w:right w:val="single" w:sz="4" w:space="0" w:color="auto"/>
            </w:tcBorders>
            <w:shd w:val="clear" w:color="auto" w:fill="auto"/>
            <w:noWrap/>
            <w:hideMark/>
            <w:tcPrChange w:id="540"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62EFC6EA"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24</w:t>
            </w:r>
          </w:p>
        </w:tc>
      </w:tr>
      <w:tr w:rsidR="00640C9A" w:rsidRPr="007912E1" w14:paraId="7C7A35AC" w14:textId="77777777" w:rsidTr="00E01454">
        <w:trPr>
          <w:trHeight w:val="245"/>
          <w:trPrChange w:id="541"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542"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09EF1E66"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Johannesburg</w:t>
            </w:r>
          </w:p>
        </w:tc>
        <w:tc>
          <w:tcPr>
            <w:tcW w:w="1607" w:type="dxa"/>
            <w:tcBorders>
              <w:top w:val="nil"/>
              <w:left w:val="nil"/>
              <w:bottom w:val="single" w:sz="4" w:space="0" w:color="auto"/>
              <w:right w:val="single" w:sz="4" w:space="0" w:color="auto"/>
            </w:tcBorders>
            <w:shd w:val="clear" w:color="auto" w:fill="auto"/>
            <w:noWrap/>
            <w:hideMark/>
            <w:tcPrChange w:id="543"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356DE395"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Mpumalanga</w:t>
            </w:r>
          </w:p>
        </w:tc>
        <w:tc>
          <w:tcPr>
            <w:tcW w:w="1600" w:type="dxa"/>
            <w:tcBorders>
              <w:top w:val="nil"/>
              <w:left w:val="nil"/>
              <w:bottom w:val="single" w:sz="4" w:space="0" w:color="auto"/>
              <w:right w:val="single" w:sz="4" w:space="0" w:color="auto"/>
            </w:tcBorders>
            <w:shd w:val="clear" w:color="auto" w:fill="auto"/>
            <w:noWrap/>
            <w:hideMark/>
            <w:tcPrChange w:id="544"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53C08B44"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Ermelo</w:t>
            </w:r>
          </w:p>
        </w:tc>
        <w:tc>
          <w:tcPr>
            <w:tcW w:w="2126" w:type="dxa"/>
            <w:tcBorders>
              <w:top w:val="nil"/>
              <w:left w:val="nil"/>
              <w:bottom w:val="single" w:sz="4" w:space="0" w:color="auto"/>
              <w:right w:val="single" w:sz="4" w:space="0" w:color="auto"/>
            </w:tcBorders>
            <w:shd w:val="clear" w:color="auto" w:fill="auto"/>
            <w:hideMark/>
            <w:tcPrChange w:id="545"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1CAB9C20"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9 Dr Nicol Str, Industria, Ermelo</w:t>
            </w:r>
          </w:p>
        </w:tc>
        <w:tc>
          <w:tcPr>
            <w:tcW w:w="1507" w:type="dxa"/>
            <w:tcBorders>
              <w:top w:val="nil"/>
              <w:left w:val="nil"/>
              <w:bottom w:val="single" w:sz="4" w:space="0" w:color="auto"/>
              <w:right w:val="single" w:sz="4" w:space="0" w:color="auto"/>
            </w:tcBorders>
            <w:shd w:val="clear" w:color="auto" w:fill="auto"/>
            <w:noWrap/>
            <w:hideMark/>
            <w:tcPrChange w:id="546"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7E914B17"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Depot</w:t>
            </w:r>
          </w:p>
        </w:tc>
        <w:tc>
          <w:tcPr>
            <w:tcW w:w="1611" w:type="dxa"/>
            <w:tcBorders>
              <w:top w:val="nil"/>
              <w:left w:val="nil"/>
              <w:bottom w:val="single" w:sz="4" w:space="0" w:color="auto"/>
              <w:right w:val="single" w:sz="4" w:space="0" w:color="auto"/>
            </w:tcBorders>
            <w:shd w:val="clear" w:color="auto" w:fill="auto"/>
            <w:noWrap/>
            <w:hideMark/>
            <w:tcPrChange w:id="547"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26FABEE6"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14</w:t>
            </w:r>
          </w:p>
        </w:tc>
      </w:tr>
      <w:tr w:rsidR="00640C9A" w:rsidRPr="007912E1" w14:paraId="458463AA" w14:textId="77777777" w:rsidTr="00E01454">
        <w:trPr>
          <w:trHeight w:val="245"/>
          <w:trPrChange w:id="548" w:author="Nerushka Naidoo" w:date="2025-03-20T09:03:00Z">
            <w:trPr>
              <w:gridAfter w:val="0"/>
              <w:trHeight w:val="245"/>
            </w:trPr>
          </w:trPrChange>
        </w:trPr>
        <w:tc>
          <w:tcPr>
            <w:tcW w:w="1750" w:type="dxa"/>
            <w:tcBorders>
              <w:top w:val="nil"/>
              <w:left w:val="single" w:sz="4" w:space="0" w:color="auto"/>
              <w:bottom w:val="single" w:sz="4" w:space="0" w:color="auto"/>
              <w:right w:val="single" w:sz="4" w:space="0" w:color="auto"/>
            </w:tcBorders>
            <w:shd w:val="clear" w:color="auto" w:fill="auto"/>
            <w:noWrap/>
            <w:hideMark/>
            <w:tcPrChange w:id="549" w:author="Nerushka Naidoo" w:date="2025-03-20T09:03:00Z">
              <w:tcPr>
                <w:tcW w:w="1750" w:type="dxa"/>
                <w:tcBorders>
                  <w:top w:val="nil"/>
                  <w:left w:val="single" w:sz="4" w:space="0" w:color="auto"/>
                  <w:bottom w:val="single" w:sz="4" w:space="0" w:color="auto"/>
                  <w:right w:val="single" w:sz="4" w:space="0" w:color="auto"/>
                </w:tcBorders>
                <w:shd w:val="clear" w:color="auto" w:fill="auto"/>
                <w:noWrap/>
                <w:hideMark/>
              </w:tcPr>
            </w:tcPrChange>
          </w:tcPr>
          <w:p w14:paraId="776A098F"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Potchefstroom</w:t>
            </w:r>
          </w:p>
        </w:tc>
        <w:tc>
          <w:tcPr>
            <w:tcW w:w="1607" w:type="dxa"/>
            <w:tcBorders>
              <w:top w:val="nil"/>
              <w:left w:val="nil"/>
              <w:bottom w:val="single" w:sz="4" w:space="0" w:color="auto"/>
              <w:right w:val="single" w:sz="4" w:space="0" w:color="auto"/>
            </w:tcBorders>
            <w:shd w:val="clear" w:color="auto" w:fill="auto"/>
            <w:noWrap/>
            <w:hideMark/>
            <w:tcPrChange w:id="550" w:author="Nerushka Naidoo" w:date="2025-03-20T09:03:00Z">
              <w:tcPr>
                <w:tcW w:w="1607" w:type="dxa"/>
                <w:tcBorders>
                  <w:top w:val="nil"/>
                  <w:left w:val="nil"/>
                  <w:bottom w:val="single" w:sz="4" w:space="0" w:color="auto"/>
                  <w:right w:val="single" w:sz="4" w:space="0" w:color="auto"/>
                </w:tcBorders>
                <w:shd w:val="clear" w:color="auto" w:fill="auto"/>
                <w:noWrap/>
                <w:hideMark/>
              </w:tcPr>
            </w:tcPrChange>
          </w:tcPr>
          <w:p w14:paraId="39FD9960"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North West</w:t>
            </w:r>
          </w:p>
        </w:tc>
        <w:tc>
          <w:tcPr>
            <w:tcW w:w="1600" w:type="dxa"/>
            <w:tcBorders>
              <w:top w:val="nil"/>
              <w:left w:val="nil"/>
              <w:bottom w:val="single" w:sz="4" w:space="0" w:color="auto"/>
              <w:right w:val="single" w:sz="4" w:space="0" w:color="auto"/>
            </w:tcBorders>
            <w:shd w:val="clear" w:color="auto" w:fill="auto"/>
            <w:noWrap/>
            <w:hideMark/>
            <w:tcPrChange w:id="551" w:author="Nerushka Naidoo" w:date="2025-03-20T09:03:00Z">
              <w:tcPr>
                <w:tcW w:w="1600" w:type="dxa"/>
                <w:tcBorders>
                  <w:top w:val="nil"/>
                  <w:left w:val="nil"/>
                  <w:bottom w:val="single" w:sz="4" w:space="0" w:color="auto"/>
                  <w:right w:val="single" w:sz="4" w:space="0" w:color="auto"/>
                </w:tcBorders>
                <w:shd w:val="clear" w:color="auto" w:fill="auto"/>
                <w:noWrap/>
                <w:hideMark/>
              </w:tcPr>
            </w:tcPrChange>
          </w:tcPr>
          <w:p w14:paraId="50F1DD67"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 xml:space="preserve">Rustenburg       </w:t>
            </w:r>
          </w:p>
        </w:tc>
        <w:tc>
          <w:tcPr>
            <w:tcW w:w="2126" w:type="dxa"/>
            <w:tcBorders>
              <w:top w:val="nil"/>
              <w:left w:val="nil"/>
              <w:bottom w:val="single" w:sz="4" w:space="0" w:color="auto"/>
              <w:right w:val="single" w:sz="4" w:space="0" w:color="auto"/>
            </w:tcBorders>
            <w:shd w:val="clear" w:color="auto" w:fill="auto"/>
            <w:hideMark/>
            <w:tcPrChange w:id="552" w:author="Nerushka Naidoo" w:date="2025-03-20T09:03:00Z">
              <w:tcPr>
                <w:tcW w:w="2356" w:type="dxa"/>
                <w:gridSpan w:val="2"/>
                <w:tcBorders>
                  <w:top w:val="nil"/>
                  <w:left w:val="nil"/>
                  <w:bottom w:val="single" w:sz="4" w:space="0" w:color="auto"/>
                  <w:right w:val="single" w:sz="4" w:space="0" w:color="auto"/>
                </w:tcBorders>
                <w:shd w:val="clear" w:color="auto" w:fill="auto"/>
                <w:hideMark/>
              </w:tcPr>
            </w:tcPrChange>
          </w:tcPr>
          <w:p w14:paraId="69C796FA"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 xml:space="preserve">10 </w:t>
            </w:r>
            <w:proofErr w:type="gramStart"/>
            <w:r w:rsidRPr="007912E1">
              <w:rPr>
                <w:rFonts w:eastAsia="Times New Roman" w:cstheme="minorHAnsi"/>
                <w:sz w:val="20"/>
                <w:szCs w:val="20"/>
                <w:lang w:eastAsia="en-ZA"/>
              </w:rPr>
              <w:t>Vanadium street</w:t>
            </w:r>
            <w:proofErr w:type="gramEnd"/>
            <w:r w:rsidRPr="007912E1">
              <w:rPr>
                <w:rFonts w:eastAsia="Times New Roman" w:cstheme="minorHAnsi"/>
                <w:sz w:val="20"/>
                <w:szCs w:val="20"/>
                <w:lang w:eastAsia="en-ZA"/>
              </w:rPr>
              <w:t>, Rustenburg</w:t>
            </w:r>
          </w:p>
        </w:tc>
        <w:tc>
          <w:tcPr>
            <w:tcW w:w="1507" w:type="dxa"/>
            <w:tcBorders>
              <w:top w:val="nil"/>
              <w:left w:val="nil"/>
              <w:bottom w:val="single" w:sz="4" w:space="0" w:color="auto"/>
              <w:right w:val="single" w:sz="4" w:space="0" w:color="auto"/>
            </w:tcBorders>
            <w:shd w:val="clear" w:color="auto" w:fill="auto"/>
            <w:noWrap/>
            <w:hideMark/>
            <w:tcPrChange w:id="553" w:author="Nerushka Naidoo" w:date="2025-03-20T09:03:00Z">
              <w:tcPr>
                <w:tcW w:w="1778" w:type="dxa"/>
                <w:gridSpan w:val="3"/>
                <w:tcBorders>
                  <w:top w:val="nil"/>
                  <w:left w:val="nil"/>
                  <w:bottom w:val="single" w:sz="4" w:space="0" w:color="auto"/>
                  <w:right w:val="single" w:sz="4" w:space="0" w:color="auto"/>
                </w:tcBorders>
                <w:shd w:val="clear" w:color="auto" w:fill="auto"/>
                <w:noWrap/>
                <w:hideMark/>
              </w:tcPr>
            </w:tcPrChange>
          </w:tcPr>
          <w:p w14:paraId="28F7D781"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Depot</w:t>
            </w:r>
          </w:p>
        </w:tc>
        <w:tc>
          <w:tcPr>
            <w:tcW w:w="1611" w:type="dxa"/>
            <w:tcBorders>
              <w:top w:val="nil"/>
              <w:left w:val="nil"/>
              <w:bottom w:val="single" w:sz="4" w:space="0" w:color="auto"/>
              <w:right w:val="single" w:sz="4" w:space="0" w:color="auto"/>
            </w:tcBorders>
            <w:shd w:val="clear" w:color="auto" w:fill="auto"/>
            <w:noWrap/>
            <w:hideMark/>
            <w:tcPrChange w:id="554" w:author="Nerushka Naidoo" w:date="2025-03-20T09:03:00Z">
              <w:tcPr>
                <w:tcW w:w="838" w:type="dxa"/>
                <w:gridSpan w:val="2"/>
                <w:tcBorders>
                  <w:top w:val="nil"/>
                  <w:left w:val="nil"/>
                  <w:bottom w:val="single" w:sz="4" w:space="0" w:color="auto"/>
                  <w:right w:val="single" w:sz="4" w:space="0" w:color="auto"/>
                </w:tcBorders>
                <w:shd w:val="clear" w:color="auto" w:fill="auto"/>
                <w:noWrap/>
                <w:hideMark/>
              </w:tcPr>
            </w:tcPrChange>
          </w:tcPr>
          <w:p w14:paraId="47132BCE"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12</w:t>
            </w:r>
          </w:p>
        </w:tc>
      </w:tr>
      <w:tr w:rsidR="00E01454" w:rsidRPr="007912E1" w14:paraId="4EAA038B" w14:textId="77777777" w:rsidTr="00E01454">
        <w:trPr>
          <w:trHeight w:val="245"/>
        </w:trPr>
        <w:tc>
          <w:tcPr>
            <w:tcW w:w="1750" w:type="dxa"/>
            <w:tcBorders>
              <w:top w:val="nil"/>
              <w:left w:val="single" w:sz="4" w:space="0" w:color="auto"/>
              <w:bottom w:val="single" w:sz="4" w:space="0" w:color="auto"/>
              <w:right w:val="single" w:sz="4" w:space="0" w:color="auto"/>
            </w:tcBorders>
            <w:shd w:val="clear" w:color="auto" w:fill="auto"/>
            <w:noWrap/>
            <w:hideMark/>
          </w:tcPr>
          <w:p w14:paraId="02F044D5"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Potchefstroom</w:t>
            </w:r>
          </w:p>
        </w:tc>
        <w:tc>
          <w:tcPr>
            <w:tcW w:w="1607" w:type="dxa"/>
            <w:tcBorders>
              <w:top w:val="nil"/>
              <w:left w:val="nil"/>
              <w:bottom w:val="single" w:sz="4" w:space="0" w:color="auto"/>
              <w:right w:val="single" w:sz="4" w:space="0" w:color="auto"/>
            </w:tcBorders>
            <w:shd w:val="clear" w:color="auto" w:fill="auto"/>
            <w:noWrap/>
            <w:hideMark/>
          </w:tcPr>
          <w:p w14:paraId="568D4B36"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North West</w:t>
            </w:r>
          </w:p>
        </w:tc>
        <w:tc>
          <w:tcPr>
            <w:tcW w:w="1600" w:type="dxa"/>
            <w:tcBorders>
              <w:top w:val="nil"/>
              <w:left w:val="nil"/>
              <w:bottom w:val="single" w:sz="4" w:space="0" w:color="auto"/>
              <w:right w:val="single" w:sz="4" w:space="0" w:color="auto"/>
            </w:tcBorders>
            <w:shd w:val="clear" w:color="auto" w:fill="auto"/>
            <w:noWrap/>
            <w:hideMark/>
          </w:tcPr>
          <w:p w14:paraId="058B3A6E"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Klerksdorp </w:t>
            </w:r>
          </w:p>
        </w:tc>
        <w:tc>
          <w:tcPr>
            <w:tcW w:w="2126" w:type="dxa"/>
            <w:tcBorders>
              <w:top w:val="nil"/>
              <w:left w:val="nil"/>
              <w:bottom w:val="single" w:sz="4" w:space="0" w:color="auto"/>
              <w:right w:val="single" w:sz="4" w:space="0" w:color="auto"/>
            </w:tcBorders>
            <w:shd w:val="clear" w:color="auto" w:fill="auto"/>
            <w:hideMark/>
          </w:tcPr>
          <w:p w14:paraId="494D2FFA"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21 Neutron Road, Klerksdorp</w:t>
            </w:r>
          </w:p>
        </w:tc>
        <w:tc>
          <w:tcPr>
            <w:tcW w:w="1507" w:type="dxa"/>
            <w:tcBorders>
              <w:top w:val="nil"/>
              <w:left w:val="nil"/>
              <w:bottom w:val="single" w:sz="4" w:space="0" w:color="auto"/>
              <w:right w:val="single" w:sz="4" w:space="0" w:color="auto"/>
            </w:tcBorders>
            <w:shd w:val="clear" w:color="auto" w:fill="auto"/>
            <w:noWrap/>
            <w:hideMark/>
          </w:tcPr>
          <w:p w14:paraId="3136757E"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Depot</w:t>
            </w:r>
          </w:p>
        </w:tc>
        <w:tc>
          <w:tcPr>
            <w:tcW w:w="1611" w:type="dxa"/>
            <w:tcBorders>
              <w:top w:val="nil"/>
              <w:left w:val="nil"/>
              <w:bottom w:val="single" w:sz="4" w:space="0" w:color="auto"/>
              <w:right w:val="single" w:sz="4" w:space="0" w:color="auto"/>
            </w:tcBorders>
            <w:shd w:val="clear" w:color="auto" w:fill="auto"/>
            <w:noWrap/>
            <w:hideMark/>
          </w:tcPr>
          <w:p w14:paraId="11463D4A" w14:textId="77777777" w:rsidR="007912E1" w:rsidRPr="007912E1" w:rsidRDefault="007912E1" w:rsidP="007912E1">
            <w:pPr>
              <w:spacing w:after="0" w:line="240" w:lineRule="auto"/>
              <w:rPr>
                <w:rFonts w:eastAsia="Times New Roman" w:cstheme="minorHAnsi"/>
                <w:sz w:val="20"/>
                <w:szCs w:val="20"/>
                <w:lang w:eastAsia="en-ZA"/>
              </w:rPr>
            </w:pPr>
            <w:r w:rsidRPr="007912E1">
              <w:rPr>
                <w:rFonts w:eastAsia="Times New Roman" w:cstheme="minorHAnsi"/>
                <w:sz w:val="20"/>
                <w:szCs w:val="20"/>
                <w:lang w:eastAsia="en-ZA"/>
              </w:rPr>
              <w:t>11</w:t>
            </w:r>
          </w:p>
        </w:tc>
      </w:tr>
      <w:tr w:rsidR="00E01454" w:rsidRPr="007912E1" w14:paraId="516553C5" w14:textId="77777777" w:rsidTr="00E01454">
        <w:trPr>
          <w:trHeight w:val="245"/>
          <w:ins w:id="555" w:author="Nerushka Naidoo" w:date="2025-03-20T08:58:00Z"/>
        </w:trPr>
        <w:tc>
          <w:tcPr>
            <w:tcW w:w="1750" w:type="dxa"/>
            <w:tcBorders>
              <w:top w:val="single" w:sz="4" w:space="0" w:color="auto"/>
              <w:left w:val="single" w:sz="4" w:space="0" w:color="auto"/>
              <w:bottom w:val="single" w:sz="4" w:space="0" w:color="auto"/>
            </w:tcBorders>
            <w:shd w:val="clear" w:color="auto" w:fill="auto"/>
            <w:noWrap/>
          </w:tcPr>
          <w:p w14:paraId="0E30948C" w14:textId="77777777" w:rsidR="00640C9A" w:rsidRPr="007912E1" w:rsidRDefault="00640C9A" w:rsidP="007912E1">
            <w:pPr>
              <w:spacing w:after="0" w:line="240" w:lineRule="auto"/>
              <w:rPr>
                <w:ins w:id="556" w:author="Nerushka Naidoo" w:date="2025-03-20T08:58:00Z"/>
                <w:rFonts w:eastAsia="Times New Roman" w:cstheme="minorHAnsi"/>
                <w:sz w:val="20"/>
                <w:szCs w:val="20"/>
                <w:lang w:eastAsia="en-ZA"/>
              </w:rPr>
            </w:pPr>
          </w:p>
        </w:tc>
        <w:tc>
          <w:tcPr>
            <w:tcW w:w="1607" w:type="dxa"/>
            <w:tcBorders>
              <w:top w:val="single" w:sz="4" w:space="0" w:color="auto"/>
              <w:bottom w:val="single" w:sz="4" w:space="0" w:color="auto"/>
            </w:tcBorders>
            <w:shd w:val="clear" w:color="auto" w:fill="auto"/>
            <w:noWrap/>
          </w:tcPr>
          <w:p w14:paraId="78BF86D3" w14:textId="77777777" w:rsidR="00640C9A" w:rsidRPr="007912E1" w:rsidRDefault="00640C9A" w:rsidP="007912E1">
            <w:pPr>
              <w:spacing w:after="0" w:line="240" w:lineRule="auto"/>
              <w:rPr>
                <w:ins w:id="557" w:author="Nerushka Naidoo" w:date="2025-03-20T08:58:00Z"/>
                <w:rFonts w:eastAsia="Times New Roman" w:cstheme="minorHAnsi"/>
                <w:sz w:val="20"/>
                <w:szCs w:val="20"/>
                <w:lang w:eastAsia="en-ZA"/>
              </w:rPr>
            </w:pPr>
          </w:p>
        </w:tc>
        <w:tc>
          <w:tcPr>
            <w:tcW w:w="1600" w:type="dxa"/>
            <w:tcBorders>
              <w:top w:val="single" w:sz="4" w:space="0" w:color="auto"/>
              <w:bottom w:val="single" w:sz="4" w:space="0" w:color="auto"/>
            </w:tcBorders>
            <w:shd w:val="clear" w:color="auto" w:fill="auto"/>
            <w:noWrap/>
          </w:tcPr>
          <w:p w14:paraId="66A44B8B" w14:textId="77777777" w:rsidR="00640C9A" w:rsidRPr="007912E1" w:rsidRDefault="00640C9A" w:rsidP="007912E1">
            <w:pPr>
              <w:spacing w:after="0" w:line="240" w:lineRule="auto"/>
              <w:rPr>
                <w:ins w:id="558" w:author="Nerushka Naidoo" w:date="2025-03-20T08:58:00Z"/>
                <w:rFonts w:eastAsia="Times New Roman" w:cstheme="minorHAnsi"/>
                <w:sz w:val="20"/>
                <w:szCs w:val="20"/>
                <w:lang w:eastAsia="en-ZA"/>
              </w:rPr>
            </w:pPr>
          </w:p>
        </w:tc>
        <w:tc>
          <w:tcPr>
            <w:tcW w:w="2126" w:type="dxa"/>
            <w:tcBorders>
              <w:top w:val="single" w:sz="4" w:space="0" w:color="auto"/>
              <w:bottom w:val="single" w:sz="4" w:space="0" w:color="auto"/>
              <w:right w:val="single" w:sz="4" w:space="0" w:color="auto"/>
            </w:tcBorders>
            <w:shd w:val="clear" w:color="auto" w:fill="auto"/>
          </w:tcPr>
          <w:p w14:paraId="47F2F188" w14:textId="77777777" w:rsidR="00640C9A" w:rsidRPr="007912E1" w:rsidRDefault="00640C9A" w:rsidP="007912E1">
            <w:pPr>
              <w:spacing w:after="0" w:line="240" w:lineRule="auto"/>
              <w:rPr>
                <w:ins w:id="559" w:author="Nerushka Naidoo" w:date="2025-03-20T08:58:00Z"/>
                <w:rFonts w:eastAsia="Times New Roman" w:cstheme="minorHAnsi"/>
                <w:sz w:val="20"/>
                <w:szCs w:val="20"/>
                <w:lang w:eastAsia="en-ZA"/>
              </w:rPr>
            </w:pPr>
          </w:p>
        </w:tc>
        <w:tc>
          <w:tcPr>
            <w:tcW w:w="1507" w:type="dxa"/>
            <w:tcBorders>
              <w:top w:val="single" w:sz="4" w:space="0" w:color="auto"/>
              <w:left w:val="nil"/>
              <w:bottom w:val="single" w:sz="4" w:space="0" w:color="auto"/>
              <w:right w:val="single" w:sz="4" w:space="0" w:color="auto"/>
            </w:tcBorders>
            <w:shd w:val="clear" w:color="auto" w:fill="auto"/>
            <w:noWrap/>
          </w:tcPr>
          <w:p w14:paraId="4E28C6AC" w14:textId="7E9F3FE9" w:rsidR="00640C9A" w:rsidRPr="00354641" w:rsidRDefault="00640C9A" w:rsidP="007912E1">
            <w:pPr>
              <w:spacing w:after="0" w:line="240" w:lineRule="auto"/>
              <w:rPr>
                <w:ins w:id="560" w:author="Nerushka Naidoo" w:date="2025-03-20T08:58:00Z"/>
                <w:rFonts w:eastAsia="Times New Roman" w:cstheme="minorHAnsi"/>
                <w:b/>
                <w:bCs/>
                <w:sz w:val="20"/>
                <w:szCs w:val="20"/>
                <w:lang w:eastAsia="en-ZA"/>
                <w:rPrChange w:id="561" w:author="Nerushka Naidoo" w:date="2025-03-20T08:59:00Z">
                  <w:rPr>
                    <w:ins w:id="562" w:author="Nerushka Naidoo" w:date="2025-03-20T08:58:00Z"/>
                    <w:rFonts w:eastAsia="Times New Roman" w:cstheme="minorHAnsi"/>
                    <w:sz w:val="20"/>
                    <w:szCs w:val="20"/>
                    <w:lang w:eastAsia="en-ZA"/>
                  </w:rPr>
                </w:rPrChange>
              </w:rPr>
            </w:pPr>
            <w:ins w:id="563" w:author="Nerushka Naidoo" w:date="2025-03-20T08:58:00Z">
              <w:r w:rsidRPr="00354641">
                <w:rPr>
                  <w:rFonts w:eastAsia="Times New Roman" w:cstheme="minorHAnsi"/>
                  <w:b/>
                  <w:bCs/>
                  <w:sz w:val="20"/>
                  <w:szCs w:val="20"/>
                  <w:lang w:eastAsia="en-ZA"/>
                  <w:rPrChange w:id="564" w:author="Nerushka Naidoo" w:date="2025-03-20T08:59:00Z">
                    <w:rPr>
                      <w:rFonts w:eastAsia="Times New Roman" w:cstheme="minorHAnsi"/>
                      <w:sz w:val="20"/>
                      <w:szCs w:val="20"/>
                      <w:lang w:eastAsia="en-ZA"/>
                    </w:rPr>
                  </w:rPrChange>
                </w:rPr>
                <w:t>Total</w:t>
              </w:r>
            </w:ins>
          </w:p>
        </w:tc>
        <w:tc>
          <w:tcPr>
            <w:tcW w:w="1611" w:type="dxa"/>
            <w:tcBorders>
              <w:top w:val="single" w:sz="4" w:space="0" w:color="auto"/>
              <w:left w:val="nil"/>
              <w:bottom w:val="single" w:sz="4" w:space="0" w:color="auto"/>
              <w:right w:val="single" w:sz="4" w:space="0" w:color="auto"/>
            </w:tcBorders>
            <w:shd w:val="clear" w:color="auto" w:fill="auto"/>
            <w:noWrap/>
          </w:tcPr>
          <w:p w14:paraId="0D5A8D47" w14:textId="5EB1E561" w:rsidR="00640C9A" w:rsidRPr="00E01454" w:rsidRDefault="009D5AD5" w:rsidP="007912E1">
            <w:pPr>
              <w:spacing w:after="0" w:line="240" w:lineRule="auto"/>
              <w:rPr>
                <w:ins w:id="565" w:author="Nerushka Naidoo" w:date="2025-03-20T08:58:00Z"/>
                <w:rFonts w:eastAsia="Times New Roman" w:cstheme="minorHAnsi"/>
                <w:b/>
                <w:bCs/>
                <w:sz w:val="20"/>
                <w:szCs w:val="20"/>
                <w:lang w:eastAsia="en-ZA"/>
                <w:rPrChange w:id="566" w:author="Nerushka Naidoo" w:date="2025-03-20T09:03:00Z">
                  <w:rPr>
                    <w:ins w:id="567" w:author="Nerushka Naidoo" w:date="2025-03-20T08:58:00Z"/>
                    <w:rFonts w:eastAsia="Times New Roman" w:cstheme="minorHAnsi"/>
                    <w:sz w:val="20"/>
                    <w:szCs w:val="20"/>
                    <w:lang w:eastAsia="en-ZA"/>
                  </w:rPr>
                </w:rPrChange>
              </w:rPr>
            </w:pPr>
            <w:ins w:id="568" w:author="Nerushka Naidoo" w:date="2025-03-20T08:59:00Z">
              <w:r w:rsidRPr="00E01454">
                <w:rPr>
                  <w:rFonts w:eastAsia="Times New Roman" w:cstheme="minorHAnsi"/>
                  <w:b/>
                  <w:bCs/>
                  <w:sz w:val="20"/>
                  <w:szCs w:val="20"/>
                  <w:lang w:eastAsia="en-ZA"/>
                  <w:rPrChange w:id="569" w:author="Nerushka Naidoo" w:date="2025-03-20T09:03:00Z">
                    <w:rPr>
                      <w:rFonts w:eastAsia="Times New Roman" w:cstheme="minorHAnsi"/>
                      <w:sz w:val="20"/>
                      <w:szCs w:val="20"/>
                      <w:lang w:eastAsia="en-ZA"/>
                    </w:rPr>
                  </w:rPrChange>
                </w:rPr>
                <w:t>2250</w:t>
              </w:r>
            </w:ins>
          </w:p>
        </w:tc>
      </w:tr>
    </w:tbl>
    <w:p w14:paraId="6CBAE1AB" w14:textId="77777777" w:rsidR="00266AC1" w:rsidRDefault="00266AC1" w:rsidP="00714670">
      <w:pPr>
        <w:pStyle w:val="Clause0Sub"/>
        <w:tabs>
          <w:tab w:val="clear" w:pos="720"/>
          <w:tab w:val="clear" w:pos="1440"/>
          <w:tab w:val="clear" w:pos="2552"/>
          <w:tab w:val="clear" w:pos="3600"/>
          <w:tab w:val="clear" w:pos="5041"/>
          <w:tab w:val="clear" w:pos="6481"/>
          <w:tab w:val="clear" w:pos="7201"/>
          <w:tab w:val="clear" w:pos="7921"/>
          <w:tab w:val="clear" w:pos="8222"/>
        </w:tabs>
        <w:ind w:left="0"/>
        <w:jc w:val="left"/>
        <w:rPr>
          <w:rFonts w:cstheme="minorHAnsi"/>
        </w:rPr>
      </w:pPr>
    </w:p>
    <w:p w14:paraId="198FD0CB" w14:textId="77777777" w:rsidR="003F2453" w:rsidRDefault="000B5980">
      <w:pPr>
        <w:spacing w:after="200" w:line="276" w:lineRule="auto"/>
        <w:rPr>
          <w:ins w:id="570" w:author="Nerushka Naidoo" w:date="2025-03-20T09:45:00Z"/>
          <w:rFonts w:cstheme="minorHAnsi"/>
        </w:rPr>
      </w:pPr>
      <w:ins w:id="571" w:author="Nerushka Naidoo" w:date="2025-03-20T09:43:00Z">
        <w:r>
          <w:rPr>
            <w:rFonts w:cstheme="minorHAnsi"/>
          </w:rPr>
          <w:lastRenderedPageBreak/>
          <w:t xml:space="preserve">Appendix B – Remote Sites and Estimated volumes </w:t>
        </w:r>
      </w:ins>
    </w:p>
    <w:tbl>
      <w:tblPr>
        <w:tblW w:w="9647" w:type="dxa"/>
        <w:tblLook w:val="04A0" w:firstRow="1" w:lastRow="0" w:firstColumn="1" w:lastColumn="0" w:noHBand="0" w:noVBand="1"/>
        <w:tblPrChange w:id="572" w:author="Nerushka Naidoo" w:date="2025-03-20T09:46:00Z">
          <w:tblPr>
            <w:tblW w:w="11600" w:type="dxa"/>
            <w:tblLook w:val="04A0" w:firstRow="1" w:lastRow="0" w:firstColumn="1" w:lastColumn="0" w:noHBand="0" w:noVBand="1"/>
          </w:tblPr>
        </w:tblPrChange>
      </w:tblPr>
      <w:tblGrid>
        <w:gridCol w:w="1383"/>
        <w:gridCol w:w="1272"/>
        <w:gridCol w:w="1437"/>
        <w:gridCol w:w="2959"/>
        <w:gridCol w:w="1713"/>
        <w:gridCol w:w="883"/>
        <w:tblGridChange w:id="573">
          <w:tblGrid>
            <w:gridCol w:w="1383"/>
            <w:gridCol w:w="1420"/>
            <w:gridCol w:w="1728"/>
            <w:gridCol w:w="615"/>
            <w:gridCol w:w="3511"/>
            <w:gridCol w:w="2060"/>
            <w:gridCol w:w="883"/>
          </w:tblGrid>
        </w:tblGridChange>
      </w:tblGrid>
      <w:tr w:rsidR="003F2453" w:rsidRPr="003F2453" w14:paraId="77966B16" w14:textId="77777777" w:rsidTr="00146387">
        <w:trPr>
          <w:trHeight w:val="290"/>
          <w:ins w:id="574" w:author="Nerushka Naidoo" w:date="2025-03-20T09:45:00Z"/>
          <w:trPrChange w:id="575" w:author="Nerushka Naidoo" w:date="2025-03-20T09:46:00Z">
            <w:trPr>
              <w:trHeight w:val="290"/>
            </w:trPr>
          </w:trPrChange>
        </w:trPr>
        <w:tc>
          <w:tcPr>
            <w:tcW w:w="1383" w:type="dxa"/>
            <w:tcBorders>
              <w:top w:val="single" w:sz="4" w:space="0" w:color="auto"/>
              <w:left w:val="single" w:sz="4" w:space="0" w:color="auto"/>
              <w:bottom w:val="single" w:sz="4" w:space="0" w:color="auto"/>
              <w:right w:val="single" w:sz="4" w:space="0" w:color="auto"/>
            </w:tcBorders>
            <w:shd w:val="clear" w:color="000000" w:fill="A6A6A6"/>
            <w:noWrap/>
            <w:hideMark/>
            <w:tcPrChange w:id="576" w:author="Nerushka Naidoo" w:date="2025-03-20T09:46:00Z">
              <w:tcPr>
                <w:tcW w:w="1380" w:type="dxa"/>
                <w:tcBorders>
                  <w:top w:val="single" w:sz="4" w:space="0" w:color="auto"/>
                  <w:left w:val="single" w:sz="4" w:space="0" w:color="auto"/>
                  <w:bottom w:val="single" w:sz="4" w:space="0" w:color="auto"/>
                  <w:right w:val="single" w:sz="4" w:space="0" w:color="auto"/>
                </w:tcBorders>
                <w:shd w:val="clear" w:color="000000" w:fill="A6A6A6"/>
                <w:noWrap/>
                <w:hideMark/>
              </w:tcPr>
            </w:tcPrChange>
          </w:tcPr>
          <w:p w14:paraId="418A1B42" w14:textId="77777777" w:rsidR="003F2453" w:rsidRPr="003F2453" w:rsidRDefault="003F2453" w:rsidP="003F2453">
            <w:pPr>
              <w:spacing w:after="0" w:line="240" w:lineRule="auto"/>
              <w:rPr>
                <w:ins w:id="577" w:author="Nerushka Naidoo" w:date="2025-03-20T09:45:00Z"/>
                <w:rFonts w:ascii="Times New Roman" w:eastAsia="Times New Roman" w:hAnsi="Times New Roman" w:cs="Times New Roman"/>
                <w:b/>
                <w:bCs/>
                <w:sz w:val="20"/>
                <w:szCs w:val="20"/>
                <w:lang w:eastAsia="en-ZA"/>
              </w:rPr>
            </w:pPr>
            <w:ins w:id="578" w:author="Nerushka Naidoo" w:date="2025-03-20T09:45:00Z">
              <w:r w:rsidRPr="003F2453">
                <w:rPr>
                  <w:rFonts w:ascii="Times New Roman" w:eastAsia="Times New Roman" w:hAnsi="Times New Roman" w:cs="Times New Roman"/>
                  <w:b/>
                  <w:bCs/>
                  <w:sz w:val="20"/>
                  <w:szCs w:val="20"/>
                  <w:lang w:eastAsia="en-ZA"/>
                </w:rPr>
                <w:t>Region</w:t>
              </w:r>
            </w:ins>
          </w:p>
        </w:tc>
        <w:tc>
          <w:tcPr>
            <w:tcW w:w="1272" w:type="dxa"/>
            <w:tcBorders>
              <w:top w:val="single" w:sz="4" w:space="0" w:color="auto"/>
              <w:left w:val="nil"/>
              <w:bottom w:val="single" w:sz="4" w:space="0" w:color="auto"/>
              <w:right w:val="single" w:sz="4" w:space="0" w:color="auto"/>
            </w:tcBorders>
            <w:shd w:val="clear" w:color="000000" w:fill="A6A6A6"/>
            <w:noWrap/>
            <w:hideMark/>
            <w:tcPrChange w:id="579" w:author="Nerushka Naidoo" w:date="2025-03-20T09:46:00Z">
              <w:tcPr>
                <w:tcW w:w="1420" w:type="dxa"/>
                <w:tcBorders>
                  <w:top w:val="single" w:sz="4" w:space="0" w:color="auto"/>
                  <w:left w:val="nil"/>
                  <w:bottom w:val="single" w:sz="4" w:space="0" w:color="auto"/>
                  <w:right w:val="single" w:sz="4" w:space="0" w:color="auto"/>
                </w:tcBorders>
                <w:shd w:val="clear" w:color="000000" w:fill="A6A6A6"/>
                <w:noWrap/>
                <w:hideMark/>
              </w:tcPr>
            </w:tcPrChange>
          </w:tcPr>
          <w:p w14:paraId="6A449AC0" w14:textId="77777777" w:rsidR="003F2453" w:rsidRPr="003F2453" w:rsidRDefault="003F2453" w:rsidP="003F2453">
            <w:pPr>
              <w:spacing w:after="0" w:line="240" w:lineRule="auto"/>
              <w:rPr>
                <w:ins w:id="580" w:author="Nerushka Naidoo" w:date="2025-03-20T09:45:00Z"/>
                <w:rFonts w:ascii="Times New Roman" w:eastAsia="Times New Roman" w:hAnsi="Times New Roman" w:cs="Times New Roman"/>
                <w:b/>
                <w:bCs/>
                <w:sz w:val="20"/>
                <w:szCs w:val="20"/>
                <w:lang w:eastAsia="en-ZA"/>
              </w:rPr>
            </w:pPr>
            <w:ins w:id="581" w:author="Nerushka Naidoo" w:date="2025-03-20T09:45:00Z">
              <w:r w:rsidRPr="003F2453">
                <w:rPr>
                  <w:rFonts w:ascii="Times New Roman" w:eastAsia="Times New Roman" w:hAnsi="Times New Roman" w:cs="Times New Roman"/>
                  <w:b/>
                  <w:bCs/>
                  <w:sz w:val="20"/>
                  <w:szCs w:val="20"/>
                  <w:lang w:eastAsia="en-ZA"/>
                </w:rPr>
                <w:t>Province</w:t>
              </w:r>
            </w:ins>
          </w:p>
        </w:tc>
        <w:tc>
          <w:tcPr>
            <w:tcW w:w="1437" w:type="dxa"/>
            <w:tcBorders>
              <w:top w:val="single" w:sz="4" w:space="0" w:color="auto"/>
              <w:left w:val="nil"/>
              <w:bottom w:val="single" w:sz="4" w:space="0" w:color="auto"/>
              <w:right w:val="single" w:sz="4" w:space="0" w:color="auto"/>
            </w:tcBorders>
            <w:shd w:val="clear" w:color="000000" w:fill="A6A6A6"/>
            <w:noWrap/>
            <w:hideMark/>
            <w:tcPrChange w:id="582" w:author="Nerushka Naidoo" w:date="2025-03-20T09:46:00Z">
              <w:tcPr>
                <w:tcW w:w="2343" w:type="dxa"/>
                <w:gridSpan w:val="2"/>
                <w:tcBorders>
                  <w:top w:val="single" w:sz="4" w:space="0" w:color="auto"/>
                  <w:left w:val="nil"/>
                  <w:bottom w:val="single" w:sz="4" w:space="0" w:color="auto"/>
                  <w:right w:val="single" w:sz="4" w:space="0" w:color="auto"/>
                </w:tcBorders>
                <w:shd w:val="clear" w:color="000000" w:fill="A6A6A6"/>
                <w:noWrap/>
                <w:hideMark/>
              </w:tcPr>
            </w:tcPrChange>
          </w:tcPr>
          <w:p w14:paraId="64F1A78B" w14:textId="77777777" w:rsidR="003F2453" w:rsidRPr="003F2453" w:rsidRDefault="003F2453" w:rsidP="003F2453">
            <w:pPr>
              <w:spacing w:after="0" w:line="240" w:lineRule="auto"/>
              <w:rPr>
                <w:ins w:id="583" w:author="Nerushka Naidoo" w:date="2025-03-20T09:45:00Z"/>
                <w:rFonts w:ascii="Times New Roman" w:eastAsia="Times New Roman" w:hAnsi="Times New Roman" w:cs="Times New Roman"/>
                <w:b/>
                <w:bCs/>
                <w:sz w:val="20"/>
                <w:szCs w:val="20"/>
                <w:lang w:eastAsia="en-ZA"/>
              </w:rPr>
            </w:pPr>
            <w:ins w:id="584" w:author="Nerushka Naidoo" w:date="2025-03-20T09:45:00Z">
              <w:r w:rsidRPr="003F2453">
                <w:rPr>
                  <w:rFonts w:ascii="Times New Roman" w:eastAsia="Times New Roman" w:hAnsi="Times New Roman" w:cs="Times New Roman"/>
                  <w:b/>
                  <w:bCs/>
                  <w:sz w:val="20"/>
                  <w:szCs w:val="20"/>
                  <w:lang w:eastAsia="en-ZA"/>
                </w:rPr>
                <w:t>City/Town</w:t>
              </w:r>
            </w:ins>
          </w:p>
        </w:tc>
        <w:tc>
          <w:tcPr>
            <w:tcW w:w="2959" w:type="dxa"/>
            <w:tcBorders>
              <w:top w:val="single" w:sz="4" w:space="0" w:color="auto"/>
              <w:left w:val="nil"/>
              <w:bottom w:val="single" w:sz="4" w:space="0" w:color="auto"/>
              <w:right w:val="single" w:sz="4" w:space="0" w:color="auto"/>
            </w:tcBorders>
            <w:shd w:val="clear" w:color="000000" w:fill="A6A6A6"/>
            <w:hideMark/>
            <w:tcPrChange w:id="585" w:author="Nerushka Naidoo" w:date="2025-03-20T09:46:00Z">
              <w:tcPr>
                <w:tcW w:w="3580" w:type="dxa"/>
                <w:tcBorders>
                  <w:top w:val="single" w:sz="4" w:space="0" w:color="auto"/>
                  <w:left w:val="nil"/>
                  <w:bottom w:val="single" w:sz="4" w:space="0" w:color="auto"/>
                  <w:right w:val="single" w:sz="4" w:space="0" w:color="auto"/>
                </w:tcBorders>
                <w:shd w:val="clear" w:color="000000" w:fill="A6A6A6"/>
                <w:hideMark/>
              </w:tcPr>
            </w:tcPrChange>
          </w:tcPr>
          <w:p w14:paraId="25B559A3" w14:textId="77777777" w:rsidR="003F2453" w:rsidRPr="003F2453" w:rsidRDefault="003F2453" w:rsidP="003F2453">
            <w:pPr>
              <w:spacing w:after="0" w:line="240" w:lineRule="auto"/>
              <w:rPr>
                <w:ins w:id="586" w:author="Nerushka Naidoo" w:date="2025-03-20T09:45:00Z"/>
                <w:rFonts w:ascii="Times New Roman" w:eastAsia="Times New Roman" w:hAnsi="Times New Roman" w:cs="Times New Roman"/>
                <w:b/>
                <w:bCs/>
                <w:sz w:val="20"/>
                <w:szCs w:val="20"/>
                <w:lang w:eastAsia="en-ZA"/>
              </w:rPr>
            </w:pPr>
            <w:ins w:id="587" w:author="Nerushka Naidoo" w:date="2025-03-20T09:45:00Z">
              <w:r w:rsidRPr="003F2453">
                <w:rPr>
                  <w:rFonts w:ascii="Times New Roman" w:eastAsia="Times New Roman" w:hAnsi="Times New Roman" w:cs="Times New Roman"/>
                  <w:b/>
                  <w:bCs/>
                  <w:sz w:val="20"/>
                  <w:szCs w:val="20"/>
                  <w:lang w:eastAsia="en-ZA"/>
                </w:rPr>
                <w:t>Physical Address</w:t>
              </w:r>
            </w:ins>
          </w:p>
        </w:tc>
        <w:tc>
          <w:tcPr>
            <w:tcW w:w="1713" w:type="dxa"/>
            <w:tcBorders>
              <w:top w:val="single" w:sz="4" w:space="0" w:color="auto"/>
              <w:left w:val="nil"/>
              <w:bottom w:val="single" w:sz="4" w:space="0" w:color="auto"/>
              <w:right w:val="single" w:sz="4" w:space="0" w:color="auto"/>
            </w:tcBorders>
            <w:shd w:val="clear" w:color="000000" w:fill="A6A6A6"/>
            <w:noWrap/>
            <w:hideMark/>
            <w:tcPrChange w:id="588" w:author="Nerushka Naidoo" w:date="2025-03-20T09:46:00Z">
              <w:tcPr>
                <w:tcW w:w="2060" w:type="dxa"/>
                <w:tcBorders>
                  <w:top w:val="single" w:sz="4" w:space="0" w:color="auto"/>
                  <w:left w:val="nil"/>
                  <w:bottom w:val="single" w:sz="4" w:space="0" w:color="auto"/>
                  <w:right w:val="single" w:sz="4" w:space="0" w:color="auto"/>
                </w:tcBorders>
                <w:shd w:val="clear" w:color="000000" w:fill="A6A6A6"/>
                <w:noWrap/>
                <w:hideMark/>
              </w:tcPr>
            </w:tcPrChange>
          </w:tcPr>
          <w:p w14:paraId="393C8966" w14:textId="77777777" w:rsidR="003F2453" w:rsidRPr="003F2453" w:rsidRDefault="003F2453" w:rsidP="003F2453">
            <w:pPr>
              <w:spacing w:after="0" w:line="240" w:lineRule="auto"/>
              <w:rPr>
                <w:ins w:id="589" w:author="Nerushka Naidoo" w:date="2025-03-20T09:45:00Z"/>
                <w:rFonts w:ascii="Times New Roman" w:eastAsia="Times New Roman" w:hAnsi="Times New Roman" w:cs="Times New Roman"/>
                <w:b/>
                <w:bCs/>
                <w:sz w:val="20"/>
                <w:szCs w:val="20"/>
                <w:lang w:eastAsia="en-ZA"/>
              </w:rPr>
            </w:pPr>
            <w:ins w:id="590" w:author="Nerushka Naidoo" w:date="2025-03-20T09:45:00Z">
              <w:r w:rsidRPr="003F2453">
                <w:rPr>
                  <w:rFonts w:ascii="Times New Roman" w:eastAsia="Times New Roman" w:hAnsi="Times New Roman" w:cs="Times New Roman"/>
                  <w:b/>
                  <w:bCs/>
                  <w:sz w:val="20"/>
                  <w:szCs w:val="20"/>
                  <w:lang w:eastAsia="en-ZA"/>
                </w:rPr>
                <w:t>Type</w:t>
              </w:r>
            </w:ins>
          </w:p>
        </w:tc>
        <w:tc>
          <w:tcPr>
            <w:tcW w:w="883" w:type="dxa"/>
            <w:tcBorders>
              <w:top w:val="single" w:sz="4" w:space="0" w:color="auto"/>
              <w:left w:val="nil"/>
              <w:bottom w:val="single" w:sz="4" w:space="0" w:color="auto"/>
              <w:right w:val="single" w:sz="4" w:space="0" w:color="auto"/>
            </w:tcBorders>
            <w:shd w:val="clear" w:color="000000" w:fill="A6A6A6"/>
            <w:hideMark/>
            <w:tcPrChange w:id="591" w:author="Nerushka Naidoo" w:date="2025-03-20T09:46:00Z">
              <w:tcPr>
                <w:tcW w:w="817" w:type="dxa"/>
                <w:tcBorders>
                  <w:top w:val="single" w:sz="4" w:space="0" w:color="auto"/>
                  <w:left w:val="nil"/>
                  <w:bottom w:val="single" w:sz="4" w:space="0" w:color="auto"/>
                  <w:right w:val="single" w:sz="4" w:space="0" w:color="auto"/>
                </w:tcBorders>
                <w:shd w:val="clear" w:color="000000" w:fill="A6A6A6"/>
                <w:hideMark/>
              </w:tcPr>
            </w:tcPrChange>
          </w:tcPr>
          <w:p w14:paraId="626FD6F5" w14:textId="77777777" w:rsidR="003F2453" w:rsidRPr="003F2453" w:rsidRDefault="003F2453" w:rsidP="003F2453">
            <w:pPr>
              <w:spacing w:after="0" w:line="240" w:lineRule="auto"/>
              <w:rPr>
                <w:ins w:id="592" w:author="Nerushka Naidoo" w:date="2025-03-20T09:45:00Z"/>
                <w:rFonts w:ascii="Times New Roman" w:eastAsia="Times New Roman" w:hAnsi="Times New Roman" w:cs="Times New Roman"/>
                <w:b/>
                <w:bCs/>
                <w:sz w:val="20"/>
                <w:szCs w:val="20"/>
                <w:lang w:eastAsia="en-ZA"/>
              </w:rPr>
            </w:pPr>
            <w:ins w:id="593" w:author="Nerushka Naidoo" w:date="2025-03-20T09:45:00Z">
              <w:r w:rsidRPr="003F2453">
                <w:rPr>
                  <w:rFonts w:ascii="Times New Roman" w:eastAsia="Times New Roman" w:hAnsi="Times New Roman" w:cs="Times New Roman"/>
                  <w:b/>
                  <w:bCs/>
                  <w:sz w:val="20"/>
                  <w:szCs w:val="20"/>
                  <w:lang w:eastAsia="en-ZA"/>
                </w:rPr>
                <w:t>Volume</w:t>
              </w:r>
            </w:ins>
          </w:p>
        </w:tc>
      </w:tr>
      <w:tr w:rsidR="003F2453" w:rsidRPr="003F2453" w14:paraId="6215380A" w14:textId="77777777" w:rsidTr="00146387">
        <w:trPr>
          <w:trHeight w:val="520"/>
          <w:ins w:id="594" w:author="Nerushka Naidoo" w:date="2025-03-20T09:45:00Z"/>
          <w:trPrChange w:id="595" w:author="Nerushka Naidoo" w:date="2025-03-20T09:46:00Z">
            <w:trPr>
              <w:trHeight w:val="52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59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60973562" w14:textId="77777777" w:rsidR="003F2453" w:rsidRPr="003F2453" w:rsidRDefault="003F2453" w:rsidP="003F2453">
            <w:pPr>
              <w:spacing w:after="0" w:line="240" w:lineRule="auto"/>
              <w:rPr>
                <w:ins w:id="597" w:author="Nerushka Naidoo" w:date="2025-03-20T09:45:00Z"/>
                <w:rFonts w:ascii="Times New Roman" w:eastAsia="Times New Roman" w:hAnsi="Times New Roman" w:cs="Times New Roman"/>
                <w:sz w:val="20"/>
                <w:szCs w:val="20"/>
                <w:lang w:eastAsia="en-ZA"/>
              </w:rPr>
            </w:pPr>
            <w:ins w:id="598" w:author="Nerushka Naidoo" w:date="2025-03-20T09:45:00Z">
              <w:r w:rsidRPr="003F2453">
                <w:rPr>
                  <w:rFonts w:ascii="Times New Roman" w:eastAsia="Times New Roman" w:hAnsi="Times New Roman" w:cs="Times New Roman"/>
                  <w:sz w:val="20"/>
                  <w:szCs w:val="20"/>
                  <w:lang w:eastAsia="en-ZA"/>
                </w:rPr>
                <w:t>Bloemfontein</w:t>
              </w:r>
            </w:ins>
          </w:p>
        </w:tc>
        <w:tc>
          <w:tcPr>
            <w:tcW w:w="1272" w:type="dxa"/>
            <w:tcBorders>
              <w:top w:val="nil"/>
              <w:left w:val="nil"/>
              <w:bottom w:val="single" w:sz="4" w:space="0" w:color="auto"/>
              <w:right w:val="single" w:sz="4" w:space="0" w:color="auto"/>
            </w:tcBorders>
            <w:shd w:val="clear" w:color="auto" w:fill="auto"/>
            <w:noWrap/>
            <w:hideMark/>
            <w:tcPrChange w:id="59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23E7DD53" w14:textId="77777777" w:rsidR="003F2453" w:rsidRPr="003F2453" w:rsidRDefault="003F2453" w:rsidP="003F2453">
            <w:pPr>
              <w:spacing w:after="0" w:line="240" w:lineRule="auto"/>
              <w:rPr>
                <w:ins w:id="600" w:author="Nerushka Naidoo" w:date="2025-03-20T09:45:00Z"/>
                <w:rFonts w:ascii="Times New Roman" w:eastAsia="Times New Roman" w:hAnsi="Times New Roman" w:cs="Times New Roman"/>
                <w:sz w:val="20"/>
                <w:szCs w:val="20"/>
                <w:lang w:eastAsia="en-ZA"/>
              </w:rPr>
            </w:pPr>
            <w:ins w:id="601" w:author="Nerushka Naidoo" w:date="2025-03-20T09:45:00Z">
              <w:r w:rsidRPr="003F2453">
                <w:rPr>
                  <w:rFonts w:ascii="Times New Roman" w:eastAsia="Times New Roman" w:hAnsi="Times New Roman" w:cs="Times New Roman"/>
                  <w:sz w:val="20"/>
                  <w:szCs w:val="20"/>
                  <w:lang w:eastAsia="en-ZA"/>
                </w:rPr>
                <w:t xml:space="preserve">Free State </w:t>
              </w:r>
            </w:ins>
          </w:p>
        </w:tc>
        <w:tc>
          <w:tcPr>
            <w:tcW w:w="1437" w:type="dxa"/>
            <w:tcBorders>
              <w:top w:val="nil"/>
              <w:left w:val="nil"/>
              <w:bottom w:val="single" w:sz="4" w:space="0" w:color="auto"/>
              <w:right w:val="single" w:sz="4" w:space="0" w:color="auto"/>
            </w:tcBorders>
            <w:shd w:val="clear" w:color="auto" w:fill="auto"/>
            <w:noWrap/>
            <w:hideMark/>
            <w:tcPrChange w:id="60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11228223" w14:textId="77777777" w:rsidR="003F2453" w:rsidRPr="003F2453" w:rsidRDefault="003F2453" w:rsidP="003F2453">
            <w:pPr>
              <w:spacing w:after="0" w:line="240" w:lineRule="auto"/>
              <w:rPr>
                <w:ins w:id="603" w:author="Nerushka Naidoo" w:date="2025-03-20T09:45:00Z"/>
                <w:rFonts w:ascii="Times New Roman" w:eastAsia="Times New Roman" w:hAnsi="Times New Roman" w:cs="Times New Roman"/>
                <w:sz w:val="20"/>
                <w:szCs w:val="20"/>
                <w:lang w:eastAsia="en-ZA"/>
              </w:rPr>
            </w:pPr>
            <w:ins w:id="604" w:author="Nerushka Naidoo" w:date="2025-03-20T09:45:00Z">
              <w:r w:rsidRPr="003F2453">
                <w:rPr>
                  <w:rFonts w:ascii="Times New Roman" w:eastAsia="Times New Roman" w:hAnsi="Times New Roman" w:cs="Times New Roman"/>
                  <w:sz w:val="20"/>
                  <w:szCs w:val="20"/>
                  <w:lang w:eastAsia="en-ZA"/>
                </w:rPr>
                <w:t>Bloemfontein</w:t>
              </w:r>
            </w:ins>
          </w:p>
        </w:tc>
        <w:tc>
          <w:tcPr>
            <w:tcW w:w="2959" w:type="dxa"/>
            <w:tcBorders>
              <w:top w:val="nil"/>
              <w:left w:val="nil"/>
              <w:bottom w:val="single" w:sz="4" w:space="0" w:color="auto"/>
              <w:right w:val="single" w:sz="4" w:space="0" w:color="auto"/>
            </w:tcBorders>
            <w:shd w:val="clear" w:color="auto" w:fill="auto"/>
            <w:hideMark/>
            <w:tcPrChange w:id="60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73E7290A" w14:textId="77777777" w:rsidR="003F2453" w:rsidRPr="003F2453" w:rsidRDefault="003F2453" w:rsidP="003F2453">
            <w:pPr>
              <w:spacing w:after="0" w:line="240" w:lineRule="auto"/>
              <w:rPr>
                <w:ins w:id="606" w:author="Nerushka Naidoo" w:date="2025-03-20T09:45:00Z"/>
                <w:rFonts w:ascii="Times New Roman" w:eastAsia="Times New Roman" w:hAnsi="Times New Roman" w:cs="Times New Roman"/>
                <w:sz w:val="20"/>
                <w:szCs w:val="20"/>
                <w:lang w:eastAsia="en-ZA"/>
              </w:rPr>
            </w:pPr>
            <w:ins w:id="607" w:author="Nerushka Naidoo" w:date="2025-03-20T09:45:00Z">
              <w:r w:rsidRPr="003F2453">
                <w:rPr>
                  <w:rFonts w:ascii="Times New Roman" w:eastAsia="Times New Roman" w:hAnsi="Times New Roman" w:cs="Times New Roman"/>
                  <w:sz w:val="20"/>
                  <w:szCs w:val="20"/>
                  <w:lang w:eastAsia="en-ZA"/>
                </w:rPr>
                <w:t>258 Church (Oliver Tambo) Street, Hamilton, Bloemfontein</w:t>
              </w:r>
            </w:ins>
          </w:p>
        </w:tc>
        <w:tc>
          <w:tcPr>
            <w:tcW w:w="1713" w:type="dxa"/>
            <w:tcBorders>
              <w:top w:val="nil"/>
              <w:left w:val="nil"/>
              <w:bottom w:val="single" w:sz="4" w:space="0" w:color="auto"/>
              <w:right w:val="single" w:sz="4" w:space="0" w:color="auto"/>
            </w:tcBorders>
            <w:shd w:val="clear" w:color="auto" w:fill="auto"/>
            <w:noWrap/>
            <w:hideMark/>
            <w:tcPrChange w:id="60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061E6AE8" w14:textId="77777777" w:rsidR="003F2453" w:rsidRPr="003F2453" w:rsidRDefault="003F2453" w:rsidP="003F2453">
            <w:pPr>
              <w:spacing w:after="0" w:line="240" w:lineRule="auto"/>
              <w:rPr>
                <w:ins w:id="609" w:author="Nerushka Naidoo" w:date="2025-03-20T09:45:00Z"/>
                <w:rFonts w:ascii="Times New Roman" w:eastAsia="Times New Roman" w:hAnsi="Times New Roman" w:cs="Times New Roman"/>
                <w:sz w:val="20"/>
                <w:szCs w:val="20"/>
                <w:lang w:eastAsia="en-ZA"/>
              </w:rPr>
            </w:pPr>
            <w:ins w:id="61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61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57F80CF0" w14:textId="77777777" w:rsidR="003F2453" w:rsidRPr="003F2453" w:rsidRDefault="003F2453" w:rsidP="003F2453">
            <w:pPr>
              <w:spacing w:after="0" w:line="240" w:lineRule="auto"/>
              <w:rPr>
                <w:ins w:id="612" w:author="Nerushka Naidoo" w:date="2025-03-20T09:45:00Z"/>
                <w:rFonts w:ascii="Times New Roman" w:eastAsia="Times New Roman" w:hAnsi="Times New Roman" w:cs="Times New Roman"/>
                <w:sz w:val="20"/>
                <w:szCs w:val="20"/>
                <w:lang w:eastAsia="en-ZA"/>
              </w:rPr>
            </w:pPr>
            <w:ins w:id="613" w:author="Nerushka Naidoo" w:date="2025-03-20T09:45:00Z">
              <w:r w:rsidRPr="003F2453">
                <w:rPr>
                  <w:rFonts w:ascii="Times New Roman" w:eastAsia="Times New Roman" w:hAnsi="Times New Roman" w:cs="Times New Roman"/>
                  <w:sz w:val="20"/>
                  <w:szCs w:val="20"/>
                  <w:lang w:eastAsia="en-ZA"/>
                </w:rPr>
                <w:t>10</w:t>
              </w:r>
            </w:ins>
          </w:p>
        </w:tc>
      </w:tr>
      <w:tr w:rsidR="003F2453" w:rsidRPr="003F2453" w14:paraId="2B1253AE" w14:textId="77777777" w:rsidTr="00146387">
        <w:trPr>
          <w:trHeight w:val="780"/>
          <w:ins w:id="614" w:author="Nerushka Naidoo" w:date="2025-03-20T09:45:00Z"/>
          <w:trPrChange w:id="615" w:author="Nerushka Naidoo" w:date="2025-03-20T09:46:00Z">
            <w:trPr>
              <w:trHeight w:val="78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61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6313C434" w14:textId="77777777" w:rsidR="003F2453" w:rsidRPr="003F2453" w:rsidRDefault="003F2453" w:rsidP="003F2453">
            <w:pPr>
              <w:spacing w:after="0" w:line="240" w:lineRule="auto"/>
              <w:rPr>
                <w:ins w:id="617" w:author="Nerushka Naidoo" w:date="2025-03-20T09:45:00Z"/>
                <w:rFonts w:ascii="Times New Roman" w:eastAsia="Times New Roman" w:hAnsi="Times New Roman" w:cs="Times New Roman"/>
                <w:sz w:val="20"/>
                <w:szCs w:val="20"/>
                <w:lang w:eastAsia="en-ZA"/>
              </w:rPr>
            </w:pPr>
            <w:ins w:id="618" w:author="Nerushka Naidoo" w:date="2025-03-20T09:45:00Z">
              <w:r w:rsidRPr="003F2453">
                <w:rPr>
                  <w:rFonts w:ascii="Times New Roman" w:eastAsia="Times New Roman" w:hAnsi="Times New Roman" w:cs="Times New Roman"/>
                  <w:sz w:val="20"/>
                  <w:szCs w:val="20"/>
                  <w:lang w:eastAsia="en-ZA"/>
                </w:rPr>
                <w:t>Port Elizabeth</w:t>
              </w:r>
            </w:ins>
          </w:p>
        </w:tc>
        <w:tc>
          <w:tcPr>
            <w:tcW w:w="1272" w:type="dxa"/>
            <w:tcBorders>
              <w:top w:val="nil"/>
              <w:left w:val="nil"/>
              <w:bottom w:val="single" w:sz="4" w:space="0" w:color="auto"/>
              <w:right w:val="single" w:sz="4" w:space="0" w:color="auto"/>
            </w:tcBorders>
            <w:shd w:val="clear" w:color="auto" w:fill="auto"/>
            <w:noWrap/>
            <w:hideMark/>
            <w:tcPrChange w:id="61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085AE04D" w14:textId="77777777" w:rsidR="003F2453" w:rsidRPr="003F2453" w:rsidRDefault="003F2453" w:rsidP="003F2453">
            <w:pPr>
              <w:spacing w:after="0" w:line="240" w:lineRule="auto"/>
              <w:rPr>
                <w:ins w:id="620" w:author="Nerushka Naidoo" w:date="2025-03-20T09:45:00Z"/>
                <w:rFonts w:ascii="Times New Roman" w:eastAsia="Times New Roman" w:hAnsi="Times New Roman" w:cs="Times New Roman"/>
                <w:sz w:val="20"/>
                <w:szCs w:val="20"/>
                <w:lang w:eastAsia="en-ZA"/>
              </w:rPr>
            </w:pPr>
            <w:ins w:id="621" w:author="Nerushka Naidoo" w:date="2025-03-20T09:45:00Z">
              <w:r w:rsidRPr="003F2453">
                <w:rPr>
                  <w:rFonts w:ascii="Times New Roman" w:eastAsia="Times New Roman" w:hAnsi="Times New Roman" w:cs="Times New Roman"/>
                  <w:sz w:val="20"/>
                  <w:szCs w:val="20"/>
                  <w:lang w:eastAsia="en-ZA"/>
                </w:rPr>
                <w:t>Eastern Cape</w:t>
              </w:r>
            </w:ins>
          </w:p>
        </w:tc>
        <w:tc>
          <w:tcPr>
            <w:tcW w:w="1437" w:type="dxa"/>
            <w:tcBorders>
              <w:top w:val="nil"/>
              <w:left w:val="nil"/>
              <w:bottom w:val="single" w:sz="4" w:space="0" w:color="auto"/>
              <w:right w:val="single" w:sz="4" w:space="0" w:color="auto"/>
            </w:tcBorders>
            <w:shd w:val="clear" w:color="auto" w:fill="auto"/>
            <w:noWrap/>
            <w:hideMark/>
            <w:tcPrChange w:id="62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215BA28C" w14:textId="77777777" w:rsidR="003F2453" w:rsidRPr="003F2453" w:rsidRDefault="003F2453" w:rsidP="003F2453">
            <w:pPr>
              <w:spacing w:after="0" w:line="240" w:lineRule="auto"/>
              <w:rPr>
                <w:ins w:id="623" w:author="Nerushka Naidoo" w:date="2025-03-20T09:45:00Z"/>
                <w:rFonts w:ascii="Times New Roman" w:eastAsia="Times New Roman" w:hAnsi="Times New Roman" w:cs="Times New Roman"/>
                <w:sz w:val="20"/>
                <w:szCs w:val="20"/>
                <w:lang w:eastAsia="en-ZA"/>
              </w:rPr>
            </w:pPr>
            <w:ins w:id="624" w:author="Nerushka Naidoo" w:date="2025-03-20T09:45:00Z">
              <w:r w:rsidRPr="003F2453">
                <w:rPr>
                  <w:rFonts w:ascii="Times New Roman" w:eastAsia="Times New Roman" w:hAnsi="Times New Roman" w:cs="Times New Roman"/>
                  <w:sz w:val="20"/>
                  <w:szCs w:val="20"/>
                  <w:lang w:eastAsia="en-ZA"/>
                </w:rPr>
                <w:t>Port Elizabeth</w:t>
              </w:r>
            </w:ins>
          </w:p>
        </w:tc>
        <w:tc>
          <w:tcPr>
            <w:tcW w:w="2959" w:type="dxa"/>
            <w:tcBorders>
              <w:top w:val="nil"/>
              <w:left w:val="nil"/>
              <w:bottom w:val="single" w:sz="4" w:space="0" w:color="auto"/>
              <w:right w:val="single" w:sz="4" w:space="0" w:color="auto"/>
            </w:tcBorders>
            <w:shd w:val="clear" w:color="auto" w:fill="auto"/>
            <w:hideMark/>
            <w:tcPrChange w:id="62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53778DA7" w14:textId="77777777" w:rsidR="003F2453" w:rsidRPr="003F2453" w:rsidRDefault="003F2453" w:rsidP="003F2453">
            <w:pPr>
              <w:spacing w:after="0" w:line="240" w:lineRule="auto"/>
              <w:rPr>
                <w:ins w:id="626" w:author="Nerushka Naidoo" w:date="2025-03-20T09:45:00Z"/>
                <w:rFonts w:ascii="Times New Roman" w:eastAsia="Times New Roman" w:hAnsi="Times New Roman" w:cs="Times New Roman"/>
                <w:sz w:val="20"/>
                <w:szCs w:val="20"/>
                <w:lang w:eastAsia="en-ZA"/>
              </w:rPr>
            </w:pPr>
            <w:ins w:id="627" w:author="Nerushka Naidoo" w:date="2025-03-20T09:45:00Z">
              <w:r w:rsidRPr="003F2453">
                <w:rPr>
                  <w:rFonts w:ascii="Times New Roman" w:eastAsia="Times New Roman" w:hAnsi="Times New Roman" w:cs="Times New Roman"/>
                  <w:sz w:val="20"/>
                  <w:szCs w:val="20"/>
                  <w:lang w:eastAsia="en-ZA"/>
                </w:rPr>
                <w:t xml:space="preserve">6 to 8 Ruan Road, Green Bushes, Aldo Park Gate, Gate no2, Unit 6 to 8, Greenbushes, </w:t>
              </w:r>
              <w:proofErr w:type="spellStart"/>
              <w:r w:rsidRPr="003F2453">
                <w:rPr>
                  <w:rFonts w:ascii="Times New Roman" w:eastAsia="Times New Roman" w:hAnsi="Times New Roman" w:cs="Times New Roman"/>
                  <w:sz w:val="20"/>
                  <w:szCs w:val="20"/>
                  <w:lang w:eastAsia="en-ZA"/>
                </w:rPr>
                <w:t>PortElizabeth</w:t>
              </w:r>
              <w:proofErr w:type="spellEnd"/>
            </w:ins>
          </w:p>
        </w:tc>
        <w:tc>
          <w:tcPr>
            <w:tcW w:w="1713" w:type="dxa"/>
            <w:tcBorders>
              <w:top w:val="nil"/>
              <w:left w:val="nil"/>
              <w:bottom w:val="single" w:sz="4" w:space="0" w:color="auto"/>
              <w:right w:val="single" w:sz="4" w:space="0" w:color="auto"/>
            </w:tcBorders>
            <w:shd w:val="clear" w:color="auto" w:fill="auto"/>
            <w:noWrap/>
            <w:hideMark/>
            <w:tcPrChange w:id="62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2C8233BC" w14:textId="77777777" w:rsidR="003F2453" w:rsidRPr="003F2453" w:rsidRDefault="003F2453" w:rsidP="003F2453">
            <w:pPr>
              <w:spacing w:after="0" w:line="240" w:lineRule="auto"/>
              <w:rPr>
                <w:ins w:id="629" w:author="Nerushka Naidoo" w:date="2025-03-20T09:45:00Z"/>
                <w:rFonts w:ascii="Times New Roman" w:eastAsia="Times New Roman" w:hAnsi="Times New Roman" w:cs="Times New Roman"/>
                <w:sz w:val="20"/>
                <w:szCs w:val="20"/>
                <w:lang w:eastAsia="en-ZA"/>
              </w:rPr>
            </w:pPr>
            <w:ins w:id="63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63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1A0774A3" w14:textId="77777777" w:rsidR="003F2453" w:rsidRPr="003F2453" w:rsidRDefault="003F2453" w:rsidP="003F2453">
            <w:pPr>
              <w:spacing w:after="0" w:line="240" w:lineRule="auto"/>
              <w:rPr>
                <w:ins w:id="632" w:author="Nerushka Naidoo" w:date="2025-03-20T09:45:00Z"/>
                <w:rFonts w:ascii="Times New Roman" w:eastAsia="Times New Roman" w:hAnsi="Times New Roman" w:cs="Times New Roman"/>
                <w:sz w:val="20"/>
                <w:szCs w:val="20"/>
                <w:lang w:eastAsia="en-ZA"/>
              </w:rPr>
            </w:pPr>
            <w:ins w:id="633" w:author="Nerushka Naidoo" w:date="2025-03-20T09:45:00Z">
              <w:r w:rsidRPr="003F2453">
                <w:rPr>
                  <w:rFonts w:ascii="Times New Roman" w:eastAsia="Times New Roman" w:hAnsi="Times New Roman" w:cs="Times New Roman"/>
                  <w:sz w:val="20"/>
                  <w:szCs w:val="20"/>
                  <w:lang w:eastAsia="en-ZA"/>
                </w:rPr>
                <w:t>10</w:t>
              </w:r>
            </w:ins>
          </w:p>
        </w:tc>
      </w:tr>
      <w:tr w:rsidR="003F2453" w:rsidRPr="003F2453" w14:paraId="53951902" w14:textId="77777777" w:rsidTr="00146387">
        <w:trPr>
          <w:trHeight w:val="290"/>
          <w:ins w:id="634" w:author="Nerushka Naidoo" w:date="2025-03-20T09:45:00Z"/>
          <w:trPrChange w:id="63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63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7920F21B" w14:textId="77777777" w:rsidR="003F2453" w:rsidRPr="003F2453" w:rsidRDefault="003F2453" w:rsidP="003F2453">
            <w:pPr>
              <w:spacing w:after="0" w:line="240" w:lineRule="auto"/>
              <w:rPr>
                <w:ins w:id="637" w:author="Nerushka Naidoo" w:date="2025-03-20T09:45:00Z"/>
                <w:rFonts w:ascii="Times New Roman" w:eastAsia="Times New Roman" w:hAnsi="Times New Roman" w:cs="Times New Roman"/>
                <w:sz w:val="20"/>
                <w:szCs w:val="20"/>
                <w:lang w:eastAsia="en-ZA"/>
              </w:rPr>
            </w:pPr>
            <w:ins w:id="638" w:author="Nerushka Naidoo" w:date="2025-03-20T09:45:00Z">
              <w:r w:rsidRPr="003F2453">
                <w:rPr>
                  <w:rFonts w:ascii="Times New Roman" w:eastAsia="Times New Roman" w:hAnsi="Times New Roman" w:cs="Times New Roman"/>
                  <w:sz w:val="20"/>
                  <w:szCs w:val="20"/>
                  <w:lang w:eastAsia="en-ZA"/>
                </w:rPr>
                <w:t>Potchefstroom</w:t>
              </w:r>
            </w:ins>
          </w:p>
        </w:tc>
        <w:tc>
          <w:tcPr>
            <w:tcW w:w="1272" w:type="dxa"/>
            <w:tcBorders>
              <w:top w:val="nil"/>
              <w:left w:val="nil"/>
              <w:bottom w:val="single" w:sz="4" w:space="0" w:color="auto"/>
              <w:right w:val="single" w:sz="4" w:space="0" w:color="auto"/>
            </w:tcBorders>
            <w:shd w:val="clear" w:color="auto" w:fill="auto"/>
            <w:noWrap/>
            <w:hideMark/>
            <w:tcPrChange w:id="63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7FF4E2FA" w14:textId="77777777" w:rsidR="003F2453" w:rsidRPr="003F2453" w:rsidRDefault="003F2453" w:rsidP="003F2453">
            <w:pPr>
              <w:spacing w:after="0" w:line="240" w:lineRule="auto"/>
              <w:rPr>
                <w:ins w:id="640" w:author="Nerushka Naidoo" w:date="2025-03-20T09:45:00Z"/>
                <w:rFonts w:ascii="Times New Roman" w:eastAsia="Times New Roman" w:hAnsi="Times New Roman" w:cs="Times New Roman"/>
                <w:sz w:val="20"/>
                <w:szCs w:val="20"/>
                <w:lang w:eastAsia="en-ZA"/>
              </w:rPr>
            </w:pPr>
            <w:ins w:id="641" w:author="Nerushka Naidoo" w:date="2025-03-20T09:45:00Z">
              <w:r w:rsidRPr="003F2453">
                <w:rPr>
                  <w:rFonts w:ascii="Times New Roman" w:eastAsia="Times New Roman" w:hAnsi="Times New Roman" w:cs="Times New Roman"/>
                  <w:sz w:val="20"/>
                  <w:szCs w:val="20"/>
                  <w:lang w:eastAsia="en-ZA"/>
                </w:rPr>
                <w:t>North West</w:t>
              </w:r>
            </w:ins>
          </w:p>
        </w:tc>
        <w:tc>
          <w:tcPr>
            <w:tcW w:w="1437" w:type="dxa"/>
            <w:tcBorders>
              <w:top w:val="nil"/>
              <w:left w:val="nil"/>
              <w:bottom w:val="single" w:sz="4" w:space="0" w:color="auto"/>
              <w:right w:val="single" w:sz="4" w:space="0" w:color="auto"/>
            </w:tcBorders>
            <w:shd w:val="clear" w:color="auto" w:fill="auto"/>
            <w:noWrap/>
            <w:hideMark/>
            <w:tcPrChange w:id="64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70B483AF" w14:textId="77777777" w:rsidR="003F2453" w:rsidRPr="003F2453" w:rsidRDefault="003F2453" w:rsidP="003F2453">
            <w:pPr>
              <w:spacing w:after="0" w:line="240" w:lineRule="auto"/>
              <w:rPr>
                <w:ins w:id="643" w:author="Nerushka Naidoo" w:date="2025-03-20T09:45:00Z"/>
                <w:rFonts w:ascii="Times New Roman" w:eastAsia="Times New Roman" w:hAnsi="Times New Roman" w:cs="Times New Roman"/>
                <w:sz w:val="20"/>
                <w:szCs w:val="20"/>
                <w:lang w:eastAsia="en-ZA"/>
              </w:rPr>
            </w:pPr>
            <w:proofErr w:type="spellStart"/>
            <w:ins w:id="644" w:author="Nerushka Naidoo" w:date="2025-03-20T09:45:00Z">
              <w:r w:rsidRPr="003F2453">
                <w:rPr>
                  <w:rFonts w:ascii="Times New Roman" w:eastAsia="Times New Roman" w:hAnsi="Times New Roman" w:cs="Times New Roman"/>
                  <w:sz w:val="20"/>
                  <w:szCs w:val="20"/>
                  <w:lang w:eastAsia="en-ZA"/>
                </w:rPr>
                <w:t>Vryburg</w:t>
              </w:r>
              <w:proofErr w:type="spellEnd"/>
            </w:ins>
          </w:p>
        </w:tc>
        <w:tc>
          <w:tcPr>
            <w:tcW w:w="2959" w:type="dxa"/>
            <w:tcBorders>
              <w:top w:val="nil"/>
              <w:left w:val="nil"/>
              <w:bottom w:val="single" w:sz="4" w:space="0" w:color="auto"/>
              <w:right w:val="single" w:sz="4" w:space="0" w:color="auto"/>
            </w:tcBorders>
            <w:shd w:val="clear" w:color="auto" w:fill="auto"/>
            <w:hideMark/>
            <w:tcPrChange w:id="64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582CBBF2" w14:textId="77777777" w:rsidR="003F2453" w:rsidRPr="003F2453" w:rsidRDefault="003F2453" w:rsidP="003F2453">
            <w:pPr>
              <w:spacing w:after="0" w:line="240" w:lineRule="auto"/>
              <w:rPr>
                <w:ins w:id="646" w:author="Nerushka Naidoo" w:date="2025-03-20T09:45:00Z"/>
                <w:rFonts w:ascii="Times New Roman" w:eastAsia="Times New Roman" w:hAnsi="Times New Roman" w:cs="Times New Roman"/>
                <w:sz w:val="20"/>
                <w:szCs w:val="20"/>
                <w:lang w:eastAsia="en-ZA"/>
              </w:rPr>
            </w:pPr>
            <w:ins w:id="647" w:author="Nerushka Naidoo" w:date="2025-03-20T09:45:00Z">
              <w:r w:rsidRPr="003F2453">
                <w:rPr>
                  <w:rFonts w:ascii="Times New Roman" w:eastAsia="Times New Roman" w:hAnsi="Times New Roman" w:cs="Times New Roman"/>
                  <w:sz w:val="20"/>
                  <w:szCs w:val="20"/>
                  <w:lang w:eastAsia="en-ZA"/>
                </w:rPr>
                <w:t xml:space="preserve">11 Malt Str, </w:t>
              </w:r>
              <w:proofErr w:type="spellStart"/>
              <w:r w:rsidRPr="003F2453">
                <w:rPr>
                  <w:rFonts w:ascii="Times New Roman" w:eastAsia="Times New Roman" w:hAnsi="Times New Roman" w:cs="Times New Roman"/>
                  <w:sz w:val="20"/>
                  <w:szCs w:val="20"/>
                  <w:lang w:eastAsia="en-ZA"/>
                </w:rPr>
                <w:t>Vryburg</w:t>
              </w:r>
              <w:proofErr w:type="spellEnd"/>
            </w:ins>
          </w:p>
        </w:tc>
        <w:tc>
          <w:tcPr>
            <w:tcW w:w="1713" w:type="dxa"/>
            <w:tcBorders>
              <w:top w:val="nil"/>
              <w:left w:val="nil"/>
              <w:bottom w:val="single" w:sz="4" w:space="0" w:color="auto"/>
              <w:right w:val="single" w:sz="4" w:space="0" w:color="auto"/>
            </w:tcBorders>
            <w:shd w:val="clear" w:color="auto" w:fill="auto"/>
            <w:noWrap/>
            <w:hideMark/>
            <w:tcPrChange w:id="64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473317FE" w14:textId="77777777" w:rsidR="003F2453" w:rsidRPr="003F2453" w:rsidRDefault="003F2453" w:rsidP="003F2453">
            <w:pPr>
              <w:spacing w:after="0" w:line="240" w:lineRule="auto"/>
              <w:rPr>
                <w:ins w:id="649" w:author="Nerushka Naidoo" w:date="2025-03-20T09:45:00Z"/>
                <w:rFonts w:ascii="Times New Roman" w:eastAsia="Times New Roman" w:hAnsi="Times New Roman" w:cs="Times New Roman"/>
                <w:sz w:val="20"/>
                <w:szCs w:val="20"/>
                <w:lang w:eastAsia="en-ZA"/>
              </w:rPr>
            </w:pPr>
            <w:ins w:id="65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65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0E2C4664" w14:textId="77777777" w:rsidR="003F2453" w:rsidRPr="003F2453" w:rsidRDefault="003F2453" w:rsidP="003F2453">
            <w:pPr>
              <w:spacing w:after="0" w:line="240" w:lineRule="auto"/>
              <w:rPr>
                <w:ins w:id="652" w:author="Nerushka Naidoo" w:date="2025-03-20T09:45:00Z"/>
                <w:rFonts w:ascii="Times New Roman" w:eastAsia="Times New Roman" w:hAnsi="Times New Roman" w:cs="Times New Roman"/>
                <w:sz w:val="20"/>
                <w:szCs w:val="20"/>
                <w:lang w:eastAsia="en-ZA"/>
              </w:rPr>
            </w:pPr>
            <w:ins w:id="653" w:author="Nerushka Naidoo" w:date="2025-03-20T09:45:00Z">
              <w:r w:rsidRPr="003F2453">
                <w:rPr>
                  <w:rFonts w:ascii="Times New Roman" w:eastAsia="Times New Roman" w:hAnsi="Times New Roman" w:cs="Times New Roman"/>
                  <w:sz w:val="20"/>
                  <w:szCs w:val="20"/>
                  <w:lang w:eastAsia="en-ZA"/>
                </w:rPr>
                <w:t>10</w:t>
              </w:r>
            </w:ins>
          </w:p>
        </w:tc>
      </w:tr>
      <w:tr w:rsidR="003F2453" w:rsidRPr="003F2453" w14:paraId="5A72F639" w14:textId="77777777" w:rsidTr="00146387">
        <w:trPr>
          <w:trHeight w:val="290"/>
          <w:ins w:id="654" w:author="Nerushka Naidoo" w:date="2025-03-20T09:45:00Z"/>
          <w:trPrChange w:id="65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65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19ED41CA" w14:textId="77777777" w:rsidR="003F2453" w:rsidRPr="003F2453" w:rsidRDefault="003F2453" w:rsidP="003F2453">
            <w:pPr>
              <w:spacing w:after="0" w:line="240" w:lineRule="auto"/>
              <w:rPr>
                <w:ins w:id="657" w:author="Nerushka Naidoo" w:date="2025-03-20T09:45:00Z"/>
                <w:rFonts w:ascii="Times New Roman" w:eastAsia="Times New Roman" w:hAnsi="Times New Roman" w:cs="Times New Roman"/>
                <w:sz w:val="20"/>
                <w:szCs w:val="20"/>
                <w:lang w:eastAsia="en-ZA"/>
              </w:rPr>
            </w:pPr>
            <w:ins w:id="658" w:author="Nerushka Naidoo" w:date="2025-03-20T09:45:00Z">
              <w:r w:rsidRPr="003F2453">
                <w:rPr>
                  <w:rFonts w:ascii="Times New Roman" w:eastAsia="Times New Roman" w:hAnsi="Times New Roman" w:cs="Times New Roman"/>
                  <w:sz w:val="20"/>
                  <w:szCs w:val="20"/>
                  <w:lang w:eastAsia="en-ZA"/>
                </w:rPr>
                <w:t>Cape Town</w:t>
              </w:r>
            </w:ins>
          </w:p>
        </w:tc>
        <w:tc>
          <w:tcPr>
            <w:tcW w:w="1272" w:type="dxa"/>
            <w:tcBorders>
              <w:top w:val="nil"/>
              <w:left w:val="nil"/>
              <w:bottom w:val="single" w:sz="4" w:space="0" w:color="auto"/>
              <w:right w:val="single" w:sz="4" w:space="0" w:color="auto"/>
            </w:tcBorders>
            <w:shd w:val="clear" w:color="auto" w:fill="auto"/>
            <w:noWrap/>
            <w:hideMark/>
            <w:tcPrChange w:id="65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3E01909D" w14:textId="77777777" w:rsidR="003F2453" w:rsidRPr="003F2453" w:rsidRDefault="003F2453" w:rsidP="003F2453">
            <w:pPr>
              <w:spacing w:after="0" w:line="240" w:lineRule="auto"/>
              <w:rPr>
                <w:ins w:id="660" w:author="Nerushka Naidoo" w:date="2025-03-20T09:45:00Z"/>
                <w:rFonts w:ascii="Times New Roman" w:eastAsia="Times New Roman" w:hAnsi="Times New Roman" w:cs="Times New Roman"/>
                <w:sz w:val="20"/>
                <w:szCs w:val="20"/>
                <w:lang w:eastAsia="en-ZA"/>
              </w:rPr>
            </w:pPr>
            <w:ins w:id="661" w:author="Nerushka Naidoo" w:date="2025-03-20T09:45:00Z">
              <w:r w:rsidRPr="003F2453">
                <w:rPr>
                  <w:rFonts w:ascii="Times New Roman" w:eastAsia="Times New Roman" w:hAnsi="Times New Roman" w:cs="Times New Roman"/>
                  <w:sz w:val="20"/>
                  <w:szCs w:val="20"/>
                  <w:lang w:eastAsia="en-ZA"/>
                </w:rPr>
                <w:t>Northern Cape</w:t>
              </w:r>
            </w:ins>
          </w:p>
        </w:tc>
        <w:tc>
          <w:tcPr>
            <w:tcW w:w="1437" w:type="dxa"/>
            <w:tcBorders>
              <w:top w:val="nil"/>
              <w:left w:val="nil"/>
              <w:bottom w:val="single" w:sz="4" w:space="0" w:color="auto"/>
              <w:right w:val="single" w:sz="4" w:space="0" w:color="auto"/>
            </w:tcBorders>
            <w:shd w:val="clear" w:color="auto" w:fill="auto"/>
            <w:noWrap/>
            <w:hideMark/>
            <w:tcPrChange w:id="66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5D15B3A5" w14:textId="77777777" w:rsidR="003F2453" w:rsidRPr="003F2453" w:rsidRDefault="003F2453" w:rsidP="003F2453">
            <w:pPr>
              <w:spacing w:after="0" w:line="240" w:lineRule="auto"/>
              <w:rPr>
                <w:ins w:id="663" w:author="Nerushka Naidoo" w:date="2025-03-20T09:45:00Z"/>
                <w:rFonts w:ascii="Times New Roman" w:eastAsia="Times New Roman" w:hAnsi="Times New Roman" w:cs="Times New Roman"/>
                <w:sz w:val="20"/>
                <w:szCs w:val="20"/>
                <w:lang w:eastAsia="en-ZA"/>
              </w:rPr>
            </w:pPr>
            <w:ins w:id="664" w:author="Nerushka Naidoo" w:date="2025-03-20T09:45:00Z">
              <w:r w:rsidRPr="003F2453">
                <w:rPr>
                  <w:rFonts w:ascii="Times New Roman" w:eastAsia="Times New Roman" w:hAnsi="Times New Roman" w:cs="Times New Roman"/>
                  <w:sz w:val="20"/>
                  <w:szCs w:val="20"/>
                  <w:lang w:eastAsia="en-ZA"/>
                </w:rPr>
                <w:t>Upington</w:t>
              </w:r>
            </w:ins>
          </w:p>
        </w:tc>
        <w:tc>
          <w:tcPr>
            <w:tcW w:w="2959" w:type="dxa"/>
            <w:tcBorders>
              <w:top w:val="nil"/>
              <w:left w:val="nil"/>
              <w:bottom w:val="single" w:sz="4" w:space="0" w:color="auto"/>
              <w:right w:val="single" w:sz="4" w:space="0" w:color="auto"/>
            </w:tcBorders>
            <w:shd w:val="clear" w:color="auto" w:fill="auto"/>
            <w:hideMark/>
            <w:tcPrChange w:id="66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2499AE44" w14:textId="77777777" w:rsidR="003F2453" w:rsidRPr="003F2453" w:rsidRDefault="003F2453" w:rsidP="003F2453">
            <w:pPr>
              <w:spacing w:after="0" w:line="240" w:lineRule="auto"/>
              <w:rPr>
                <w:ins w:id="666" w:author="Nerushka Naidoo" w:date="2025-03-20T09:45:00Z"/>
                <w:rFonts w:ascii="Times New Roman" w:eastAsia="Times New Roman" w:hAnsi="Times New Roman" w:cs="Times New Roman"/>
                <w:sz w:val="20"/>
                <w:szCs w:val="20"/>
                <w:lang w:eastAsia="en-ZA"/>
              </w:rPr>
            </w:pPr>
            <w:ins w:id="667" w:author="Nerushka Naidoo" w:date="2025-03-20T09:45:00Z">
              <w:r w:rsidRPr="003F2453">
                <w:rPr>
                  <w:rFonts w:ascii="Times New Roman" w:eastAsia="Times New Roman" w:hAnsi="Times New Roman" w:cs="Times New Roman"/>
                  <w:sz w:val="20"/>
                  <w:szCs w:val="20"/>
                  <w:lang w:eastAsia="en-ZA"/>
                </w:rPr>
                <w:t>26A Industrial Rd, Upington</w:t>
              </w:r>
            </w:ins>
          </w:p>
        </w:tc>
        <w:tc>
          <w:tcPr>
            <w:tcW w:w="1713" w:type="dxa"/>
            <w:tcBorders>
              <w:top w:val="nil"/>
              <w:left w:val="nil"/>
              <w:bottom w:val="single" w:sz="4" w:space="0" w:color="auto"/>
              <w:right w:val="single" w:sz="4" w:space="0" w:color="auto"/>
            </w:tcBorders>
            <w:shd w:val="clear" w:color="auto" w:fill="auto"/>
            <w:noWrap/>
            <w:hideMark/>
            <w:tcPrChange w:id="66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36BF1AB4" w14:textId="77777777" w:rsidR="003F2453" w:rsidRPr="003F2453" w:rsidRDefault="003F2453" w:rsidP="003F2453">
            <w:pPr>
              <w:spacing w:after="0" w:line="240" w:lineRule="auto"/>
              <w:rPr>
                <w:ins w:id="669" w:author="Nerushka Naidoo" w:date="2025-03-20T09:45:00Z"/>
                <w:rFonts w:ascii="Times New Roman" w:eastAsia="Times New Roman" w:hAnsi="Times New Roman" w:cs="Times New Roman"/>
                <w:sz w:val="20"/>
                <w:szCs w:val="20"/>
                <w:lang w:eastAsia="en-ZA"/>
              </w:rPr>
            </w:pPr>
            <w:ins w:id="67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67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5C70477A" w14:textId="77777777" w:rsidR="003F2453" w:rsidRPr="003F2453" w:rsidRDefault="003F2453" w:rsidP="003F2453">
            <w:pPr>
              <w:spacing w:after="0" w:line="240" w:lineRule="auto"/>
              <w:rPr>
                <w:ins w:id="672" w:author="Nerushka Naidoo" w:date="2025-03-20T09:45:00Z"/>
                <w:rFonts w:ascii="Times New Roman" w:eastAsia="Times New Roman" w:hAnsi="Times New Roman" w:cs="Times New Roman"/>
                <w:sz w:val="20"/>
                <w:szCs w:val="20"/>
                <w:lang w:eastAsia="en-ZA"/>
              </w:rPr>
            </w:pPr>
            <w:ins w:id="673" w:author="Nerushka Naidoo" w:date="2025-03-20T09:45:00Z">
              <w:r w:rsidRPr="003F2453">
                <w:rPr>
                  <w:rFonts w:ascii="Times New Roman" w:eastAsia="Times New Roman" w:hAnsi="Times New Roman" w:cs="Times New Roman"/>
                  <w:sz w:val="20"/>
                  <w:szCs w:val="20"/>
                  <w:lang w:eastAsia="en-ZA"/>
                </w:rPr>
                <w:t>9</w:t>
              </w:r>
            </w:ins>
          </w:p>
        </w:tc>
      </w:tr>
      <w:tr w:rsidR="003F2453" w:rsidRPr="003F2453" w14:paraId="5C760477" w14:textId="77777777" w:rsidTr="00146387">
        <w:trPr>
          <w:trHeight w:val="520"/>
          <w:ins w:id="674" w:author="Nerushka Naidoo" w:date="2025-03-20T09:45:00Z"/>
          <w:trPrChange w:id="675" w:author="Nerushka Naidoo" w:date="2025-03-20T09:46:00Z">
            <w:trPr>
              <w:trHeight w:val="52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67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075CDFEC" w14:textId="77777777" w:rsidR="003F2453" w:rsidRPr="003F2453" w:rsidRDefault="003F2453" w:rsidP="003F2453">
            <w:pPr>
              <w:spacing w:after="0" w:line="240" w:lineRule="auto"/>
              <w:rPr>
                <w:ins w:id="677" w:author="Nerushka Naidoo" w:date="2025-03-20T09:45:00Z"/>
                <w:rFonts w:ascii="Times New Roman" w:eastAsia="Times New Roman" w:hAnsi="Times New Roman" w:cs="Times New Roman"/>
                <w:sz w:val="20"/>
                <w:szCs w:val="20"/>
                <w:lang w:eastAsia="en-ZA"/>
              </w:rPr>
            </w:pPr>
            <w:ins w:id="678" w:author="Nerushka Naidoo" w:date="2025-03-20T09:45:00Z">
              <w:r w:rsidRPr="003F2453">
                <w:rPr>
                  <w:rFonts w:ascii="Times New Roman" w:eastAsia="Times New Roman" w:hAnsi="Times New Roman" w:cs="Times New Roman"/>
                  <w:sz w:val="20"/>
                  <w:szCs w:val="20"/>
                  <w:lang w:eastAsia="en-ZA"/>
                </w:rPr>
                <w:t>Cape Town</w:t>
              </w:r>
            </w:ins>
          </w:p>
        </w:tc>
        <w:tc>
          <w:tcPr>
            <w:tcW w:w="1272" w:type="dxa"/>
            <w:tcBorders>
              <w:top w:val="nil"/>
              <w:left w:val="nil"/>
              <w:bottom w:val="single" w:sz="4" w:space="0" w:color="auto"/>
              <w:right w:val="single" w:sz="4" w:space="0" w:color="auto"/>
            </w:tcBorders>
            <w:shd w:val="clear" w:color="auto" w:fill="auto"/>
            <w:noWrap/>
            <w:hideMark/>
            <w:tcPrChange w:id="67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110713D7" w14:textId="77777777" w:rsidR="003F2453" w:rsidRPr="003F2453" w:rsidRDefault="003F2453" w:rsidP="003F2453">
            <w:pPr>
              <w:spacing w:after="0" w:line="240" w:lineRule="auto"/>
              <w:rPr>
                <w:ins w:id="680" w:author="Nerushka Naidoo" w:date="2025-03-20T09:45:00Z"/>
                <w:rFonts w:ascii="Times New Roman" w:eastAsia="Times New Roman" w:hAnsi="Times New Roman" w:cs="Times New Roman"/>
                <w:sz w:val="20"/>
                <w:szCs w:val="20"/>
                <w:lang w:eastAsia="en-ZA"/>
              </w:rPr>
            </w:pPr>
            <w:ins w:id="681" w:author="Nerushka Naidoo" w:date="2025-03-20T09:45:00Z">
              <w:r w:rsidRPr="003F2453">
                <w:rPr>
                  <w:rFonts w:ascii="Times New Roman" w:eastAsia="Times New Roman" w:hAnsi="Times New Roman" w:cs="Times New Roman"/>
                  <w:sz w:val="20"/>
                  <w:szCs w:val="20"/>
                  <w:lang w:eastAsia="en-ZA"/>
                </w:rPr>
                <w:t>Western Cape</w:t>
              </w:r>
            </w:ins>
          </w:p>
        </w:tc>
        <w:tc>
          <w:tcPr>
            <w:tcW w:w="1437" w:type="dxa"/>
            <w:tcBorders>
              <w:top w:val="nil"/>
              <w:left w:val="nil"/>
              <w:bottom w:val="single" w:sz="4" w:space="0" w:color="auto"/>
              <w:right w:val="single" w:sz="4" w:space="0" w:color="auto"/>
            </w:tcBorders>
            <w:shd w:val="clear" w:color="auto" w:fill="auto"/>
            <w:noWrap/>
            <w:hideMark/>
            <w:tcPrChange w:id="68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5790CDEF" w14:textId="77777777" w:rsidR="003F2453" w:rsidRPr="003F2453" w:rsidRDefault="003F2453" w:rsidP="003F2453">
            <w:pPr>
              <w:spacing w:after="0" w:line="240" w:lineRule="auto"/>
              <w:rPr>
                <w:ins w:id="683" w:author="Nerushka Naidoo" w:date="2025-03-20T09:45:00Z"/>
                <w:rFonts w:ascii="Times New Roman" w:eastAsia="Times New Roman" w:hAnsi="Times New Roman" w:cs="Times New Roman"/>
                <w:sz w:val="20"/>
                <w:szCs w:val="20"/>
                <w:lang w:eastAsia="en-ZA"/>
              </w:rPr>
            </w:pPr>
            <w:proofErr w:type="spellStart"/>
            <w:ins w:id="684" w:author="Nerushka Naidoo" w:date="2025-03-20T09:45:00Z">
              <w:r w:rsidRPr="003F2453">
                <w:rPr>
                  <w:rFonts w:ascii="Times New Roman" w:eastAsia="Times New Roman" w:hAnsi="Times New Roman" w:cs="Times New Roman"/>
                  <w:sz w:val="20"/>
                  <w:szCs w:val="20"/>
                  <w:lang w:eastAsia="en-ZA"/>
                </w:rPr>
                <w:t>CapeTown</w:t>
              </w:r>
              <w:proofErr w:type="spellEnd"/>
              <w:r w:rsidRPr="003F2453">
                <w:rPr>
                  <w:rFonts w:ascii="Times New Roman" w:eastAsia="Times New Roman" w:hAnsi="Times New Roman" w:cs="Times New Roman"/>
                  <w:sz w:val="20"/>
                  <w:szCs w:val="20"/>
                  <w:lang w:eastAsia="en-ZA"/>
                </w:rPr>
                <w:t xml:space="preserve"> </w:t>
              </w:r>
              <w:proofErr w:type="spellStart"/>
              <w:r w:rsidRPr="003F2453">
                <w:rPr>
                  <w:rFonts w:ascii="Times New Roman" w:eastAsia="Times New Roman" w:hAnsi="Times New Roman" w:cs="Times New Roman"/>
                  <w:sz w:val="20"/>
                  <w:szCs w:val="20"/>
                  <w:lang w:eastAsia="en-ZA"/>
                </w:rPr>
                <w:t>internall</w:t>
              </w:r>
              <w:proofErr w:type="spellEnd"/>
              <w:r w:rsidRPr="003F2453">
                <w:rPr>
                  <w:rFonts w:ascii="Times New Roman" w:eastAsia="Times New Roman" w:hAnsi="Times New Roman" w:cs="Times New Roman"/>
                  <w:sz w:val="20"/>
                  <w:szCs w:val="20"/>
                  <w:lang w:eastAsia="en-ZA"/>
                </w:rPr>
                <w:t xml:space="preserve"> Bellville</w:t>
              </w:r>
            </w:ins>
          </w:p>
        </w:tc>
        <w:tc>
          <w:tcPr>
            <w:tcW w:w="2959" w:type="dxa"/>
            <w:tcBorders>
              <w:top w:val="nil"/>
              <w:left w:val="nil"/>
              <w:bottom w:val="single" w:sz="4" w:space="0" w:color="auto"/>
              <w:right w:val="single" w:sz="4" w:space="0" w:color="auto"/>
            </w:tcBorders>
            <w:shd w:val="clear" w:color="auto" w:fill="auto"/>
            <w:hideMark/>
            <w:tcPrChange w:id="68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693937D1" w14:textId="77777777" w:rsidR="003F2453" w:rsidRPr="003F2453" w:rsidRDefault="003F2453" w:rsidP="003F2453">
            <w:pPr>
              <w:spacing w:after="0" w:line="240" w:lineRule="auto"/>
              <w:rPr>
                <w:ins w:id="686" w:author="Nerushka Naidoo" w:date="2025-03-20T09:45:00Z"/>
                <w:rFonts w:ascii="Times New Roman" w:eastAsia="Times New Roman" w:hAnsi="Times New Roman" w:cs="Times New Roman"/>
                <w:color w:val="000000"/>
                <w:sz w:val="20"/>
                <w:szCs w:val="20"/>
                <w:lang w:eastAsia="en-ZA"/>
              </w:rPr>
            </w:pPr>
            <w:ins w:id="687" w:author="Nerushka Naidoo" w:date="2025-03-20T09:45:00Z">
              <w:r w:rsidRPr="003F2453">
                <w:rPr>
                  <w:rFonts w:ascii="Times New Roman" w:eastAsia="Times New Roman" w:hAnsi="Times New Roman" w:cs="Times New Roman"/>
                  <w:color w:val="000000"/>
                  <w:sz w:val="20"/>
                  <w:szCs w:val="20"/>
                  <w:lang w:eastAsia="en-ZA"/>
                </w:rPr>
                <w:t xml:space="preserve">89 Upper Montreal Drive, Airport City Cape Town / </w:t>
              </w:r>
              <w:proofErr w:type="spellStart"/>
              <w:r w:rsidRPr="003F2453">
                <w:rPr>
                  <w:rFonts w:ascii="Times New Roman" w:eastAsia="Times New Roman" w:hAnsi="Times New Roman" w:cs="Times New Roman"/>
                  <w:color w:val="000000"/>
                  <w:sz w:val="20"/>
                  <w:szCs w:val="20"/>
                  <w:lang w:eastAsia="en-ZA"/>
                </w:rPr>
                <w:t>Faclon</w:t>
              </w:r>
              <w:proofErr w:type="spellEnd"/>
              <w:r w:rsidRPr="003F2453">
                <w:rPr>
                  <w:rFonts w:ascii="Times New Roman" w:eastAsia="Times New Roman" w:hAnsi="Times New Roman" w:cs="Times New Roman"/>
                  <w:color w:val="000000"/>
                  <w:sz w:val="20"/>
                  <w:szCs w:val="20"/>
                  <w:lang w:eastAsia="en-ZA"/>
                </w:rPr>
                <w:t xml:space="preserve"> </w:t>
              </w:r>
              <w:proofErr w:type="spellStart"/>
              <w:r w:rsidRPr="003F2453">
                <w:rPr>
                  <w:rFonts w:ascii="Times New Roman" w:eastAsia="Times New Roman" w:hAnsi="Times New Roman" w:cs="Times New Roman"/>
                  <w:color w:val="000000"/>
                  <w:sz w:val="20"/>
                  <w:szCs w:val="20"/>
                  <w:lang w:eastAsia="en-ZA"/>
                </w:rPr>
                <w:t>Crecent</w:t>
              </w:r>
              <w:proofErr w:type="spellEnd"/>
              <w:r w:rsidRPr="003F2453">
                <w:rPr>
                  <w:rFonts w:ascii="Times New Roman" w:eastAsia="Times New Roman" w:hAnsi="Times New Roman" w:cs="Times New Roman"/>
                  <w:color w:val="000000"/>
                  <w:sz w:val="20"/>
                  <w:szCs w:val="20"/>
                  <w:lang w:eastAsia="en-ZA"/>
                </w:rPr>
                <w:t>, Airport City CTN</w:t>
              </w:r>
            </w:ins>
          </w:p>
        </w:tc>
        <w:tc>
          <w:tcPr>
            <w:tcW w:w="1713" w:type="dxa"/>
            <w:tcBorders>
              <w:top w:val="nil"/>
              <w:left w:val="nil"/>
              <w:bottom w:val="single" w:sz="4" w:space="0" w:color="auto"/>
              <w:right w:val="single" w:sz="4" w:space="0" w:color="auto"/>
            </w:tcBorders>
            <w:shd w:val="clear" w:color="auto" w:fill="auto"/>
            <w:noWrap/>
            <w:hideMark/>
            <w:tcPrChange w:id="68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531F3FA4" w14:textId="77777777" w:rsidR="003F2453" w:rsidRPr="003F2453" w:rsidRDefault="003F2453" w:rsidP="003F2453">
            <w:pPr>
              <w:spacing w:after="0" w:line="240" w:lineRule="auto"/>
              <w:rPr>
                <w:ins w:id="689" w:author="Nerushka Naidoo" w:date="2025-03-20T09:45:00Z"/>
                <w:rFonts w:ascii="Times New Roman" w:eastAsia="Times New Roman" w:hAnsi="Times New Roman" w:cs="Times New Roman"/>
                <w:sz w:val="20"/>
                <w:szCs w:val="20"/>
                <w:lang w:eastAsia="en-ZA"/>
              </w:rPr>
            </w:pPr>
            <w:ins w:id="69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69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70D953F0" w14:textId="77777777" w:rsidR="003F2453" w:rsidRPr="003F2453" w:rsidRDefault="003F2453" w:rsidP="003F2453">
            <w:pPr>
              <w:spacing w:after="0" w:line="240" w:lineRule="auto"/>
              <w:rPr>
                <w:ins w:id="692" w:author="Nerushka Naidoo" w:date="2025-03-20T09:45:00Z"/>
                <w:rFonts w:ascii="Times New Roman" w:eastAsia="Times New Roman" w:hAnsi="Times New Roman" w:cs="Times New Roman"/>
                <w:sz w:val="20"/>
                <w:szCs w:val="20"/>
                <w:lang w:eastAsia="en-ZA"/>
              </w:rPr>
            </w:pPr>
            <w:ins w:id="693" w:author="Nerushka Naidoo" w:date="2025-03-20T09:45:00Z">
              <w:r w:rsidRPr="003F2453">
                <w:rPr>
                  <w:rFonts w:ascii="Times New Roman" w:eastAsia="Times New Roman" w:hAnsi="Times New Roman" w:cs="Times New Roman"/>
                  <w:sz w:val="20"/>
                  <w:szCs w:val="20"/>
                  <w:lang w:eastAsia="en-ZA"/>
                </w:rPr>
                <w:t>8</w:t>
              </w:r>
            </w:ins>
          </w:p>
        </w:tc>
      </w:tr>
      <w:tr w:rsidR="003F2453" w:rsidRPr="003F2453" w14:paraId="20E6905F" w14:textId="77777777" w:rsidTr="00146387">
        <w:trPr>
          <w:trHeight w:val="290"/>
          <w:ins w:id="694" w:author="Nerushka Naidoo" w:date="2025-03-20T09:45:00Z"/>
          <w:trPrChange w:id="69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vAlign w:val="bottom"/>
            <w:hideMark/>
            <w:tcPrChange w:id="69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9620D3" w14:textId="77777777" w:rsidR="003F2453" w:rsidRPr="003F2453" w:rsidRDefault="003F2453" w:rsidP="003F2453">
            <w:pPr>
              <w:spacing w:after="0" w:line="240" w:lineRule="auto"/>
              <w:rPr>
                <w:ins w:id="697" w:author="Nerushka Naidoo" w:date="2025-03-20T09:45:00Z"/>
                <w:rFonts w:ascii="Times New Roman" w:eastAsia="Times New Roman" w:hAnsi="Times New Roman" w:cs="Times New Roman"/>
                <w:sz w:val="20"/>
                <w:szCs w:val="20"/>
                <w:lang w:eastAsia="en-ZA"/>
              </w:rPr>
            </w:pPr>
            <w:ins w:id="698" w:author="Nerushka Naidoo" w:date="2025-03-20T09:45:00Z">
              <w:r w:rsidRPr="003F2453">
                <w:rPr>
                  <w:rFonts w:ascii="Times New Roman" w:eastAsia="Times New Roman" w:hAnsi="Times New Roman" w:cs="Times New Roman"/>
                  <w:sz w:val="20"/>
                  <w:szCs w:val="20"/>
                  <w:lang w:eastAsia="en-ZA"/>
                </w:rPr>
                <w:t>Durban</w:t>
              </w:r>
            </w:ins>
          </w:p>
        </w:tc>
        <w:tc>
          <w:tcPr>
            <w:tcW w:w="1272" w:type="dxa"/>
            <w:tcBorders>
              <w:top w:val="nil"/>
              <w:left w:val="nil"/>
              <w:bottom w:val="single" w:sz="4" w:space="0" w:color="auto"/>
              <w:right w:val="single" w:sz="4" w:space="0" w:color="auto"/>
            </w:tcBorders>
            <w:shd w:val="clear" w:color="auto" w:fill="auto"/>
            <w:noWrap/>
            <w:vAlign w:val="bottom"/>
            <w:hideMark/>
            <w:tcPrChange w:id="699" w:author="Nerushka Naidoo" w:date="2025-03-20T09:46:00Z">
              <w:tcPr>
                <w:tcW w:w="1420" w:type="dxa"/>
                <w:tcBorders>
                  <w:top w:val="nil"/>
                  <w:left w:val="nil"/>
                  <w:bottom w:val="single" w:sz="4" w:space="0" w:color="auto"/>
                  <w:right w:val="single" w:sz="4" w:space="0" w:color="auto"/>
                </w:tcBorders>
                <w:shd w:val="clear" w:color="auto" w:fill="auto"/>
                <w:noWrap/>
                <w:vAlign w:val="bottom"/>
                <w:hideMark/>
              </w:tcPr>
            </w:tcPrChange>
          </w:tcPr>
          <w:p w14:paraId="3875FF17" w14:textId="77777777" w:rsidR="003F2453" w:rsidRPr="003F2453" w:rsidRDefault="003F2453" w:rsidP="003F2453">
            <w:pPr>
              <w:spacing w:after="0" w:line="240" w:lineRule="auto"/>
              <w:rPr>
                <w:ins w:id="700" w:author="Nerushka Naidoo" w:date="2025-03-20T09:45:00Z"/>
                <w:rFonts w:ascii="Times New Roman" w:eastAsia="Times New Roman" w:hAnsi="Times New Roman" w:cs="Times New Roman"/>
                <w:sz w:val="20"/>
                <w:szCs w:val="20"/>
                <w:lang w:eastAsia="en-ZA"/>
              </w:rPr>
            </w:pPr>
            <w:ins w:id="701" w:author="Nerushka Naidoo" w:date="2025-03-20T09:45:00Z">
              <w:r w:rsidRPr="003F2453">
                <w:rPr>
                  <w:rFonts w:ascii="Times New Roman" w:eastAsia="Times New Roman" w:hAnsi="Times New Roman" w:cs="Times New Roman"/>
                  <w:sz w:val="20"/>
                  <w:szCs w:val="20"/>
                  <w:lang w:eastAsia="en-ZA"/>
                </w:rPr>
                <w:t>Kwa Zulu Natal</w:t>
              </w:r>
            </w:ins>
          </w:p>
        </w:tc>
        <w:tc>
          <w:tcPr>
            <w:tcW w:w="1437" w:type="dxa"/>
            <w:tcBorders>
              <w:top w:val="nil"/>
              <w:left w:val="nil"/>
              <w:bottom w:val="single" w:sz="4" w:space="0" w:color="auto"/>
              <w:right w:val="single" w:sz="4" w:space="0" w:color="auto"/>
            </w:tcBorders>
            <w:shd w:val="clear" w:color="auto" w:fill="auto"/>
            <w:noWrap/>
            <w:vAlign w:val="bottom"/>
            <w:hideMark/>
            <w:tcPrChange w:id="702" w:author="Nerushka Naidoo" w:date="2025-03-20T09:46:00Z">
              <w:tcPr>
                <w:tcW w:w="1728" w:type="dxa"/>
                <w:tcBorders>
                  <w:top w:val="nil"/>
                  <w:left w:val="nil"/>
                  <w:bottom w:val="single" w:sz="4" w:space="0" w:color="auto"/>
                  <w:right w:val="single" w:sz="4" w:space="0" w:color="auto"/>
                </w:tcBorders>
                <w:shd w:val="clear" w:color="auto" w:fill="auto"/>
                <w:noWrap/>
                <w:vAlign w:val="bottom"/>
                <w:hideMark/>
              </w:tcPr>
            </w:tcPrChange>
          </w:tcPr>
          <w:p w14:paraId="21C7F74A" w14:textId="77777777" w:rsidR="003F2453" w:rsidRPr="003F2453" w:rsidRDefault="003F2453" w:rsidP="003F2453">
            <w:pPr>
              <w:spacing w:after="0" w:line="240" w:lineRule="auto"/>
              <w:rPr>
                <w:ins w:id="703" w:author="Nerushka Naidoo" w:date="2025-03-20T09:45:00Z"/>
                <w:rFonts w:ascii="Times New Roman" w:eastAsia="Times New Roman" w:hAnsi="Times New Roman" w:cs="Times New Roman"/>
                <w:sz w:val="20"/>
                <w:szCs w:val="20"/>
                <w:lang w:eastAsia="en-ZA"/>
              </w:rPr>
            </w:pPr>
            <w:ins w:id="704" w:author="Nerushka Naidoo" w:date="2025-03-20T09:45:00Z">
              <w:r w:rsidRPr="003F2453">
                <w:rPr>
                  <w:rFonts w:ascii="Times New Roman" w:eastAsia="Times New Roman" w:hAnsi="Times New Roman" w:cs="Times New Roman"/>
                  <w:sz w:val="20"/>
                  <w:szCs w:val="20"/>
                  <w:lang w:eastAsia="en-ZA"/>
                </w:rPr>
                <w:t>Mobeni</w:t>
              </w:r>
            </w:ins>
          </w:p>
        </w:tc>
        <w:tc>
          <w:tcPr>
            <w:tcW w:w="2959" w:type="dxa"/>
            <w:tcBorders>
              <w:top w:val="nil"/>
              <w:left w:val="nil"/>
              <w:bottom w:val="single" w:sz="4" w:space="0" w:color="auto"/>
              <w:right w:val="single" w:sz="4" w:space="0" w:color="auto"/>
            </w:tcBorders>
            <w:shd w:val="clear" w:color="auto" w:fill="auto"/>
            <w:vAlign w:val="bottom"/>
            <w:hideMark/>
            <w:tcPrChange w:id="705" w:author="Nerushka Naidoo" w:date="2025-03-20T09:46:00Z">
              <w:tcPr>
                <w:tcW w:w="4126" w:type="dxa"/>
                <w:gridSpan w:val="2"/>
                <w:tcBorders>
                  <w:top w:val="nil"/>
                  <w:left w:val="nil"/>
                  <w:bottom w:val="single" w:sz="4" w:space="0" w:color="auto"/>
                  <w:right w:val="single" w:sz="4" w:space="0" w:color="auto"/>
                </w:tcBorders>
                <w:shd w:val="clear" w:color="auto" w:fill="auto"/>
                <w:vAlign w:val="bottom"/>
                <w:hideMark/>
              </w:tcPr>
            </w:tcPrChange>
          </w:tcPr>
          <w:p w14:paraId="0F6694DF" w14:textId="77777777" w:rsidR="003F2453" w:rsidRPr="003F2453" w:rsidRDefault="003F2453" w:rsidP="003F2453">
            <w:pPr>
              <w:spacing w:after="0" w:line="240" w:lineRule="auto"/>
              <w:rPr>
                <w:ins w:id="706" w:author="Nerushka Naidoo" w:date="2025-03-20T09:45:00Z"/>
                <w:rFonts w:ascii="Times New Roman" w:eastAsia="Times New Roman" w:hAnsi="Times New Roman" w:cs="Times New Roman"/>
                <w:sz w:val="20"/>
                <w:szCs w:val="20"/>
                <w:lang w:eastAsia="en-ZA"/>
              </w:rPr>
            </w:pPr>
            <w:ins w:id="707" w:author="Nerushka Naidoo" w:date="2025-03-20T09:45:00Z">
              <w:r w:rsidRPr="003F2453">
                <w:rPr>
                  <w:rFonts w:ascii="Times New Roman" w:eastAsia="Times New Roman" w:hAnsi="Times New Roman" w:cs="Times New Roman"/>
                  <w:sz w:val="20"/>
                  <w:szCs w:val="20"/>
                  <w:lang w:eastAsia="en-ZA"/>
                </w:rPr>
                <w:t>75A, Leicester Road, Mobeni</w:t>
              </w:r>
            </w:ins>
          </w:p>
        </w:tc>
        <w:tc>
          <w:tcPr>
            <w:tcW w:w="1713" w:type="dxa"/>
            <w:tcBorders>
              <w:top w:val="nil"/>
              <w:left w:val="nil"/>
              <w:bottom w:val="single" w:sz="4" w:space="0" w:color="auto"/>
              <w:right w:val="single" w:sz="4" w:space="0" w:color="auto"/>
            </w:tcBorders>
            <w:shd w:val="clear" w:color="auto" w:fill="auto"/>
            <w:noWrap/>
            <w:vAlign w:val="bottom"/>
            <w:hideMark/>
            <w:tcPrChange w:id="708" w:author="Nerushka Naidoo" w:date="2025-03-20T09:46:00Z">
              <w:tcPr>
                <w:tcW w:w="2060" w:type="dxa"/>
                <w:tcBorders>
                  <w:top w:val="nil"/>
                  <w:left w:val="nil"/>
                  <w:bottom w:val="single" w:sz="4" w:space="0" w:color="auto"/>
                  <w:right w:val="single" w:sz="4" w:space="0" w:color="auto"/>
                </w:tcBorders>
                <w:shd w:val="clear" w:color="auto" w:fill="auto"/>
                <w:noWrap/>
                <w:vAlign w:val="bottom"/>
                <w:hideMark/>
              </w:tcPr>
            </w:tcPrChange>
          </w:tcPr>
          <w:p w14:paraId="6D69F152" w14:textId="77777777" w:rsidR="003F2453" w:rsidRPr="003F2453" w:rsidRDefault="003F2453" w:rsidP="003F2453">
            <w:pPr>
              <w:spacing w:after="0" w:line="240" w:lineRule="auto"/>
              <w:rPr>
                <w:ins w:id="709" w:author="Nerushka Naidoo" w:date="2025-03-20T09:45:00Z"/>
                <w:rFonts w:ascii="Times New Roman" w:eastAsia="Times New Roman" w:hAnsi="Times New Roman" w:cs="Times New Roman"/>
                <w:sz w:val="20"/>
                <w:szCs w:val="20"/>
                <w:lang w:eastAsia="en-ZA"/>
              </w:rPr>
            </w:pPr>
            <w:ins w:id="71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71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145BCD7A" w14:textId="77777777" w:rsidR="003F2453" w:rsidRPr="003F2453" w:rsidRDefault="003F2453" w:rsidP="003F2453">
            <w:pPr>
              <w:spacing w:after="0" w:line="240" w:lineRule="auto"/>
              <w:rPr>
                <w:ins w:id="712" w:author="Nerushka Naidoo" w:date="2025-03-20T09:45:00Z"/>
                <w:rFonts w:ascii="Times New Roman" w:eastAsia="Times New Roman" w:hAnsi="Times New Roman" w:cs="Times New Roman"/>
                <w:sz w:val="20"/>
                <w:szCs w:val="20"/>
                <w:lang w:eastAsia="en-ZA"/>
              </w:rPr>
            </w:pPr>
            <w:ins w:id="713" w:author="Nerushka Naidoo" w:date="2025-03-20T09:45:00Z">
              <w:r w:rsidRPr="003F2453">
                <w:rPr>
                  <w:rFonts w:ascii="Times New Roman" w:eastAsia="Times New Roman" w:hAnsi="Times New Roman" w:cs="Times New Roman"/>
                  <w:sz w:val="20"/>
                  <w:szCs w:val="20"/>
                  <w:lang w:eastAsia="en-ZA"/>
                </w:rPr>
                <w:t>7</w:t>
              </w:r>
            </w:ins>
          </w:p>
        </w:tc>
      </w:tr>
      <w:tr w:rsidR="003F2453" w:rsidRPr="003F2453" w14:paraId="236B49D8" w14:textId="77777777" w:rsidTr="00146387">
        <w:trPr>
          <w:trHeight w:val="290"/>
          <w:ins w:id="714" w:author="Nerushka Naidoo" w:date="2025-03-20T09:45:00Z"/>
          <w:trPrChange w:id="71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71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483D5830" w14:textId="77777777" w:rsidR="003F2453" w:rsidRPr="003F2453" w:rsidRDefault="003F2453" w:rsidP="003F2453">
            <w:pPr>
              <w:spacing w:after="0" w:line="240" w:lineRule="auto"/>
              <w:rPr>
                <w:ins w:id="717" w:author="Nerushka Naidoo" w:date="2025-03-20T09:45:00Z"/>
                <w:rFonts w:ascii="Times New Roman" w:eastAsia="Times New Roman" w:hAnsi="Times New Roman" w:cs="Times New Roman"/>
                <w:sz w:val="20"/>
                <w:szCs w:val="20"/>
                <w:lang w:eastAsia="en-ZA"/>
              </w:rPr>
            </w:pPr>
            <w:ins w:id="718" w:author="Nerushka Naidoo" w:date="2025-03-20T09:45:00Z">
              <w:r w:rsidRPr="003F2453">
                <w:rPr>
                  <w:rFonts w:ascii="Times New Roman" w:eastAsia="Times New Roman" w:hAnsi="Times New Roman" w:cs="Times New Roman"/>
                  <w:sz w:val="20"/>
                  <w:szCs w:val="20"/>
                  <w:lang w:eastAsia="en-ZA"/>
                </w:rPr>
                <w:t>Potchefstroom</w:t>
              </w:r>
            </w:ins>
          </w:p>
        </w:tc>
        <w:tc>
          <w:tcPr>
            <w:tcW w:w="1272" w:type="dxa"/>
            <w:tcBorders>
              <w:top w:val="nil"/>
              <w:left w:val="nil"/>
              <w:bottom w:val="single" w:sz="4" w:space="0" w:color="auto"/>
              <w:right w:val="single" w:sz="4" w:space="0" w:color="auto"/>
            </w:tcBorders>
            <w:shd w:val="clear" w:color="auto" w:fill="auto"/>
            <w:noWrap/>
            <w:hideMark/>
            <w:tcPrChange w:id="71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746D14CF" w14:textId="77777777" w:rsidR="003F2453" w:rsidRPr="003F2453" w:rsidRDefault="003F2453" w:rsidP="003F2453">
            <w:pPr>
              <w:spacing w:after="0" w:line="240" w:lineRule="auto"/>
              <w:rPr>
                <w:ins w:id="720" w:author="Nerushka Naidoo" w:date="2025-03-20T09:45:00Z"/>
                <w:rFonts w:ascii="Times New Roman" w:eastAsia="Times New Roman" w:hAnsi="Times New Roman" w:cs="Times New Roman"/>
                <w:sz w:val="20"/>
                <w:szCs w:val="20"/>
                <w:lang w:eastAsia="en-ZA"/>
              </w:rPr>
            </w:pPr>
            <w:ins w:id="721" w:author="Nerushka Naidoo" w:date="2025-03-20T09:45:00Z">
              <w:r w:rsidRPr="003F2453">
                <w:rPr>
                  <w:rFonts w:ascii="Times New Roman" w:eastAsia="Times New Roman" w:hAnsi="Times New Roman" w:cs="Times New Roman"/>
                  <w:sz w:val="20"/>
                  <w:szCs w:val="20"/>
                  <w:lang w:eastAsia="en-ZA"/>
                </w:rPr>
                <w:t>North West</w:t>
              </w:r>
            </w:ins>
          </w:p>
        </w:tc>
        <w:tc>
          <w:tcPr>
            <w:tcW w:w="1437" w:type="dxa"/>
            <w:tcBorders>
              <w:top w:val="nil"/>
              <w:left w:val="nil"/>
              <w:bottom w:val="single" w:sz="4" w:space="0" w:color="auto"/>
              <w:right w:val="single" w:sz="4" w:space="0" w:color="auto"/>
            </w:tcBorders>
            <w:shd w:val="clear" w:color="auto" w:fill="auto"/>
            <w:noWrap/>
            <w:hideMark/>
            <w:tcPrChange w:id="72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17C42E35" w14:textId="77777777" w:rsidR="003F2453" w:rsidRPr="003F2453" w:rsidRDefault="003F2453" w:rsidP="003F2453">
            <w:pPr>
              <w:spacing w:after="0" w:line="240" w:lineRule="auto"/>
              <w:rPr>
                <w:ins w:id="723" w:author="Nerushka Naidoo" w:date="2025-03-20T09:45:00Z"/>
                <w:rFonts w:ascii="Times New Roman" w:eastAsia="Times New Roman" w:hAnsi="Times New Roman" w:cs="Times New Roman"/>
                <w:sz w:val="20"/>
                <w:szCs w:val="20"/>
                <w:lang w:eastAsia="en-ZA"/>
              </w:rPr>
            </w:pPr>
            <w:ins w:id="724" w:author="Nerushka Naidoo" w:date="2025-03-20T09:45:00Z">
              <w:r w:rsidRPr="003F2453">
                <w:rPr>
                  <w:rFonts w:ascii="Times New Roman" w:eastAsia="Times New Roman" w:hAnsi="Times New Roman" w:cs="Times New Roman"/>
                  <w:sz w:val="20"/>
                  <w:szCs w:val="20"/>
                  <w:lang w:eastAsia="en-ZA"/>
                </w:rPr>
                <w:t xml:space="preserve">Mafikeng         </w:t>
              </w:r>
            </w:ins>
          </w:p>
        </w:tc>
        <w:tc>
          <w:tcPr>
            <w:tcW w:w="2959" w:type="dxa"/>
            <w:tcBorders>
              <w:top w:val="nil"/>
              <w:left w:val="nil"/>
              <w:bottom w:val="single" w:sz="4" w:space="0" w:color="auto"/>
              <w:right w:val="single" w:sz="4" w:space="0" w:color="auto"/>
            </w:tcBorders>
            <w:shd w:val="clear" w:color="auto" w:fill="auto"/>
            <w:hideMark/>
            <w:tcPrChange w:id="72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5C2D5509" w14:textId="77777777" w:rsidR="003F2453" w:rsidRPr="003F2453" w:rsidRDefault="003F2453" w:rsidP="003F2453">
            <w:pPr>
              <w:spacing w:after="0" w:line="240" w:lineRule="auto"/>
              <w:rPr>
                <w:ins w:id="726" w:author="Nerushka Naidoo" w:date="2025-03-20T09:45:00Z"/>
                <w:rFonts w:ascii="Times New Roman" w:eastAsia="Times New Roman" w:hAnsi="Times New Roman" w:cs="Times New Roman"/>
                <w:sz w:val="20"/>
                <w:szCs w:val="20"/>
                <w:lang w:eastAsia="en-ZA"/>
              </w:rPr>
            </w:pPr>
            <w:ins w:id="727" w:author="Nerushka Naidoo" w:date="2025-03-20T09:45:00Z">
              <w:r w:rsidRPr="003F2453">
                <w:rPr>
                  <w:rFonts w:ascii="Times New Roman" w:eastAsia="Times New Roman" w:hAnsi="Times New Roman" w:cs="Times New Roman"/>
                  <w:sz w:val="20"/>
                  <w:szCs w:val="20"/>
                  <w:lang w:eastAsia="en-ZA"/>
                </w:rPr>
                <w:t xml:space="preserve">46 Corrington </w:t>
              </w:r>
              <w:proofErr w:type="gramStart"/>
              <w:r w:rsidRPr="003F2453">
                <w:rPr>
                  <w:rFonts w:ascii="Times New Roman" w:eastAsia="Times New Roman" w:hAnsi="Times New Roman" w:cs="Times New Roman"/>
                  <w:sz w:val="20"/>
                  <w:szCs w:val="20"/>
                  <w:lang w:eastAsia="en-ZA"/>
                </w:rPr>
                <w:t>street ,</w:t>
              </w:r>
              <w:proofErr w:type="gramEnd"/>
              <w:r w:rsidRPr="003F2453">
                <w:rPr>
                  <w:rFonts w:ascii="Times New Roman" w:eastAsia="Times New Roman" w:hAnsi="Times New Roman" w:cs="Times New Roman"/>
                  <w:sz w:val="20"/>
                  <w:szCs w:val="20"/>
                  <w:lang w:eastAsia="en-ZA"/>
                </w:rPr>
                <w:t xml:space="preserve"> Mafikeng</w:t>
              </w:r>
            </w:ins>
          </w:p>
        </w:tc>
        <w:tc>
          <w:tcPr>
            <w:tcW w:w="1713" w:type="dxa"/>
            <w:tcBorders>
              <w:top w:val="nil"/>
              <w:left w:val="nil"/>
              <w:bottom w:val="single" w:sz="4" w:space="0" w:color="auto"/>
              <w:right w:val="single" w:sz="4" w:space="0" w:color="auto"/>
            </w:tcBorders>
            <w:shd w:val="clear" w:color="auto" w:fill="auto"/>
            <w:noWrap/>
            <w:hideMark/>
            <w:tcPrChange w:id="72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5224136F" w14:textId="77777777" w:rsidR="003F2453" w:rsidRPr="003F2453" w:rsidRDefault="003F2453" w:rsidP="003F2453">
            <w:pPr>
              <w:spacing w:after="0" w:line="240" w:lineRule="auto"/>
              <w:rPr>
                <w:ins w:id="729" w:author="Nerushka Naidoo" w:date="2025-03-20T09:45:00Z"/>
                <w:rFonts w:ascii="Times New Roman" w:eastAsia="Times New Roman" w:hAnsi="Times New Roman" w:cs="Times New Roman"/>
                <w:sz w:val="20"/>
                <w:szCs w:val="20"/>
                <w:lang w:eastAsia="en-ZA"/>
              </w:rPr>
            </w:pPr>
            <w:ins w:id="73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73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4D0A6902" w14:textId="77777777" w:rsidR="003F2453" w:rsidRPr="003F2453" w:rsidRDefault="003F2453" w:rsidP="003F2453">
            <w:pPr>
              <w:spacing w:after="0" w:line="240" w:lineRule="auto"/>
              <w:rPr>
                <w:ins w:id="732" w:author="Nerushka Naidoo" w:date="2025-03-20T09:45:00Z"/>
                <w:rFonts w:ascii="Times New Roman" w:eastAsia="Times New Roman" w:hAnsi="Times New Roman" w:cs="Times New Roman"/>
                <w:sz w:val="20"/>
                <w:szCs w:val="20"/>
                <w:lang w:eastAsia="en-ZA"/>
              </w:rPr>
            </w:pPr>
            <w:ins w:id="733" w:author="Nerushka Naidoo" w:date="2025-03-20T09:45:00Z">
              <w:r w:rsidRPr="003F2453">
                <w:rPr>
                  <w:rFonts w:ascii="Times New Roman" w:eastAsia="Times New Roman" w:hAnsi="Times New Roman" w:cs="Times New Roman"/>
                  <w:sz w:val="20"/>
                  <w:szCs w:val="20"/>
                  <w:lang w:eastAsia="en-ZA"/>
                </w:rPr>
                <w:t>7</w:t>
              </w:r>
            </w:ins>
          </w:p>
        </w:tc>
      </w:tr>
      <w:tr w:rsidR="003F2453" w:rsidRPr="003F2453" w14:paraId="212975F1" w14:textId="77777777" w:rsidTr="00146387">
        <w:trPr>
          <w:trHeight w:val="290"/>
          <w:ins w:id="734" w:author="Nerushka Naidoo" w:date="2025-03-20T09:45:00Z"/>
          <w:trPrChange w:id="73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73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65FCAE52" w14:textId="77777777" w:rsidR="003F2453" w:rsidRPr="003F2453" w:rsidRDefault="003F2453" w:rsidP="003F2453">
            <w:pPr>
              <w:spacing w:after="0" w:line="240" w:lineRule="auto"/>
              <w:rPr>
                <w:ins w:id="737" w:author="Nerushka Naidoo" w:date="2025-03-20T09:45:00Z"/>
                <w:rFonts w:ascii="Times New Roman" w:eastAsia="Times New Roman" w:hAnsi="Times New Roman" w:cs="Times New Roman"/>
                <w:sz w:val="20"/>
                <w:szCs w:val="20"/>
                <w:lang w:eastAsia="en-ZA"/>
              </w:rPr>
            </w:pPr>
            <w:ins w:id="738" w:author="Nerushka Naidoo" w:date="2025-03-20T09:45:00Z">
              <w:r w:rsidRPr="003F2453">
                <w:rPr>
                  <w:rFonts w:ascii="Times New Roman" w:eastAsia="Times New Roman" w:hAnsi="Times New Roman" w:cs="Times New Roman"/>
                  <w:sz w:val="20"/>
                  <w:szCs w:val="20"/>
                  <w:lang w:eastAsia="en-ZA"/>
                </w:rPr>
                <w:t>Durban</w:t>
              </w:r>
            </w:ins>
          </w:p>
        </w:tc>
        <w:tc>
          <w:tcPr>
            <w:tcW w:w="1272" w:type="dxa"/>
            <w:tcBorders>
              <w:top w:val="nil"/>
              <w:left w:val="nil"/>
              <w:bottom w:val="single" w:sz="4" w:space="0" w:color="auto"/>
              <w:right w:val="single" w:sz="4" w:space="0" w:color="auto"/>
            </w:tcBorders>
            <w:shd w:val="clear" w:color="auto" w:fill="auto"/>
            <w:noWrap/>
            <w:hideMark/>
            <w:tcPrChange w:id="73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29B86B3D" w14:textId="77777777" w:rsidR="003F2453" w:rsidRPr="003F2453" w:rsidRDefault="003F2453" w:rsidP="003F2453">
            <w:pPr>
              <w:spacing w:after="0" w:line="240" w:lineRule="auto"/>
              <w:rPr>
                <w:ins w:id="740" w:author="Nerushka Naidoo" w:date="2025-03-20T09:45:00Z"/>
                <w:rFonts w:ascii="Times New Roman" w:eastAsia="Times New Roman" w:hAnsi="Times New Roman" w:cs="Times New Roman"/>
                <w:sz w:val="20"/>
                <w:szCs w:val="20"/>
                <w:lang w:eastAsia="en-ZA"/>
              </w:rPr>
            </w:pPr>
            <w:ins w:id="741" w:author="Nerushka Naidoo" w:date="2025-03-20T09:45:00Z">
              <w:r w:rsidRPr="003F2453">
                <w:rPr>
                  <w:rFonts w:ascii="Times New Roman" w:eastAsia="Times New Roman" w:hAnsi="Times New Roman" w:cs="Times New Roman"/>
                  <w:sz w:val="20"/>
                  <w:szCs w:val="20"/>
                  <w:lang w:eastAsia="en-ZA"/>
                </w:rPr>
                <w:t>Kwa Zulu Natal</w:t>
              </w:r>
            </w:ins>
          </w:p>
        </w:tc>
        <w:tc>
          <w:tcPr>
            <w:tcW w:w="1437" w:type="dxa"/>
            <w:tcBorders>
              <w:top w:val="nil"/>
              <w:left w:val="nil"/>
              <w:bottom w:val="single" w:sz="4" w:space="0" w:color="auto"/>
              <w:right w:val="single" w:sz="4" w:space="0" w:color="auto"/>
            </w:tcBorders>
            <w:shd w:val="clear" w:color="auto" w:fill="auto"/>
            <w:noWrap/>
            <w:hideMark/>
            <w:tcPrChange w:id="74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22F6C8C5" w14:textId="77777777" w:rsidR="003F2453" w:rsidRPr="003F2453" w:rsidRDefault="003F2453" w:rsidP="003F2453">
            <w:pPr>
              <w:spacing w:after="0" w:line="240" w:lineRule="auto"/>
              <w:rPr>
                <w:ins w:id="743" w:author="Nerushka Naidoo" w:date="2025-03-20T09:45:00Z"/>
                <w:rFonts w:ascii="Times New Roman" w:eastAsia="Times New Roman" w:hAnsi="Times New Roman" w:cs="Times New Roman"/>
                <w:sz w:val="20"/>
                <w:szCs w:val="20"/>
                <w:lang w:eastAsia="en-ZA"/>
              </w:rPr>
            </w:pPr>
            <w:ins w:id="744" w:author="Nerushka Naidoo" w:date="2025-03-20T09:45:00Z">
              <w:r w:rsidRPr="003F2453">
                <w:rPr>
                  <w:rFonts w:ascii="Times New Roman" w:eastAsia="Times New Roman" w:hAnsi="Times New Roman" w:cs="Times New Roman"/>
                  <w:sz w:val="20"/>
                  <w:szCs w:val="20"/>
                  <w:lang w:eastAsia="en-ZA"/>
                </w:rPr>
                <w:t>Empangeni</w:t>
              </w:r>
            </w:ins>
          </w:p>
        </w:tc>
        <w:tc>
          <w:tcPr>
            <w:tcW w:w="2959" w:type="dxa"/>
            <w:tcBorders>
              <w:top w:val="nil"/>
              <w:left w:val="nil"/>
              <w:bottom w:val="single" w:sz="4" w:space="0" w:color="auto"/>
              <w:right w:val="single" w:sz="4" w:space="0" w:color="auto"/>
            </w:tcBorders>
            <w:shd w:val="clear" w:color="auto" w:fill="auto"/>
            <w:hideMark/>
            <w:tcPrChange w:id="74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7080FD96" w14:textId="77777777" w:rsidR="003F2453" w:rsidRPr="003F2453" w:rsidRDefault="003F2453" w:rsidP="003F2453">
            <w:pPr>
              <w:spacing w:after="0" w:line="240" w:lineRule="auto"/>
              <w:rPr>
                <w:ins w:id="746" w:author="Nerushka Naidoo" w:date="2025-03-20T09:45:00Z"/>
                <w:rFonts w:ascii="Times New Roman" w:eastAsia="Times New Roman" w:hAnsi="Times New Roman" w:cs="Times New Roman"/>
                <w:sz w:val="20"/>
                <w:szCs w:val="20"/>
                <w:lang w:eastAsia="en-ZA"/>
              </w:rPr>
            </w:pPr>
            <w:ins w:id="747" w:author="Nerushka Naidoo" w:date="2025-03-20T09:45:00Z">
              <w:r w:rsidRPr="003F2453">
                <w:rPr>
                  <w:rFonts w:ascii="Times New Roman" w:eastAsia="Times New Roman" w:hAnsi="Times New Roman" w:cs="Times New Roman"/>
                  <w:sz w:val="20"/>
                  <w:szCs w:val="20"/>
                  <w:lang w:eastAsia="en-ZA"/>
                </w:rPr>
                <w:t>3 3RD Street Empangeni Rail  </w:t>
              </w:r>
            </w:ins>
          </w:p>
        </w:tc>
        <w:tc>
          <w:tcPr>
            <w:tcW w:w="1713" w:type="dxa"/>
            <w:tcBorders>
              <w:top w:val="nil"/>
              <w:left w:val="nil"/>
              <w:bottom w:val="single" w:sz="4" w:space="0" w:color="auto"/>
              <w:right w:val="single" w:sz="4" w:space="0" w:color="auto"/>
            </w:tcBorders>
            <w:shd w:val="clear" w:color="auto" w:fill="auto"/>
            <w:noWrap/>
            <w:hideMark/>
            <w:tcPrChange w:id="74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1F8D6366" w14:textId="77777777" w:rsidR="003F2453" w:rsidRPr="003F2453" w:rsidRDefault="003F2453" w:rsidP="003F2453">
            <w:pPr>
              <w:spacing w:after="0" w:line="240" w:lineRule="auto"/>
              <w:rPr>
                <w:ins w:id="749" w:author="Nerushka Naidoo" w:date="2025-03-20T09:45:00Z"/>
                <w:rFonts w:ascii="Times New Roman" w:eastAsia="Times New Roman" w:hAnsi="Times New Roman" w:cs="Times New Roman"/>
                <w:sz w:val="20"/>
                <w:szCs w:val="20"/>
                <w:lang w:eastAsia="en-ZA"/>
              </w:rPr>
            </w:pPr>
            <w:ins w:id="75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75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0E2AF5EE" w14:textId="77777777" w:rsidR="003F2453" w:rsidRPr="003F2453" w:rsidRDefault="003F2453" w:rsidP="003F2453">
            <w:pPr>
              <w:spacing w:after="0" w:line="240" w:lineRule="auto"/>
              <w:rPr>
                <w:ins w:id="752" w:author="Nerushka Naidoo" w:date="2025-03-20T09:45:00Z"/>
                <w:rFonts w:ascii="Times New Roman" w:eastAsia="Times New Roman" w:hAnsi="Times New Roman" w:cs="Times New Roman"/>
                <w:sz w:val="20"/>
                <w:szCs w:val="20"/>
                <w:lang w:eastAsia="en-ZA"/>
              </w:rPr>
            </w:pPr>
            <w:ins w:id="753" w:author="Nerushka Naidoo" w:date="2025-03-20T09:45:00Z">
              <w:r w:rsidRPr="003F2453">
                <w:rPr>
                  <w:rFonts w:ascii="Times New Roman" w:eastAsia="Times New Roman" w:hAnsi="Times New Roman" w:cs="Times New Roman"/>
                  <w:sz w:val="20"/>
                  <w:szCs w:val="20"/>
                  <w:lang w:eastAsia="en-ZA"/>
                </w:rPr>
                <w:t>6</w:t>
              </w:r>
            </w:ins>
          </w:p>
        </w:tc>
      </w:tr>
      <w:tr w:rsidR="003F2453" w:rsidRPr="003F2453" w14:paraId="426D667C" w14:textId="77777777" w:rsidTr="00146387">
        <w:trPr>
          <w:trHeight w:val="290"/>
          <w:ins w:id="754" w:author="Nerushka Naidoo" w:date="2025-03-20T09:45:00Z"/>
          <w:trPrChange w:id="75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75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4E9E6728" w14:textId="77777777" w:rsidR="003F2453" w:rsidRPr="003F2453" w:rsidRDefault="003F2453" w:rsidP="003F2453">
            <w:pPr>
              <w:spacing w:after="0" w:line="240" w:lineRule="auto"/>
              <w:rPr>
                <w:ins w:id="757" w:author="Nerushka Naidoo" w:date="2025-03-20T09:45:00Z"/>
                <w:rFonts w:ascii="Times New Roman" w:eastAsia="Times New Roman" w:hAnsi="Times New Roman" w:cs="Times New Roman"/>
                <w:sz w:val="20"/>
                <w:szCs w:val="20"/>
                <w:lang w:eastAsia="en-ZA"/>
              </w:rPr>
            </w:pPr>
            <w:ins w:id="758" w:author="Nerushka Naidoo" w:date="2025-03-20T09:45:00Z">
              <w:r w:rsidRPr="003F2453">
                <w:rPr>
                  <w:rFonts w:ascii="Times New Roman" w:eastAsia="Times New Roman" w:hAnsi="Times New Roman" w:cs="Times New Roman"/>
                  <w:sz w:val="20"/>
                  <w:szCs w:val="20"/>
                  <w:lang w:eastAsia="en-ZA"/>
                </w:rPr>
                <w:t>Polokwane</w:t>
              </w:r>
            </w:ins>
          </w:p>
        </w:tc>
        <w:tc>
          <w:tcPr>
            <w:tcW w:w="1272" w:type="dxa"/>
            <w:tcBorders>
              <w:top w:val="nil"/>
              <w:left w:val="nil"/>
              <w:bottom w:val="single" w:sz="4" w:space="0" w:color="auto"/>
              <w:right w:val="single" w:sz="4" w:space="0" w:color="auto"/>
            </w:tcBorders>
            <w:shd w:val="clear" w:color="auto" w:fill="auto"/>
            <w:noWrap/>
            <w:hideMark/>
            <w:tcPrChange w:id="75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2DE843BF" w14:textId="77777777" w:rsidR="003F2453" w:rsidRPr="003F2453" w:rsidRDefault="003F2453" w:rsidP="003F2453">
            <w:pPr>
              <w:spacing w:after="0" w:line="240" w:lineRule="auto"/>
              <w:rPr>
                <w:ins w:id="760" w:author="Nerushka Naidoo" w:date="2025-03-20T09:45:00Z"/>
                <w:rFonts w:ascii="Times New Roman" w:eastAsia="Times New Roman" w:hAnsi="Times New Roman" w:cs="Times New Roman"/>
                <w:sz w:val="20"/>
                <w:szCs w:val="20"/>
                <w:lang w:eastAsia="en-ZA"/>
              </w:rPr>
            </w:pPr>
            <w:ins w:id="761" w:author="Nerushka Naidoo" w:date="2025-03-20T09:45:00Z">
              <w:r w:rsidRPr="003F2453">
                <w:rPr>
                  <w:rFonts w:ascii="Times New Roman" w:eastAsia="Times New Roman" w:hAnsi="Times New Roman" w:cs="Times New Roman"/>
                  <w:sz w:val="20"/>
                  <w:szCs w:val="20"/>
                  <w:lang w:eastAsia="en-ZA"/>
                </w:rPr>
                <w:t>Limpopo</w:t>
              </w:r>
            </w:ins>
          </w:p>
        </w:tc>
        <w:tc>
          <w:tcPr>
            <w:tcW w:w="1437" w:type="dxa"/>
            <w:tcBorders>
              <w:top w:val="nil"/>
              <w:left w:val="nil"/>
              <w:bottom w:val="single" w:sz="4" w:space="0" w:color="auto"/>
              <w:right w:val="single" w:sz="4" w:space="0" w:color="auto"/>
            </w:tcBorders>
            <w:shd w:val="clear" w:color="auto" w:fill="auto"/>
            <w:noWrap/>
            <w:hideMark/>
            <w:tcPrChange w:id="76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427BC489" w14:textId="77777777" w:rsidR="003F2453" w:rsidRPr="003F2453" w:rsidRDefault="003F2453" w:rsidP="003F2453">
            <w:pPr>
              <w:spacing w:after="0" w:line="240" w:lineRule="auto"/>
              <w:rPr>
                <w:ins w:id="763" w:author="Nerushka Naidoo" w:date="2025-03-20T09:45:00Z"/>
                <w:rFonts w:ascii="Times New Roman" w:eastAsia="Times New Roman" w:hAnsi="Times New Roman" w:cs="Times New Roman"/>
                <w:sz w:val="20"/>
                <w:szCs w:val="20"/>
                <w:lang w:eastAsia="en-ZA"/>
              </w:rPr>
            </w:pPr>
            <w:ins w:id="764" w:author="Nerushka Naidoo" w:date="2025-03-20T09:45:00Z">
              <w:r w:rsidRPr="003F2453">
                <w:rPr>
                  <w:rFonts w:ascii="Times New Roman" w:eastAsia="Times New Roman" w:hAnsi="Times New Roman" w:cs="Times New Roman"/>
                  <w:sz w:val="20"/>
                  <w:szCs w:val="20"/>
                  <w:lang w:eastAsia="en-ZA"/>
                </w:rPr>
                <w:t xml:space="preserve">Polokwane        </w:t>
              </w:r>
            </w:ins>
          </w:p>
        </w:tc>
        <w:tc>
          <w:tcPr>
            <w:tcW w:w="2959" w:type="dxa"/>
            <w:tcBorders>
              <w:top w:val="nil"/>
              <w:left w:val="nil"/>
              <w:bottom w:val="single" w:sz="4" w:space="0" w:color="auto"/>
              <w:right w:val="single" w:sz="4" w:space="0" w:color="auto"/>
            </w:tcBorders>
            <w:shd w:val="clear" w:color="auto" w:fill="auto"/>
            <w:hideMark/>
            <w:tcPrChange w:id="76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212FA6EB" w14:textId="77777777" w:rsidR="003F2453" w:rsidRPr="003F2453" w:rsidRDefault="003F2453" w:rsidP="003F2453">
            <w:pPr>
              <w:spacing w:after="0" w:line="240" w:lineRule="auto"/>
              <w:rPr>
                <w:ins w:id="766" w:author="Nerushka Naidoo" w:date="2025-03-20T09:45:00Z"/>
                <w:rFonts w:ascii="Times New Roman" w:eastAsia="Times New Roman" w:hAnsi="Times New Roman" w:cs="Times New Roman"/>
                <w:sz w:val="20"/>
                <w:szCs w:val="20"/>
                <w:lang w:eastAsia="en-ZA"/>
              </w:rPr>
            </w:pPr>
            <w:ins w:id="767" w:author="Nerushka Naidoo" w:date="2025-03-20T09:45:00Z">
              <w:r w:rsidRPr="003F2453">
                <w:rPr>
                  <w:rFonts w:ascii="Times New Roman" w:eastAsia="Times New Roman" w:hAnsi="Times New Roman" w:cs="Times New Roman"/>
                  <w:sz w:val="20"/>
                  <w:szCs w:val="20"/>
                  <w:lang w:eastAsia="en-ZA"/>
                </w:rPr>
                <w:t xml:space="preserve">13 Industria </w:t>
              </w:r>
              <w:proofErr w:type="gramStart"/>
              <w:r w:rsidRPr="003F2453">
                <w:rPr>
                  <w:rFonts w:ascii="Times New Roman" w:eastAsia="Times New Roman" w:hAnsi="Times New Roman" w:cs="Times New Roman"/>
                  <w:sz w:val="20"/>
                  <w:szCs w:val="20"/>
                  <w:lang w:eastAsia="en-ZA"/>
                </w:rPr>
                <w:t>Street ,</w:t>
              </w:r>
              <w:proofErr w:type="gramEnd"/>
              <w:r w:rsidRPr="003F2453">
                <w:rPr>
                  <w:rFonts w:ascii="Times New Roman" w:eastAsia="Times New Roman" w:hAnsi="Times New Roman" w:cs="Times New Roman"/>
                  <w:sz w:val="20"/>
                  <w:szCs w:val="20"/>
                  <w:lang w:eastAsia="en-ZA"/>
                </w:rPr>
                <w:t xml:space="preserve"> Polokwane,</w:t>
              </w:r>
            </w:ins>
          </w:p>
        </w:tc>
        <w:tc>
          <w:tcPr>
            <w:tcW w:w="1713" w:type="dxa"/>
            <w:tcBorders>
              <w:top w:val="nil"/>
              <w:left w:val="nil"/>
              <w:bottom w:val="single" w:sz="4" w:space="0" w:color="auto"/>
              <w:right w:val="single" w:sz="4" w:space="0" w:color="auto"/>
            </w:tcBorders>
            <w:shd w:val="clear" w:color="auto" w:fill="auto"/>
            <w:noWrap/>
            <w:hideMark/>
            <w:tcPrChange w:id="76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3C235578" w14:textId="77777777" w:rsidR="003F2453" w:rsidRPr="003F2453" w:rsidRDefault="003F2453" w:rsidP="003F2453">
            <w:pPr>
              <w:spacing w:after="0" w:line="240" w:lineRule="auto"/>
              <w:rPr>
                <w:ins w:id="769" w:author="Nerushka Naidoo" w:date="2025-03-20T09:45:00Z"/>
                <w:rFonts w:ascii="Times New Roman" w:eastAsia="Times New Roman" w:hAnsi="Times New Roman" w:cs="Times New Roman"/>
                <w:sz w:val="20"/>
                <w:szCs w:val="20"/>
                <w:lang w:eastAsia="en-ZA"/>
              </w:rPr>
            </w:pPr>
            <w:ins w:id="77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77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3292BD1A" w14:textId="77777777" w:rsidR="003F2453" w:rsidRPr="003F2453" w:rsidRDefault="003F2453" w:rsidP="003F2453">
            <w:pPr>
              <w:spacing w:after="0" w:line="240" w:lineRule="auto"/>
              <w:rPr>
                <w:ins w:id="772" w:author="Nerushka Naidoo" w:date="2025-03-20T09:45:00Z"/>
                <w:rFonts w:ascii="Times New Roman" w:eastAsia="Times New Roman" w:hAnsi="Times New Roman" w:cs="Times New Roman"/>
                <w:sz w:val="20"/>
                <w:szCs w:val="20"/>
                <w:lang w:eastAsia="en-ZA"/>
              </w:rPr>
            </w:pPr>
            <w:ins w:id="773" w:author="Nerushka Naidoo" w:date="2025-03-20T09:45:00Z">
              <w:r w:rsidRPr="003F2453">
                <w:rPr>
                  <w:rFonts w:ascii="Times New Roman" w:eastAsia="Times New Roman" w:hAnsi="Times New Roman" w:cs="Times New Roman"/>
                  <w:sz w:val="20"/>
                  <w:szCs w:val="20"/>
                  <w:lang w:eastAsia="en-ZA"/>
                </w:rPr>
                <w:t>6</w:t>
              </w:r>
            </w:ins>
          </w:p>
        </w:tc>
      </w:tr>
      <w:tr w:rsidR="003F2453" w:rsidRPr="003F2453" w14:paraId="62C0E39B" w14:textId="77777777" w:rsidTr="00146387">
        <w:trPr>
          <w:trHeight w:val="290"/>
          <w:ins w:id="774" w:author="Nerushka Naidoo" w:date="2025-03-20T09:45:00Z"/>
          <w:trPrChange w:id="77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77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7A018D4B" w14:textId="77777777" w:rsidR="003F2453" w:rsidRPr="003F2453" w:rsidRDefault="003F2453" w:rsidP="003F2453">
            <w:pPr>
              <w:spacing w:after="0" w:line="240" w:lineRule="auto"/>
              <w:rPr>
                <w:ins w:id="777" w:author="Nerushka Naidoo" w:date="2025-03-20T09:45:00Z"/>
                <w:rFonts w:ascii="Times New Roman" w:eastAsia="Times New Roman" w:hAnsi="Times New Roman" w:cs="Times New Roman"/>
                <w:sz w:val="20"/>
                <w:szCs w:val="20"/>
                <w:lang w:eastAsia="en-ZA"/>
              </w:rPr>
            </w:pPr>
            <w:ins w:id="778" w:author="Nerushka Naidoo" w:date="2025-03-20T09:45:00Z">
              <w:r w:rsidRPr="003F2453">
                <w:rPr>
                  <w:rFonts w:ascii="Times New Roman" w:eastAsia="Times New Roman" w:hAnsi="Times New Roman" w:cs="Times New Roman"/>
                  <w:sz w:val="20"/>
                  <w:szCs w:val="20"/>
                  <w:lang w:eastAsia="en-ZA"/>
                </w:rPr>
                <w:t>Cape Town</w:t>
              </w:r>
            </w:ins>
          </w:p>
        </w:tc>
        <w:tc>
          <w:tcPr>
            <w:tcW w:w="1272" w:type="dxa"/>
            <w:tcBorders>
              <w:top w:val="nil"/>
              <w:left w:val="nil"/>
              <w:bottom w:val="single" w:sz="4" w:space="0" w:color="auto"/>
              <w:right w:val="single" w:sz="4" w:space="0" w:color="auto"/>
            </w:tcBorders>
            <w:shd w:val="clear" w:color="auto" w:fill="auto"/>
            <w:noWrap/>
            <w:hideMark/>
            <w:tcPrChange w:id="77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289665D1" w14:textId="77777777" w:rsidR="003F2453" w:rsidRPr="003F2453" w:rsidRDefault="003F2453" w:rsidP="003F2453">
            <w:pPr>
              <w:spacing w:after="0" w:line="240" w:lineRule="auto"/>
              <w:rPr>
                <w:ins w:id="780" w:author="Nerushka Naidoo" w:date="2025-03-20T09:45:00Z"/>
                <w:rFonts w:ascii="Times New Roman" w:eastAsia="Times New Roman" w:hAnsi="Times New Roman" w:cs="Times New Roman"/>
                <w:sz w:val="20"/>
                <w:szCs w:val="20"/>
                <w:lang w:eastAsia="en-ZA"/>
              </w:rPr>
            </w:pPr>
            <w:ins w:id="781" w:author="Nerushka Naidoo" w:date="2025-03-20T09:45:00Z">
              <w:r w:rsidRPr="003F2453">
                <w:rPr>
                  <w:rFonts w:ascii="Times New Roman" w:eastAsia="Times New Roman" w:hAnsi="Times New Roman" w:cs="Times New Roman"/>
                  <w:sz w:val="20"/>
                  <w:szCs w:val="20"/>
                  <w:lang w:eastAsia="en-ZA"/>
                </w:rPr>
                <w:t>Western Cape</w:t>
              </w:r>
            </w:ins>
          </w:p>
        </w:tc>
        <w:tc>
          <w:tcPr>
            <w:tcW w:w="1437" w:type="dxa"/>
            <w:tcBorders>
              <w:top w:val="nil"/>
              <w:left w:val="nil"/>
              <w:bottom w:val="single" w:sz="4" w:space="0" w:color="auto"/>
              <w:right w:val="single" w:sz="4" w:space="0" w:color="auto"/>
            </w:tcBorders>
            <w:shd w:val="clear" w:color="auto" w:fill="auto"/>
            <w:noWrap/>
            <w:hideMark/>
            <w:tcPrChange w:id="78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2CCCC83C" w14:textId="77777777" w:rsidR="003F2453" w:rsidRPr="003F2453" w:rsidRDefault="003F2453" w:rsidP="003F2453">
            <w:pPr>
              <w:spacing w:after="0" w:line="240" w:lineRule="auto"/>
              <w:rPr>
                <w:ins w:id="783" w:author="Nerushka Naidoo" w:date="2025-03-20T09:45:00Z"/>
                <w:rFonts w:ascii="Times New Roman" w:eastAsia="Times New Roman" w:hAnsi="Times New Roman" w:cs="Times New Roman"/>
                <w:sz w:val="20"/>
                <w:szCs w:val="20"/>
                <w:lang w:eastAsia="en-ZA"/>
              </w:rPr>
            </w:pPr>
            <w:ins w:id="784" w:author="Nerushka Naidoo" w:date="2025-03-20T09:45:00Z">
              <w:r w:rsidRPr="003F2453">
                <w:rPr>
                  <w:rFonts w:ascii="Times New Roman" w:eastAsia="Times New Roman" w:hAnsi="Times New Roman" w:cs="Times New Roman"/>
                  <w:sz w:val="20"/>
                  <w:szCs w:val="20"/>
                  <w:lang w:eastAsia="en-ZA"/>
                </w:rPr>
                <w:t>Paarl</w:t>
              </w:r>
            </w:ins>
          </w:p>
        </w:tc>
        <w:tc>
          <w:tcPr>
            <w:tcW w:w="2959" w:type="dxa"/>
            <w:tcBorders>
              <w:top w:val="nil"/>
              <w:left w:val="nil"/>
              <w:bottom w:val="single" w:sz="4" w:space="0" w:color="auto"/>
              <w:right w:val="single" w:sz="4" w:space="0" w:color="auto"/>
            </w:tcBorders>
            <w:shd w:val="clear" w:color="auto" w:fill="auto"/>
            <w:hideMark/>
            <w:tcPrChange w:id="78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472A804F" w14:textId="77777777" w:rsidR="003F2453" w:rsidRPr="003F2453" w:rsidRDefault="003F2453" w:rsidP="003F2453">
            <w:pPr>
              <w:spacing w:after="0" w:line="240" w:lineRule="auto"/>
              <w:rPr>
                <w:ins w:id="786" w:author="Nerushka Naidoo" w:date="2025-03-20T09:45:00Z"/>
                <w:rFonts w:ascii="Times New Roman" w:eastAsia="Times New Roman" w:hAnsi="Times New Roman" w:cs="Times New Roman"/>
                <w:sz w:val="20"/>
                <w:szCs w:val="20"/>
                <w:lang w:eastAsia="en-ZA"/>
              </w:rPr>
            </w:pPr>
            <w:ins w:id="787" w:author="Nerushka Naidoo" w:date="2025-03-20T09:45:00Z">
              <w:r w:rsidRPr="003F2453">
                <w:rPr>
                  <w:rFonts w:ascii="Times New Roman" w:eastAsia="Times New Roman" w:hAnsi="Times New Roman" w:cs="Times New Roman"/>
                  <w:sz w:val="20"/>
                  <w:szCs w:val="20"/>
                  <w:lang w:eastAsia="en-ZA"/>
                </w:rPr>
                <w:t>Alkmaar Street, Paarl</w:t>
              </w:r>
            </w:ins>
          </w:p>
        </w:tc>
        <w:tc>
          <w:tcPr>
            <w:tcW w:w="1713" w:type="dxa"/>
            <w:tcBorders>
              <w:top w:val="nil"/>
              <w:left w:val="nil"/>
              <w:bottom w:val="single" w:sz="4" w:space="0" w:color="auto"/>
              <w:right w:val="single" w:sz="4" w:space="0" w:color="auto"/>
            </w:tcBorders>
            <w:shd w:val="clear" w:color="auto" w:fill="auto"/>
            <w:noWrap/>
            <w:hideMark/>
            <w:tcPrChange w:id="78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448940B9" w14:textId="77777777" w:rsidR="003F2453" w:rsidRPr="003F2453" w:rsidRDefault="003F2453" w:rsidP="003F2453">
            <w:pPr>
              <w:spacing w:after="0" w:line="240" w:lineRule="auto"/>
              <w:rPr>
                <w:ins w:id="789" w:author="Nerushka Naidoo" w:date="2025-03-20T09:45:00Z"/>
                <w:rFonts w:ascii="Times New Roman" w:eastAsia="Times New Roman" w:hAnsi="Times New Roman" w:cs="Times New Roman"/>
                <w:sz w:val="20"/>
                <w:szCs w:val="20"/>
                <w:lang w:eastAsia="en-ZA"/>
              </w:rPr>
            </w:pPr>
            <w:ins w:id="79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79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6084D3DE" w14:textId="77777777" w:rsidR="003F2453" w:rsidRPr="003F2453" w:rsidRDefault="003F2453" w:rsidP="003F2453">
            <w:pPr>
              <w:spacing w:after="0" w:line="240" w:lineRule="auto"/>
              <w:rPr>
                <w:ins w:id="792" w:author="Nerushka Naidoo" w:date="2025-03-20T09:45:00Z"/>
                <w:rFonts w:ascii="Times New Roman" w:eastAsia="Times New Roman" w:hAnsi="Times New Roman" w:cs="Times New Roman"/>
                <w:sz w:val="20"/>
                <w:szCs w:val="20"/>
                <w:lang w:eastAsia="en-ZA"/>
              </w:rPr>
            </w:pPr>
            <w:ins w:id="793" w:author="Nerushka Naidoo" w:date="2025-03-20T09:45:00Z">
              <w:r w:rsidRPr="003F2453">
                <w:rPr>
                  <w:rFonts w:ascii="Times New Roman" w:eastAsia="Times New Roman" w:hAnsi="Times New Roman" w:cs="Times New Roman"/>
                  <w:sz w:val="20"/>
                  <w:szCs w:val="20"/>
                  <w:lang w:eastAsia="en-ZA"/>
                </w:rPr>
                <w:t>5</w:t>
              </w:r>
            </w:ins>
          </w:p>
        </w:tc>
      </w:tr>
      <w:tr w:rsidR="003F2453" w:rsidRPr="003F2453" w14:paraId="12CF7EC0" w14:textId="77777777" w:rsidTr="00146387">
        <w:trPr>
          <w:trHeight w:val="520"/>
          <w:ins w:id="794" w:author="Nerushka Naidoo" w:date="2025-03-20T09:45:00Z"/>
          <w:trPrChange w:id="795" w:author="Nerushka Naidoo" w:date="2025-03-20T09:46:00Z">
            <w:trPr>
              <w:trHeight w:val="52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79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1CE8AA18" w14:textId="77777777" w:rsidR="003F2453" w:rsidRPr="003F2453" w:rsidRDefault="003F2453" w:rsidP="003F2453">
            <w:pPr>
              <w:spacing w:after="0" w:line="240" w:lineRule="auto"/>
              <w:rPr>
                <w:ins w:id="797" w:author="Nerushka Naidoo" w:date="2025-03-20T09:45:00Z"/>
                <w:rFonts w:ascii="Times New Roman" w:eastAsia="Times New Roman" w:hAnsi="Times New Roman" w:cs="Times New Roman"/>
                <w:sz w:val="20"/>
                <w:szCs w:val="20"/>
                <w:lang w:eastAsia="en-ZA"/>
              </w:rPr>
            </w:pPr>
            <w:ins w:id="798" w:author="Nerushka Naidoo" w:date="2025-03-20T09:45:00Z">
              <w:r w:rsidRPr="003F2453">
                <w:rPr>
                  <w:rFonts w:ascii="Times New Roman" w:eastAsia="Times New Roman" w:hAnsi="Times New Roman" w:cs="Times New Roman"/>
                  <w:sz w:val="20"/>
                  <w:szCs w:val="20"/>
                  <w:lang w:eastAsia="en-ZA"/>
                </w:rPr>
                <w:t>Johannesburg</w:t>
              </w:r>
            </w:ins>
          </w:p>
        </w:tc>
        <w:tc>
          <w:tcPr>
            <w:tcW w:w="1272" w:type="dxa"/>
            <w:tcBorders>
              <w:top w:val="nil"/>
              <w:left w:val="nil"/>
              <w:bottom w:val="single" w:sz="4" w:space="0" w:color="auto"/>
              <w:right w:val="single" w:sz="4" w:space="0" w:color="auto"/>
            </w:tcBorders>
            <w:shd w:val="clear" w:color="auto" w:fill="auto"/>
            <w:noWrap/>
            <w:hideMark/>
            <w:tcPrChange w:id="79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24D22D11" w14:textId="77777777" w:rsidR="003F2453" w:rsidRPr="003F2453" w:rsidRDefault="003F2453" w:rsidP="003F2453">
            <w:pPr>
              <w:spacing w:after="0" w:line="240" w:lineRule="auto"/>
              <w:rPr>
                <w:ins w:id="800" w:author="Nerushka Naidoo" w:date="2025-03-20T09:45:00Z"/>
                <w:rFonts w:ascii="Times New Roman" w:eastAsia="Times New Roman" w:hAnsi="Times New Roman" w:cs="Times New Roman"/>
                <w:sz w:val="20"/>
                <w:szCs w:val="20"/>
                <w:lang w:eastAsia="en-ZA"/>
              </w:rPr>
            </w:pPr>
            <w:ins w:id="801" w:author="Nerushka Naidoo" w:date="2025-03-20T09:45:00Z">
              <w:r w:rsidRPr="003F2453">
                <w:rPr>
                  <w:rFonts w:ascii="Times New Roman" w:eastAsia="Times New Roman" w:hAnsi="Times New Roman" w:cs="Times New Roman"/>
                  <w:sz w:val="20"/>
                  <w:szCs w:val="20"/>
                  <w:lang w:eastAsia="en-ZA"/>
                </w:rPr>
                <w:t>Mpumalanga</w:t>
              </w:r>
            </w:ins>
          </w:p>
        </w:tc>
        <w:tc>
          <w:tcPr>
            <w:tcW w:w="1437" w:type="dxa"/>
            <w:tcBorders>
              <w:top w:val="nil"/>
              <w:left w:val="nil"/>
              <w:bottom w:val="single" w:sz="4" w:space="0" w:color="auto"/>
              <w:right w:val="single" w:sz="4" w:space="0" w:color="auto"/>
            </w:tcBorders>
            <w:shd w:val="clear" w:color="auto" w:fill="auto"/>
            <w:noWrap/>
            <w:hideMark/>
            <w:tcPrChange w:id="80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2E17B08E" w14:textId="77777777" w:rsidR="003F2453" w:rsidRPr="003F2453" w:rsidRDefault="003F2453" w:rsidP="003F2453">
            <w:pPr>
              <w:spacing w:after="0" w:line="240" w:lineRule="auto"/>
              <w:rPr>
                <w:ins w:id="803" w:author="Nerushka Naidoo" w:date="2025-03-20T09:45:00Z"/>
                <w:rFonts w:ascii="Times New Roman" w:eastAsia="Times New Roman" w:hAnsi="Times New Roman" w:cs="Times New Roman"/>
                <w:sz w:val="20"/>
                <w:szCs w:val="20"/>
                <w:lang w:eastAsia="en-ZA"/>
              </w:rPr>
            </w:pPr>
            <w:ins w:id="804" w:author="Nerushka Naidoo" w:date="2025-03-20T09:45:00Z">
              <w:r w:rsidRPr="003F2453">
                <w:rPr>
                  <w:rFonts w:ascii="Times New Roman" w:eastAsia="Times New Roman" w:hAnsi="Times New Roman" w:cs="Times New Roman"/>
                  <w:sz w:val="20"/>
                  <w:szCs w:val="20"/>
                  <w:lang w:eastAsia="en-ZA"/>
                </w:rPr>
                <w:t>Ermelo</w:t>
              </w:r>
            </w:ins>
          </w:p>
        </w:tc>
        <w:tc>
          <w:tcPr>
            <w:tcW w:w="2959" w:type="dxa"/>
            <w:tcBorders>
              <w:top w:val="nil"/>
              <w:left w:val="nil"/>
              <w:bottom w:val="single" w:sz="4" w:space="0" w:color="auto"/>
              <w:right w:val="single" w:sz="4" w:space="0" w:color="auto"/>
            </w:tcBorders>
            <w:shd w:val="clear" w:color="auto" w:fill="auto"/>
            <w:hideMark/>
            <w:tcPrChange w:id="80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5DDD0715" w14:textId="77777777" w:rsidR="003F2453" w:rsidRPr="003F2453" w:rsidRDefault="003F2453" w:rsidP="003F2453">
            <w:pPr>
              <w:spacing w:after="0" w:line="240" w:lineRule="auto"/>
              <w:rPr>
                <w:ins w:id="806" w:author="Nerushka Naidoo" w:date="2025-03-20T09:45:00Z"/>
                <w:rFonts w:ascii="Times New Roman" w:eastAsia="Times New Roman" w:hAnsi="Times New Roman" w:cs="Times New Roman"/>
                <w:sz w:val="20"/>
                <w:szCs w:val="20"/>
                <w:lang w:eastAsia="en-ZA"/>
              </w:rPr>
            </w:pPr>
            <w:ins w:id="807" w:author="Nerushka Naidoo" w:date="2025-03-20T09:45:00Z">
              <w:r w:rsidRPr="003F2453">
                <w:rPr>
                  <w:rFonts w:ascii="Times New Roman" w:eastAsia="Times New Roman" w:hAnsi="Times New Roman" w:cs="Times New Roman"/>
                  <w:sz w:val="20"/>
                  <w:szCs w:val="20"/>
                  <w:lang w:eastAsia="en-ZA"/>
                </w:rPr>
                <w:t xml:space="preserve">39 Chris De Villiers Rd, </w:t>
              </w:r>
              <w:proofErr w:type="spellStart"/>
              <w:r w:rsidRPr="003F2453">
                <w:rPr>
                  <w:rFonts w:ascii="Times New Roman" w:eastAsia="Times New Roman" w:hAnsi="Times New Roman" w:cs="Times New Roman"/>
                  <w:sz w:val="20"/>
                  <w:szCs w:val="20"/>
                  <w:lang w:eastAsia="en-ZA"/>
                </w:rPr>
                <w:t>Nederlandpark</w:t>
              </w:r>
              <w:proofErr w:type="spellEnd"/>
              <w:r w:rsidRPr="003F2453">
                <w:rPr>
                  <w:rFonts w:ascii="Times New Roman" w:eastAsia="Times New Roman" w:hAnsi="Times New Roman" w:cs="Times New Roman"/>
                  <w:sz w:val="20"/>
                  <w:szCs w:val="20"/>
                  <w:lang w:eastAsia="en-ZA"/>
                </w:rPr>
                <w:t>, Ermelo</w:t>
              </w:r>
            </w:ins>
          </w:p>
        </w:tc>
        <w:tc>
          <w:tcPr>
            <w:tcW w:w="1713" w:type="dxa"/>
            <w:tcBorders>
              <w:top w:val="nil"/>
              <w:left w:val="nil"/>
              <w:bottom w:val="single" w:sz="4" w:space="0" w:color="auto"/>
              <w:right w:val="single" w:sz="4" w:space="0" w:color="auto"/>
            </w:tcBorders>
            <w:shd w:val="clear" w:color="auto" w:fill="auto"/>
            <w:noWrap/>
            <w:hideMark/>
            <w:tcPrChange w:id="80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0365A61F" w14:textId="77777777" w:rsidR="003F2453" w:rsidRPr="003F2453" w:rsidRDefault="003F2453" w:rsidP="003F2453">
            <w:pPr>
              <w:spacing w:after="0" w:line="240" w:lineRule="auto"/>
              <w:rPr>
                <w:ins w:id="809" w:author="Nerushka Naidoo" w:date="2025-03-20T09:45:00Z"/>
                <w:rFonts w:ascii="Times New Roman" w:eastAsia="Times New Roman" w:hAnsi="Times New Roman" w:cs="Times New Roman"/>
                <w:sz w:val="20"/>
                <w:szCs w:val="20"/>
                <w:lang w:eastAsia="en-ZA"/>
              </w:rPr>
            </w:pPr>
            <w:ins w:id="81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81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6DA29F8B" w14:textId="77777777" w:rsidR="003F2453" w:rsidRPr="003F2453" w:rsidRDefault="003F2453" w:rsidP="003F2453">
            <w:pPr>
              <w:spacing w:after="0" w:line="240" w:lineRule="auto"/>
              <w:rPr>
                <w:ins w:id="812" w:author="Nerushka Naidoo" w:date="2025-03-20T09:45:00Z"/>
                <w:rFonts w:ascii="Times New Roman" w:eastAsia="Times New Roman" w:hAnsi="Times New Roman" w:cs="Times New Roman"/>
                <w:sz w:val="20"/>
                <w:szCs w:val="20"/>
                <w:lang w:eastAsia="en-ZA"/>
              </w:rPr>
            </w:pPr>
            <w:ins w:id="813" w:author="Nerushka Naidoo" w:date="2025-03-20T09:45:00Z">
              <w:r w:rsidRPr="003F2453">
                <w:rPr>
                  <w:rFonts w:ascii="Times New Roman" w:eastAsia="Times New Roman" w:hAnsi="Times New Roman" w:cs="Times New Roman"/>
                  <w:sz w:val="20"/>
                  <w:szCs w:val="20"/>
                  <w:lang w:eastAsia="en-ZA"/>
                </w:rPr>
                <w:t>5</w:t>
              </w:r>
            </w:ins>
          </w:p>
        </w:tc>
      </w:tr>
      <w:tr w:rsidR="003F2453" w:rsidRPr="003F2453" w14:paraId="4C0D7882" w14:textId="77777777" w:rsidTr="00146387">
        <w:trPr>
          <w:trHeight w:val="290"/>
          <w:ins w:id="814" w:author="Nerushka Naidoo" w:date="2025-03-20T09:45:00Z"/>
          <w:trPrChange w:id="81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81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3D3E4AEA" w14:textId="77777777" w:rsidR="003F2453" w:rsidRPr="003F2453" w:rsidRDefault="003F2453" w:rsidP="003F2453">
            <w:pPr>
              <w:spacing w:after="0" w:line="240" w:lineRule="auto"/>
              <w:rPr>
                <w:ins w:id="817" w:author="Nerushka Naidoo" w:date="2025-03-20T09:45:00Z"/>
                <w:rFonts w:ascii="Times New Roman" w:eastAsia="Times New Roman" w:hAnsi="Times New Roman" w:cs="Times New Roman"/>
                <w:sz w:val="20"/>
                <w:szCs w:val="20"/>
                <w:lang w:eastAsia="en-ZA"/>
              </w:rPr>
            </w:pPr>
            <w:ins w:id="818" w:author="Nerushka Naidoo" w:date="2025-03-20T09:45:00Z">
              <w:r w:rsidRPr="003F2453">
                <w:rPr>
                  <w:rFonts w:ascii="Times New Roman" w:eastAsia="Times New Roman" w:hAnsi="Times New Roman" w:cs="Times New Roman"/>
                  <w:sz w:val="20"/>
                  <w:szCs w:val="20"/>
                  <w:lang w:eastAsia="en-ZA"/>
                </w:rPr>
                <w:t>Durban</w:t>
              </w:r>
            </w:ins>
          </w:p>
        </w:tc>
        <w:tc>
          <w:tcPr>
            <w:tcW w:w="1272" w:type="dxa"/>
            <w:tcBorders>
              <w:top w:val="nil"/>
              <w:left w:val="nil"/>
              <w:bottom w:val="single" w:sz="4" w:space="0" w:color="auto"/>
              <w:right w:val="single" w:sz="4" w:space="0" w:color="auto"/>
            </w:tcBorders>
            <w:shd w:val="clear" w:color="auto" w:fill="auto"/>
            <w:noWrap/>
            <w:hideMark/>
            <w:tcPrChange w:id="81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19CCD192" w14:textId="77777777" w:rsidR="003F2453" w:rsidRPr="003F2453" w:rsidRDefault="003F2453" w:rsidP="003F2453">
            <w:pPr>
              <w:spacing w:after="0" w:line="240" w:lineRule="auto"/>
              <w:rPr>
                <w:ins w:id="820" w:author="Nerushka Naidoo" w:date="2025-03-20T09:45:00Z"/>
                <w:rFonts w:ascii="Times New Roman" w:eastAsia="Times New Roman" w:hAnsi="Times New Roman" w:cs="Times New Roman"/>
                <w:sz w:val="20"/>
                <w:szCs w:val="20"/>
                <w:lang w:eastAsia="en-ZA"/>
              </w:rPr>
            </w:pPr>
            <w:ins w:id="821" w:author="Nerushka Naidoo" w:date="2025-03-20T09:45:00Z">
              <w:r w:rsidRPr="003F2453">
                <w:rPr>
                  <w:rFonts w:ascii="Times New Roman" w:eastAsia="Times New Roman" w:hAnsi="Times New Roman" w:cs="Times New Roman"/>
                  <w:sz w:val="20"/>
                  <w:szCs w:val="20"/>
                  <w:lang w:eastAsia="en-ZA"/>
                </w:rPr>
                <w:t>Kwa Zulu Natal</w:t>
              </w:r>
            </w:ins>
          </w:p>
        </w:tc>
        <w:tc>
          <w:tcPr>
            <w:tcW w:w="1437" w:type="dxa"/>
            <w:tcBorders>
              <w:top w:val="nil"/>
              <w:left w:val="nil"/>
              <w:bottom w:val="single" w:sz="4" w:space="0" w:color="auto"/>
              <w:right w:val="single" w:sz="4" w:space="0" w:color="auto"/>
            </w:tcBorders>
            <w:shd w:val="clear" w:color="auto" w:fill="auto"/>
            <w:noWrap/>
            <w:hideMark/>
            <w:tcPrChange w:id="82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61908A5B" w14:textId="77777777" w:rsidR="003F2453" w:rsidRPr="003F2453" w:rsidRDefault="003F2453" w:rsidP="003F2453">
            <w:pPr>
              <w:spacing w:after="0" w:line="240" w:lineRule="auto"/>
              <w:rPr>
                <w:ins w:id="823" w:author="Nerushka Naidoo" w:date="2025-03-20T09:45:00Z"/>
                <w:rFonts w:ascii="Times New Roman" w:eastAsia="Times New Roman" w:hAnsi="Times New Roman" w:cs="Times New Roman"/>
                <w:sz w:val="20"/>
                <w:szCs w:val="20"/>
                <w:lang w:eastAsia="en-ZA"/>
              </w:rPr>
            </w:pPr>
            <w:proofErr w:type="spellStart"/>
            <w:ins w:id="824" w:author="Nerushka Naidoo" w:date="2025-03-20T09:45:00Z">
              <w:r w:rsidRPr="003F2453">
                <w:rPr>
                  <w:rFonts w:ascii="Times New Roman" w:eastAsia="Times New Roman" w:hAnsi="Times New Roman" w:cs="Times New Roman"/>
                  <w:sz w:val="20"/>
                  <w:szCs w:val="20"/>
                  <w:lang w:eastAsia="en-ZA"/>
                </w:rPr>
                <w:t>Ladysmirth</w:t>
              </w:r>
              <w:proofErr w:type="spellEnd"/>
            </w:ins>
          </w:p>
        </w:tc>
        <w:tc>
          <w:tcPr>
            <w:tcW w:w="2959" w:type="dxa"/>
            <w:tcBorders>
              <w:top w:val="nil"/>
              <w:left w:val="nil"/>
              <w:bottom w:val="single" w:sz="4" w:space="0" w:color="auto"/>
              <w:right w:val="single" w:sz="4" w:space="0" w:color="auto"/>
            </w:tcBorders>
            <w:shd w:val="clear" w:color="auto" w:fill="auto"/>
            <w:hideMark/>
            <w:tcPrChange w:id="82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0118A75E" w14:textId="77777777" w:rsidR="003F2453" w:rsidRPr="003F2453" w:rsidRDefault="003F2453" w:rsidP="003F2453">
            <w:pPr>
              <w:spacing w:after="0" w:line="240" w:lineRule="auto"/>
              <w:rPr>
                <w:ins w:id="826" w:author="Nerushka Naidoo" w:date="2025-03-20T09:45:00Z"/>
                <w:rFonts w:ascii="Times New Roman" w:eastAsia="Times New Roman" w:hAnsi="Times New Roman" w:cs="Times New Roman"/>
                <w:sz w:val="20"/>
                <w:szCs w:val="20"/>
                <w:lang w:eastAsia="en-ZA"/>
              </w:rPr>
            </w:pPr>
            <w:ins w:id="827" w:author="Nerushka Naidoo" w:date="2025-03-20T09:45:00Z">
              <w:r w:rsidRPr="003F2453">
                <w:rPr>
                  <w:rFonts w:ascii="Times New Roman" w:eastAsia="Times New Roman" w:hAnsi="Times New Roman" w:cs="Times New Roman"/>
                  <w:sz w:val="20"/>
                  <w:szCs w:val="20"/>
                  <w:lang w:eastAsia="en-ZA"/>
                </w:rPr>
                <w:t>48 Progress Road, Acacia Ville</w:t>
              </w:r>
            </w:ins>
          </w:p>
        </w:tc>
        <w:tc>
          <w:tcPr>
            <w:tcW w:w="1713" w:type="dxa"/>
            <w:tcBorders>
              <w:top w:val="nil"/>
              <w:left w:val="nil"/>
              <w:bottom w:val="single" w:sz="4" w:space="0" w:color="auto"/>
              <w:right w:val="single" w:sz="4" w:space="0" w:color="auto"/>
            </w:tcBorders>
            <w:shd w:val="clear" w:color="auto" w:fill="auto"/>
            <w:noWrap/>
            <w:hideMark/>
            <w:tcPrChange w:id="82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29D9809D" w14:textId="77777777" w:rsidR="003F2453" w:rsidRPr="003F2453" w:rsidRDefault="003F2453" w:rsidP="003F2453">
            <w:pPr>
              <w:spacing w:after="0" w:line="240" w:lineRule="auto"/>
              <w:rPr>
                <w:ins w:id="829" w:author="Nerushka Naidoo" w:date="2025-03-20T09:45:00Z"/>
                <w:rFonts w:ascii="Times New Roman" w:eastAsia="Times New Roman" w:hAnsi="Times New Roman" w:cs="Times New Roman"/>
                <w:sz w:val="20"/>
                <w:szCs w:val="20"/>
                <w:lang w:eastAsia="en-ZA"/>
              </w:rPr>
            </w:pPr>
            <w:ins w:id="83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83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1827DB1C" w14:textId="77777777" w:rsidR="003F2453" w:rsidRPr="003F2453" w:rsidRDefault="003F2453" w:rsidP="003F2453">
            <w:pPr>
              <w:spacing w:after="0" w:line="240" w:lineRule="auto"/>
              <w:rPr>
                <w:ins w:id="832" w:author="Nerushka Naidoo" w:date="2025-03-20T09:45:00Z"/>
                <w:rFonts w:ascii="Times New Roman" w:eastAsia="Times New Roman" w:hAnsi="Times New Roman" w:cs="Times New Roman"/>
                <w:sz w:val="20"/>
                <w:szCs w:val="20"/>
                <w:lang w:eastAsia="en-ZA"/>
              </w:rPr>
            </w:pPr>
            <w:ins w:id="833" w:author="Nerushka Naidoo" w:date="2025-03-20T09:45:00Z">
              <w:r w:rsidRPr="003F2453">
                <w:rPr>
                  <w:rFonts w:ascii="Times New Roman" w:eastAsia="Times New Roman" w:hAnsi="Times New Roman" w:cs="Times New Roman"/>
                  <w:sz w:val="20"/>
                  <w:szCs w:val="20"/>
                  <w:lang w:eastAsia="en-ZA"/>
                </w:rPr>
                <w:t>4</w:t>
              </w:r>
            </w:ins>
          </w:p>
        </w:tc>
      </w:tr>
      <w:tr w:rsidR="003F2453" w:rsidRPr="003F2453" w14:paraId="5FCA7150" w14:textId="77777777" w:rsidTr="00146387">
        <w:trPr>
          <w:trHeight w:val="290"/>
          <w:ins w:id="834" w:author="Nerushka Naidoo" w:date="2025-03-20T09:45:00Z"/>
          <w:trPrChange w:id="83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83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3BD4DF51" w14:textId="77777777" w:rsidR="003F2453" w:rsidRPr="003F2453" w:rsidRDefault="003F2453" w:rsidP="003F2453">
            <w:pPr>
              <w:spacing w:after="0" w:line="240" w:lineRule="auto"/>
              <w:rPr>
                <w:ins w:id="837" w:author="Nerushka Naidoo" w:date="2025-03-20T09:45:00Z"/>
                <w:rFonts w:ascii="Times New Roman" w:eastAsia="Times New Roman" w:hAnsi="Times New Roman" w:cs="Times New Roman"/>
                <w:sz w:val="20"/>
                <w:szCs w:val="20"/>
                <w:lang w:eastAsia="en-ZA"/>
              </w:rPr>
            </w:pPr>
            <w:ins w:id="838" w:author="Nerushka Naidoo" w:date="2025-03-20T09:45:00Z">
              <w:r w:rsidRPr="003F2453">
                <w:rPr>
                  <w:rFonts w:ascii="Times New Roman" w:eastAsia="Times New Roman" w:hAnsi="Times New Roman" w:cs="Times New Roman"/>
                  <w:sz w:val="20"/>
                  <w:szCs w:val="20"/>
                  <w:lang w:eastAsia="en-ZA"/>
                </w:rPr>
                <w:t>Durban</w:t>
              </w:r>
            </w:ins>
          </w:p>
        </w:tc>
        <w:tc>
          <w:tcPr>
            <w:tcW w:w="1272" w:type="dxa"/>
            <w:tcBorders>
              <w:top w:val="nil"/>
              <w:left w:val="nil"/>
              <w:bottom w:val="single" w:sz="4" w:space="0" w:color="auto"/>
              <w:right w:val="single" w:sz="4" w:space="0" w:color="auto"/>
            </w:tcBorders>
            <w:shd w:val="clear" w:color="auto" w:fill="auto"/>
            <w:noWrap/>
            <w:hideMark/>
            <w:tcPrChange w:id="83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7087FE8A" w14:textId="77777777" w:rsidR="003F2453" w:rsidRPr="003F2453" w:rsidRDefault="003F2453" w:rsidP="003F2453">
            <w:pPr>
              <w:spacing w:after="0" w:line="240" w:lineRule="auto"/>
              <w:rPr>
                <w:ins w:id="840" w:author="Nerushka Naidoo" w:date="2025-03-20T09:45:00Z"/>
                <w:rFonts w:ascii="Times New Roman" w:eastAsia="Times New Roman" w:hAnsi="Times New Roman" w:cs="Times New Roman"/>
                <w:sz w:val="20"/>
                <w:szCs w:val="20"/>
                <w:lang w:eastAsia="en-ZA"/>
              </w:rPr>
            </w:pPr>
            <w:ins w:id="841" w:author="Nerushka Naidoo" w:date="2025-03-20T09:45:00Z">
              <w:r w:rsidRPr="003F2453">
                <w:rPr>
                  <w:rFonts w:ascii="Times New Roman" w:eastAsia="Times New Roman" w:hAnsi="Times New Roman" w:cs="Times New Roman"/>
                  <w:sz w:val="20"/>
                  <w:szCs w:val="20"/>
                  <w:lang w:eastAsia="en-ZA"/>
                </w:rPr>
                <w:t>Kwa Zulu Natal</w:t>
              </w:r>
            </w:ins>
          </w:p>
        </w:tc>
        <w:tc>
          <w:tcPr>
            <w:tcW w:w="1437" w:type="dxa"/>
            <w:tcBorders>
              <w:top w:val="nil"/>
              <w:left w:val="nil"/>
              <w:bottom w:val="single" w:sz="4" w:space="0" w:color="auto"/>
              <w:right w:val="single" w:sz="4" w:space="0" w:color="auto"/>
            </w:tcBorders>
            <w:shd w:val="clear" w:color="auto" w:fill="auto"/>
            <w:noWrap/>
            <w:hideMark/>
            <w:tcPrChange w:id="84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2C3CE55A" w14:textId="77777777" w:rsidR="003F2453" w:rsidRPr="003F2453" w:rsidRDefault="003F2453" w:rsidP="003F2453">
            <w:pPr>
              <w:spacing w:after="0" w:line="240" w:lineRule="auto"/>
              <w:rPr>
                <w:ins w:id="843" w:author="Nerushka Naidoo" w:date="2025-03-20T09:45:00Z"/>
                <w:rFonts w:ascii="Times New Roman" w:eastAsia="Times New Roman" w:hAnsi="Times New Roman" w:cs="Times New Roman"/>
                <w:sz w:val="20"/>
                <w:szCs w:val="20"/>
                <w:lang w:eastAsia="en-ZA"/>
              </w:rPr>
            </w:pPr>
            <w:ins w:id="844" w:author="Nerushka Naidoo" w:date="2025-03-20T09:45:00Z">
              <w:r w:rsidRPr="003F2453">
                <w:rPr>
                  <w:rFonts w:ascii="Times New Roman" w:eastAsia="Times New Roman" w:hAnsi="Times New Roman" w:cs="Times New Roman"/>
                  <w:sz w:val="20"/>
                  <w:szCs w:val="20"/>
                  <w:lang w:eastAsia="en-ZA"/>
                </w:rPr>
                <w:t xml:space="preserve">Newcastle </w:t>
              </w:r>
            </w:ins>
          </w:p>
        </w:tc>
        <w:tc>
          <w:tcPr>
            <w:tcW w:w="2959" w:type="dxa"/>
            <w:tcBorders>
              <w:top w:val="nil"/>
              <w:left w:val="nil"/>
              <w:bottom w:val="single" w:sz="4" w:space="0" w:color="auto"/>
              <w:right w:val="single" w:sz="4" w:space="0" w:color="auto"/>
            </w:tcBorders>
            <w:shd w:val="clear" w:color="auto" w:fill="auto"/>
            <w:hideMark/>
            <w:tcPrChange w:id="84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373772DB" w14:textId="77777777" w:rsidR="003F2453" w:rsidRPr="003F2453" w:rsidRDefault="003F2453" w:rsidP="003F2453">
            <w:pPr>
              <w:spacing w:after="0" w:line="240" w:lineRule="auto"/>
              <w:rPr>
                <w:ins w:id="846" w:author="Nerushka Naidoo" w:date="2025-03-20T09:45:00Z"/>
                <w:rFonts w:ascii="Times New Roman" w:eastAsia="Times New Roman" w:hAnsi="Times New Roman" w:cs="Times New Roman"/>
                <w:sz w:val="20"/>
                <w:szCs w:val="20"/>
                <w:lang w:eastAsia="en-ZA"/>
              </w:rPr>
            </w:pPr>
            <w:ins w:id="847" w:author="Nerushka Naidoo" w:date="2025-03-20T09:45:00Z">
              <w:r w:rsidRPr="003F2453">
                <w:rPr>
                  <w:rFonts w:ascii="Times New Roman" w:eastAsia="Times New Roman" w:hAnsi="Times New Roman" w:cs="Times New Roman"/>
                  <w:sz w:val="20"/>
                  <w:szCs w:val="20"/>
                  <w:lang w:eastAsia="en-ZA"/>
                </w:rPr>
                <w:t>9 Kirkland St. Shop 6 Newcastle</w:t>
              </w:r>
            </w:ins>
          </w:p>
        </w:tc>
        <w:tc>
          <w:tcPr>
            <w:tcW w:w="1713" w:type="dxa"/>
            <w:tcBorders>
              <w:top w:val="nil"/>
              <w:left w:val="nil"/>
              <w:bottom w:val="single" w:sz="4" w:space="0" w:color="auto"/>
              <w:right w:val="single" w:sz="4" w:space="0" w:color="auto"/>
            </w:tcBorders>
            <w:shd w:val="clear" w:color="auto" w:fill="auto"/>
            <w:noWrap/>
            <w:hideMark/>
            <w:tcPrChange w:id="84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653E0822" w14:textId="77777777" w:rsidR="003F2453" w:rsidRPr="003F2453" w:rsidRDefault="003F2453" w:rsidP="003F2453">
            <w:pPr>
              <w:spacing w:after="0" w:line="240" w:lineRule="auto"/>
              <w:rPr>
                <w:ins w:id="849" w:author="Nerushka Naidoo" w:date="2025-03-20T09:45:00Z"/>
                <w:rFonts w:ascii="Times New Roman" w:eastAsia="Times New Roman" w:hAnsi="Times New Roman" w:cs="Times New Roman"/>
                <w:sz w:val="20"/>
                <w:szCs w:val="20"/>
                <w:lang w:eastAsia="en-ZA"/>
              </w:rPr>
            </w:pPr>
            <w:ins w:id="85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85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17CAF29F" w14:textId="77777777" w:rsidR="003F2453" w:rsidRPr="003F2453" w:rsidRDefault="003F2453" w:rsidP="003F2453">
            <w:pPr>
              <w:spacing w:after="0" w:line="240" w:lineRule="auto"/>
              <w:rPr>
                <w:ins w:id="852" w:author="Nerushka Naidoo" w:date="2025-03-20T09:45:00Z"/>
                <w:rFonts w:ascii="Times New Roman" w:eastAsia="Times New Roman" w:hAnsi="Times New Roman" w:cs="Times New Roman"/>
                <w:sz w:val="20"/>
                <w:szCs w:val="20"/>
                <w:lang w:eastAsia="en-ZA"/>
              </w:rPr>
            </w:pPr>
            <w:ins w:id="853" w:author="Nerushka Naidoo" w:date="2025-03-20T09:45:00Z">
              <w:r w:rsidRPr="003F2453">
                <w:rPr>
                  <w:rFonts w:ascii="Times New Roman" w:eastAsia="Times New Roman" w:hAnsi="Times New Roman" w:cs="Times New Roman"/>
                  <w:sz w:val="20"/>
                  <w:szCs w:val="20"/>
                  <w:lang w:eastAsia="en-ZA"/>
                </w:rPr>
                <w:t>4</w:t>
              </w:r>
            </w:ins>
          </w:p>
        </w:tc>
      </w:tr>
      <w:tr w:rsidR="003F2453" w:rsidRPr="003F2453" w14:paraId="6A4EA612" w14:textId="77777777" w:rsidTr="00146387">
        <w:trPr>
          <w:trHeight w:val="290"/>
          <w:ins w:id="854" w:author="Nerushka Naidoo" w:date="2025-03-20T09:45:00Z"/>
          <w:trPrChange w:id="85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85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7469E2B3" w14:textId="77777777" w:rsidR="003F2453" w:rsidRPr="003F2453" w:rsidRDefault="003F2453" w:rsidP="003F2453">
            <w:pPr>
              <w:spacing w:after="0" w:line="240" w:lineRule="auto"/>
              <w:rPr>
                <w:ins w:id="857" w:author="Nerushka Naidoo" w:date="2025-03-20T09:45:00Z"/>
                <w:rFonts w:ascii="Times New Roman" w:eastAsia="Times New Roman" w:hAnsi="Times New Roman" w:cs="Times New Roman"/>
                <w:sz w:val="20"/>
                <w:szCs w:val="20"/>
                <w:lang w:eastAsia="en-ZA"/>
              </w:rPr>
            </w:pPr>
            <w:ins w:id="858" w:author="Nerushka Naidoo" w:date="2025-03-20T09:45:00Z">
              <w:r w:rsidRPr="003F2453">
                <w:rPr>
                  <w:rFonts w:ascii="Times New Roman" w:eastAsia="Times New Roman" w:hAnsi="Times New Roman" w:cs="Times New Roman"/>
                  <w:sz w:val="20"/>
                  <w:szCs w:val="20"/>
                  <w:lang w:eastAsia="en-ZA"/>
                </w:rPr>
                <w:t>Pretoria</w:t>
              </w:r>
            </w:ins>
          </w:p>
        </w:tc>
        <w:tc>
          <w:tcPr>
            <w:tcW w:w="1272" w:type="dxa"/>
            <w:tcBorders>
              <w:top w:val="nil"/>
              <w:left w:val="nil"/>
              <w:bottom w:val="single" w:sz="4" w:space="0" w:color="auto"/>
              <w:right w:val="single" w:sz="4" w:space="0" w:color="auto"/>
            </w:tcBorders>
            <w:shd w:val="clear" w:color="auto" w:fill="auto"/>
            <w:noWrap/>
            <w:hideMark/>
            <w:tcPrChange w:id="85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1D2AE8A9" w14:textId="77777777" w:rsidR="003F2453" w:rsidRPr="003F2453" w:rsidRDefault="003F2453" w:rsidP="003F2453">
            <w:pPr>
              <w:spacing w:after="0" w:line="240" w:lineRule="auto"/>
              <w:rPr>
                <w:ins w:id="860" w:author="Nerushka Naidoo" w:date="2025-03-20T09:45:00Z"/>
                <w:rFonts w:ascii="Times New Roman" w:eastAsia="Times New Roman" w:hAnsi="Times New Roman" w:cs="Times New Roman"/>
                <w:sz w:val="20"/>
                <w:szCs w:val="20"/>
                <w:lang w:eastAsia="en-ZA"/>
              </w:rPr>
            </w:pPr>
            <w:ins w:id="861" w:author="Nerushka Naidoo" w:date="2025-03-20T09:45:00Z">
              <w:r w:rsidRPr="003F2453">
                <w:rPr>
                  <w:rFonts w:ascii="Times New Roman" w:eastAsia="Times New Roman" w:hAnsi="Times New Roman" w:cs="Times New Roman"/>
                  <w:sz w:val="20"/>
                  <w:szCs w:val="20"/>
                  <w:lang w:eastAsia="en-ZA"/>
                </w:rPr>
                <w:t>Limpopo</w:t>
              </w:r>
            </w:ins>
          </w:p>
        </w:tc>
        <w:tc>
          <w:tcPr>
            <w:tcW w:w="1437" w:type="dxa"/>
            <w:tcBorders>
              <w:top w:val="nil"/>
              <w:left w:val="nil"/>
              <w:bottom w:val="single" w:sz="4" w:space="0" w:color="auto"/>
              <w:right w:val="single" w:sz="4" w:space="0" w:color="auto"/>
            </w:tcBorders>
            <w:shd w:val="clear" w:color="auto" w:fill="auto"/>
            <w:noWrap/>
            <w:hideMark/>
            <w:tcPrChange w:id="86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122C6A26" w14:textId="77777777" w:rsidR="003F2453" w:rsidRPr="003F2453" w:rsidRDefault="003F2453" w:rsidP="003F2453">
            <w:pPr>
              <w:spacing w:after="0" w:line="240" w:lineRule="auto"/>
              <w:rPr>
                <w:ins w:id="863" w:author="Nerushka Naidoo" w:date="2025-03-20T09:45:00Z"/>
                <w:rFonts w:ascii="Times New Roman" w:eastAsia="Times New Roman" w:hAnsi="Times New Roman" w:cs="Times New Roman"/>
                <w:sz w:val="20"/>
                <w:szCs w:val="20"/>
                <w:lang w:eastAsia="en-ZA"/>
              </w:rPr>
            </w:pPr>
            <w:ins w:id="864" w:author="Nerushka Naidoo" w:date="2025-03-20T09:45:00Z">
              <w:r w:rsidRPr="003F2453">
                <w:rPr>
                  <w:rFonts w:ascii="Times New Roman" w:eastAsia="Times New Roman" w:hAnsi="Times New Roman" w:cs="Times New Roman"/>
                  <w:sz w:val="20"/>
                  <w:szCs w:val="20"/>
                  <w:lang w:eastAsia="en-ZA"/>
                </w:rPr>
                <w:t xml:space="preserve">Bela </w:t>
              </w:r>
              <w:proofErr w:type="spellStart"/>
              <w:r w:rsidRPr="003F2453">
                <w:rPr>
                  <w:rFonts w:ascii="Times New Roman" w:eastAsia="Times New Roman" w:hAnsi="Times New Roman" w:cs="Times New Roman"/>
                  <w:sz w:val="20"/>
                  <w:szCs w:val="20"/>
                  <w:lang w:eastAsia="en-ZA"/>
                </w:rPr>
                <w:t>Bela</w:t>
              </w:r>
              <w:proofErr w:type="spellEnd"/>
            </w:ins>
          </w:p>
        </w:tc>
        <w:tc>
          <w:tcPr>
            <w:tcW w:w="2959" w:type="dxa"/>
            <w:tcBorders>
              <w:top w:val="nil"/>
              <w:left w:val="nil"/>
              <w:bottom w:val="single" w:sz="4" w:space="0" w:color="auto"/>
              <w:right w:val="single" w:sz="4" w:space="0" w:color="auto"/>
            </w:tcBorders>
            <w:shd w:val="clear" w:color="auto" w:fill="auto"/>
            <w:hideMark/>
            <w:tcPrChange w:id="86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4CF0E39C" w14:textId="77777777" w:rsidR="003F2453" w:rsidRPr="003F2453" w:rsidRDefault="003F2453" w:rsidP="003F2453">
            <w:pPr>
              <w:spacing w:after="0" w:line="240" w:lineRule="auto"/>
              <w:rPr>
                <w:ins w:id="866" w:author="Nerushka Naidoo" w:date="2025-03-20T09:45:00Z"/>
                <w:rFonts w:ascii="Times New Roman" w:eastAsia="Times New Roman" w:hAnsi="Times New Roman" w:cs="Times New Roman"/>
                <w:sz w:val="20"/>
                <w:szCs w:val="20"/>
                <w:lang w:eastAsia="en-ZA"/>
              </w:rPr>
            </w:pPr>
            <w:ins w:id="867" w:author="Nerushka Naidoo" w:date="2025-03-20T09:45:00Z">
              <w:r w:rsidRPr="003F2453">
                <w:rPr>
                  <w:rFonts w:ascii="Times New Roman" w:eastAsia="Times New Roman" w:hAnsi="Times New Roman" w:cs="Times New Roman"/>
                  <w:sz w:val="20"/>
                  <w:szCs w:val="20"/>
                  <w:lang w:eastAsia="en-ZA"/>
                </w:rPr>
                <w:t>2 industrial Road, Bella Bella</w:t>
              </w:r>
            </w:ins>
          </w:p>
        </w:tc>
        <w:tc>
          <w:tcPr>
            <w:tcW w:w="1713" w:type="dxa"/>
            <w:tcBorders>
              <w:top w:val="nil"/>
              <w:left w:val="nil"/>
              <w:bottom w:val="single" w:sz="4" w:space="0" w:color="auto"/>
              <w:right w:val="single" w:sz="4" w:space="0" w:color="auto"/>
            </w:tcBorders>
            <w:shd w:val="clear" w:color="auto" w:fill="auto"/>
            <w:noWrap/>
            <w:hideMark/>
            <w:tcPrChange w:id="86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5058AD2A" w14:textId="77777777" w:rsidR="003F2453" w:rsidRPr="003F2453" w:rsidRDefault="003F2453" w:rsidP="003F2453">
            <w:pPr>
              <w:spacing w:after="0" w:line="240" w:lineRule="auto"/>
              <w:rPr>
                <w:ins w:id="869" w:author="Nerushka Naidoo" w:date="2025-03-20T09:45:00Z"/>
                <w:rFonts w:ascii="Times New Roman" w:eastAsia="Times New Roman" w:hAnsi="Times New Roman" w:cs="Times New Roman"/>
                <w:sz w:val="20"/>
                <w:szCs w:val="20"/>
                <w:lang w:eastAsia="en-ZA"/>
              </w:rPr>
            </w:pPr>
            <w:ins w:id="87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87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74F807C2" w14:textId="77777777" w:rsidR="003F2453" w:rsidRPr="003F2453" w:rsidRDefault="003F2453" w:rsidP="003F2453">
            <w:pPr>
              <w:spacing w:after="0" w:line="240" w:lineRule="auto"/>
              <w:rPr>
                <w:ins w:id="872" w:author="Nerushka Naidoo" w:date="2025-03-20T09:45:00Z"/>
                <w:rFonts w:ascii="Times New Roman" w:eastAsia="Times New Roman" w:hAnsi="Times New Roman" w:cs="Times New Roman"/>
                <w:sz w:val="20"/>
                <w:szCs w:val="20"/>
                <w:lang w:eastAsia="en-ZA"/>
              </w:rPr>
            </w:pPr>
            <w:ins w:id="873" w:author="Nerushka Naidoo" w:date="2025-03-20T09:45:00Z">
              <w:r w:rsidRPr="003F2453">
                <w:rPr>
                  <w:rFonts w:ascii="Times New Roman" w:eastAsia="Times New Roman" w:hAnsi="Times New Roman" w:cs="Times New Roman"/>
                  <w:sz w:val="20"/>
                  <w:szCs w:val="20"/>
                  <w:lang w:eastAsia="en-ZA"/>
                </w:rPr>
                <w:t>4</w:t>
              </w:r>
            </w:ins>
          </w:p>
        </w:tc>
      </w:tr>
      <w:tr w:rsidR="003F2453" w:rsidRPr="003F2453" w14:paraId="5BFC3638" w14:textId="77777777" w:rsidTr="00146387">
        <w:trPr>
          <w:trHeight w:val="520"/>
          <w:ins w:id="874" w:author="Nerushka Naidoo" w:date="2025-03-20T09:45:00Z"/>
          <w:trPrChange w:id="875" w:author="Nerushka Naidoo" w:date="2025-03-20T09:46:00Z">
            <w:trPr>
              <w:trHeight w:val="52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87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6645DF79" w14:textId="77777777" w:rsidR="003F2453" w:rsidRPr="003F2453" w:rsidRDefault="003F2453" w:rsidP="003F2453">
            <w:pPr>
              <w:spacing w:after="0" w:line="240" w:lineRule="auto"/>
              <w:rPr>
                <w:ins w:id="877" w:author="Nerushka Naidoo" w:date="2025-03-20T09:45:00Z"/>
                <w:rFonts w:ascii="Times New Roman" w:eastAsia="Times New Roman" w:hAnsi="Times New Roman" w:cs="Times New Roman"/>
                <w:sz w:val="20"/>
                <w:szCs w:val="20"/>
                <w:lang w:eastAsia="en-ZA"/>
              </w:rPr>
            </w:pPr>
            <w:ins w:id="878" w:author="Nerushka Naidoo" w:date="2025-03-20T09:45:00Z">
              <w:r w:rsidRPr="003F2453">
                <w:rPr>
                  <w:rFonts w:ascii="Times New Roman" w:eastAsia="Times New Roman" w:hAnsi="Times New Roman" w:cs="Times New Roman"/>
                  <w:sz w:val="20"/>
                  <w:szCs w:val="20"/>
                  <w:lang w:eastAsia="en-ZA"/>
                </w:rPr>
                <w:t>Cape Town</w:t>
              </w:r>
            </w:ins>
          </w:p>
        </w:tc>
        <w:tc>
          <w:tcPr>
            <w:tcW w:w="1272" w:type="dxa"/>
            <w:tcBorders>
              <w:top w:val="nil"/>
              <w:left w:val="nil"/>
              <w:bottom w:val="single" w:sz="4" w:space="0" w:color="auto"/>
              <w:right w:val="single" w:sz="4" w:space="0" w:color="auto"/>
            </w:tcBorders>
            <w:shd w:val="clear" w:color="auto" w:fill="auto"/>
            <w:noWrap/>
            <w:hideMark/>
            <w:tcPrChange w:id="87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219B041E" w14:textId="77777777" w:rsidR="003F2453" w:rsidRPr="003F2453" w:rsidRDefault="003F2453" w:rsidP="003F2453">
            <w:pPr>
              <w:spacing w:after="0" w:line="240" w:lineRule="auto"/>
              <w:rPr>
                <w:ins w:id="880" w:author="Nerushka Naidoo" w:date="2025-03-20T09:45:00Z"/>
                <w:rFonts w:ascii="Times New Roman" w:eastAsia="Times New Roman" w:hAnsi="Times New Roman" w:cs="Times New Roman"/>
                <w:sz w:val="20"/>
                <w:szCs w:val="20"/>
                <w:lang w:eastAsia="en-ZA"/>
              </w:rPr>
            </w:pPr>
            <w:ins w:id="881" w:author="Nerushka Naidoo" w:date="2025-03-20T09:45:00Z">
              <w:r w:rsidRPr="003F2453">
                <w:rPr>
                  <w:rFonts w:ascii="Times New Roman" w:eastAsia="Times New Roman" w:hAnsi="Times New Roman" w:cs="Times New Roman"/>
                  <w:sz w:val="20"/>
                  <w:szCs w:val="20"/>
                  <w:lang w:eastAsia="en-ZA"/>
                </w:rPr>
                <w:t>Western Cape</w:t>
              </w:r>
            </w:ins>
          </w:p>
        </w:tc>
        <w:tc>
          <w:tcPr>
            <w:tcW w:w="1437" w:type="dxa"/>
            <w:tcBorders>
              <w:top w:val="nil"/>
              <w:left w:val="nil"/>
              <w:bottom w:val="single" w:sz="4" w:space="0" w:color="auto"/>
              <w:right w:val="single" w:sz="4" w:space="0" w:color="auto"/>
            </w:tcBorders>
            <w:shd w:val="clear" w:color="auto" w:fill="auto"/>
            <w:noWrap/>
            <w:hideMark/>
            <w:tcPrChange w:id="88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52F9C099" w14:textId="77777777" w:rsidR="003F2453" w:rsidRPr="003F2453" w:rsidRDefault="003F2453" w:rsidP="003F2453">
            <w:pPr>
              <w:spacing w:after="0" w:line="240" w:lineRule="auto"/>
              <w:rPr>
                <w:ins w:id="883" w:author="Nerushka Naidoo" w:date="2025-03-20T09:45:00Z"/>
                <w:rFonts w:ascii="Times New Roman" w:eastAsia="Times New Roman" w:hAnsi="Times New Roman" w:cs="Times New Roman"/>
                <w:sz w:val="20"/>
                <w:szCs w:val="20"/>
                <w:lang w:eastAsia="en-ZA"/>
              </w:rPr>
            </w:pPr>
            <w:ins w:id="884" w:author="Nerushka Naidoo" w:date="2025-03-20T09:45:00Z">
              <w:r w:rsidRPr="003F2453">
                <w:rPr>
                  <w:rFonts w:ascii="Times New Roman" w:eastAsia="Times New Roman" w:hAnsi="Times New Roman" w:cs="Times New Roman"/>
                  <w:sz w:val="20"/>
                  <w:szCs w:val="20"/>
                  <w:lang w:eastAsia="en-ZA"/>
                </w:rPr>
                <w:t>Container Link</w:t>
              </w:r>
            </w:ins>
          </w:p>
        </w:tc>
        <w:tc>
          <w:tcPr>
            <w:tcW w:w="2959" w:type="dxa"/>
            <w:tcBorders>
              <w:top w:val="nil"/>
              <w:left w:val="nil"/>
              <w:bottom w:val="single" w:sz="4" w:space="0" w:color="auto"/>
              <w:right w:val="single" w:sz="4" w:space="0" w:color="auto"/>
            </w:tcBorders>
            <w:shd w:val="clear" w:color="auto" w:fill="auto"/>
            <w:hideMark/>
            <w:tcPrChange w:id="88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525E9548" w14:textId="77777777" w:rsidR="003F2453" w:rsidRPr="003F2453" w:rsidRDefault="003F2453" w:rsidP="003F2453">
            <w:pPr>
              <w:spacing w:after="0" w:line="240" w:lineRule="auto"/>
              <w:rPr>
                <w:ins w:id="886" w:author="Nerushka Naidoo" w:date="2025-03-20T09:45:00Z"/>
                <w:rFonts w:ascii="Times New Roman" w:eastAsia="Times New Roman" w:hAnsi="Times New Roman" w:cs="Times New Roman"/>
                <w:sz w:val="20"/>
                <w:szCs w:val="20"/>
                <w:lang w:eastAsia="en-ZA"/>
              </w:rPr>
            </w:pPr>
            <w:ins w:id="887" w:author="Nerushka Naidoo" w:date="2025-03-20T09:45:00Z">
              <w:r w:rsidRPr="003F2453">
                <w:rPr>
                  <w:rFonts w:ascii="Times New Roman" w:eastAsia="Times New Roman" w:hAnsi="Times New Roman" w:cs="Times New Roman"/>
                  <w:sz w:val="20"/>
                  <w:szCs w:val="20"/>
                  <w:lang w:eastAsia="en-ZA"/>
                </w:rPr>
                <w:t xml:space="preserve">Port Industrial Park, Off </w:t>
              </w:r>
              <w:proofErr w:type="spellStart"/>
              <w:r w:rsidRPr="003F2453">
                <w:rPr>
                  <w:rFonts w:ascii="Times New Roman" w:eastAsia="Times New Roman" w:hAnsi="Times New Roman" w:cs="Times New Roman"/>
                  <w:sz w:val="20"/>
                  <w:szCs w:val="20"/>
                  <w:lang w:eastAsia="en-ZA"/>
                </w:rPr>
                <w:t>Nereide</w:t>
              </w:r>
              <w:proofErr w:type="spellEnd"/>
              <w:r w:rsidRPr="003F2453">
                <w:rPr>
                  <w:rFonts w:ascii="Times New Roman" w:eastAsia="Times New Roman" w:hAnsi="Times New Roman" w:cs="Times New Roman"/>
                  <w:sz w:val="20"/>
                  <w:szCs w:val="20"/>
                  <w:lang w:eastAsia="en-ZA"/>
                </w:rPr>
                <w:t xml:space="preserve"> street, Paarden Eiland</w:t>
              </w:r>
            </w:ins>
          </w:p>
        </w:tc>
        <w:tc>
          <w:tcPr>
            <w:tcW w:w="1713" w:type="dxa"/>
            <w:tcBorders>
              <w:top w:val="nil"/>
              <w:left w:val="nil"/>
              <w:bottom w:val="single" w:sz="4" w:space="0" w:color="auto"/>
              <w:right w:val="single" w:sz="4" w:space="0" w:color="auto"/>
            </w:tcBorders>
            <w:shd w:val="clear" w:color="auto" w:fill="auto"/>
            <w:noWrap/>
            <w:hideMark/>
            <w:tcPrChange w:id="88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1191D3FC" w14:textId="77777777" w:rsidR="003F2453" w:rsidRPr="003F2453" w:rsidRDefault="003F2453" w:rsidP="003F2453">
            <w:pPr>
              <w:spacing w:after="0" w:line="240" w:lineRule="auto"/>
              <w:rPr>
                <w:ins w:id="889" w:author="Nerushka Naidoo" w:date="2025-03-20T09:45:00Z"/>
                <w:rFonts w:ascii="Times New Roman" w:eastAsia="Times New Roman" w:hAnsi="Times New Roman" w:cs="Times New Roman"/>
                <w:sz w:val="20"/>
                <w:szCs w:val="20"/>
                <w:lang w:eastAsia="en-ZA"/>
              </w:rPr>
            </w:pPr>
            <w:ins w:id="89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89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227E2272" w14:textId="77777777" w:rsidR="003F2453" w:rsidRPr="003F2453" w:rsidRDefault="003F2453" w:rsidP="003F2453">
            <w:pPr>
              <w:spacing w:after="0" w:line="240" w:lineRule="auto"/>
              <w:rPr>
                <w:ins w:id="892" w:author="Nerushka Naidoo" w:date="2025-03-20T09:45:00Z"/>
                <w:rFonts w:ascii="Times New Roman" w:eastAsia="Times New Roman" w:hAnsi="Times New Roman" w:cs="Times New Roman"/>
                <w:sz w:val="20"/>
                <w:szCs w:val="20"/>
                <w:lang w:eastAsia="en-ZA"/>
              </w:rPr>
            </w:pPr>
            <w:ins w:id="893" w:author="Nerushka Naidoo" w:date="2025-03-20T09:45:00Z">
              <w:r w:rsidRPr="003F2453">
                <w:rPr>
                  <w:rFonts w:ascii="Times New Roman" w:eastAsia="Times New Roman" w:hAnsi="Times New Roman" w:cs="Times New Roman"/>
                  <w:sz w:val="20"/>
                  <w:szCs w:val="20"/>
                  <w:lang w:eastAsia="en-ZA"/>
                </w:rPr>
                <w:t>3</w:t>
              </w:r>
            </w:ins>
          </w:p>
        </w:tc>
      </w:tr>
      <w:tr w:rsidR="003F2453" w:rsidRPr="003F2453" w14:paraId="56D083A3" w14:textId="77777777" w:rsidTr="00146387">
        <w:trPr>
          <w:trHeight w:val="290"/>
          <w:ins w:id="894" w:author="Nerushka Naidoo" w:date="2025-03-20T09:45:00Z"/>
          <w:trPrChange w:id="89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vAlign w:val="bottom"/>
            <w:hideMark/>
            <w:tcPrChange w:id="89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B8F522" w14:textId="77777777" w:rsidR="003F2453" w:rsidRPr="003F2453" w:rsidRDefault="003F2453" w:rsidP="003F2453">
            <w:pPr>
              <w:spacing w:after="0" w:line="240" w:lineRule="auto"/>
              <w:rPr>
                <w:ins w:id="897" w:author="Nerushka Naidoo" w:date="2025-03-20T09:45:00Z"/>
                <w:rFonts w:ascii="Times New Roman" w:eastAsia="Times New Roman" w:hAnsi="Times New Roman" w:cs="Times New Roman"/>
                <w:sz w:val="20"/>
                <w:szCs w:val="20"/>
                <w:lang w:eastAsia="en-ZA"/>
              </w:rPr>
            </w:pPr>
            <w:ins w:id="898" w:author="Nerushka Naidoo" w:date="2025-03-20T09:45:00Z">
              <w:r w:rsidRPr="003F2453">
                <w:rPr>
                  <w:rFonts w:ascii="Times New Roman" w:eastAsia="Times New Roman" w:hAnsi="Times New Roman" w:cs="Times New Roman"/>
                  <w:sz w:val="20"/>
                  <w:szCs w:val="20"/>
                  <w:lang w:eastAsia="en-ZA"/>
                </w:rPr>
                <w:t>Durban</w:t>
              </w:r>
            </w:ins>
          </w:p>
        </w:tc>
        <w:tc>
          <w:tcPr>
            <w:tcW w:w="1272" w:type="dxa"/>
            <w:tcBorders>
              <w:top w:val="nil"/>
              <w:left w:val="nil"/>
              <w:bottom w:val="single" w:sz="4" w:space="0" w:color="auto"/>
              <w:right w:val="single" w:sz="4" w:space="0" w:color="auto"/>
            </w:tcBorders>
            <w:shd w:val="clear" w:color="auto" w:fill="auto"/>
            <w:noWrap/>
            <w:vAlign w:val="bottom"/>
            <w:hideMark/>
            <w:tcPrChange w:id="899" w:author="Nerushka Naidoo" w:date="2025-03-20T09:46:00Z">
              <w:tcPr>
                <w:tcW w:w="1420" w:type="dxa"/>
                <w:tcBorders>
                  <w:top w:val="nil"/>
                  <w:left w:val="nil"/>
                  <w:bottom w:val="single" w:sz="4" w:space="0" w:color="auto"/>
                  <w:right w:val="single" w:sz="4" w:space="0" w:color="auto"/>
                </w:tcBorders>
                <w:shd w:val="clear" w:color="auto" w:fill="auto"/>
                <w:noWrap/>
                <w:vAlign w:val="bottom"/>
                <w:hideMark/>
              </w:tcPr>
            </w:tcPrChange>
          </w:tcPr>
          <w:p w14:paraId="53A0FDAE" w14:textId="77777777" w:rsidR="003F2453" w:rsidRPr="003F2453" w:rsidRDefault="003F2453" w:rsidP="003F2453">
            <w:pPr>
              <w:spacing w:after="0" w:line="240" w:lineRule="auto"/>
              <w:rPr>
                <w:ins w:id="900" w:author="Nerushka Naidoo" w:date="2025-03-20T09:45:00Z"/>
                <w:rFonts w:ascii="Times New Roman" w:eastAsia="Times New Roman" w:hAnsi="Times New Roman" w:cs="Times New Roman"/>
                <w:sz w:val="20"/>
                <w:szCs w:val="20"/>
                <w:lang w:eastAsia="en-ZA"/>
              </w:rPr>
            </w:pPr>
            <w:ins w:id="901" w:author="Nerushka Naidoo" w:date="2025-03-20T09:45:00Z">
              <w:r w:rsidRPr="003F2453">
                <w:rPr>
                  <w:rFonts w:ascii="Times New Roman" w:eastAsia="Times New Roman" w:hAnsi="Times New Roman" w:cs="Times New Roman"/>
                  <w:sz w:val="20"/>
                  <w:szCs w:val="20"/>
                  <w:lang w:eastAsia="en-ZA"/>
                </w:rPr>
                <w:t>Kwa Zulu Natal</w:t>
              </w:r>
            </w:ins>
          </w:p>
        </w:tc>
        <w:tc>
          <w:tcPr>
            <w:tcW w:w="1437" w:type="dxa"/>
            <w:tcBorders>
              <w:top w:val="nil"/>
              <w:left w:val="nil"/>
              <w:bottom w:val="single" w:sz="4" w:space="0" w:color="auto"/>
              <w:right w:val="single" w:sz="4" w:space="0" w:color="auto"/>
            </w:tcBorders>
            <w:shd w:val="clear" w:color="auto" w:fill="auto"/>
            <w:noWrap/>
            <w:vAlign w:val="bottom"/>
            <w:hideMark/>
            <w:tcPrChange w:id="902" w:author="Nerushka Naidoo" w:date="2025-03-20T09:46:00Z">
              <w:tcPr>
                <w:tcW w:w="1728" w:type="dxa"/>
                <w:tcBorders>
                  <w:top w:val="nil"/>
                  <w:left w:val="nil"/>
                  <w:bottom w:val="single" w:sz="4" w:space="0" w:color="auto"/>
                  <w:right w:val="single" w:sz="4" w:space="0" w:color="auto"/>
                </w:tcBorders>
                <w:shd w:val="clear" w:color="auto" w:fill="auto"/>
                <w:noWrap/>
                <w:vAlign w:val="bottom"/>
                <w:hideMark/>
              </w:tcPr>
            </w:tcPrChange>
          </w:tcPr>
          <w:p w14:paraId="6230DE71" w14:textId="77777777" w:rsidR="003F2453" w:rsidRPr="003F2453" w:rsidRDefault="003F2453" w:rsidP="003F2453">
            <w:pPr>
              <w:spacing w:after="0" w:line="240" w:lineRule="auto"/>
              <w:rPr>
                <w:ins w:id="903" w:author="Nerushka Naidoo" w:date="2025-03-20T09:45:00Z"/>
                <w:rFonts w:ascii="Times New Roman" w:eastAsia="Times New Roman" w:hAnsi="Times New Roman" w:cs="Times New Roman"/>
                <w:sz w:val="20"/>
                <w:szCs w:val="20"/>
                <w:lang w:eastAsia="en-ZA"/>
              </w:rPr>
            </w:pPr>
            <w:ins w:id="904" w:author="Nerushka Naidoo" w:date="2025-03-20T09:45:00Z">
              <w:r w:rsidRPr="003F2453">
                <w:rPr>
                  <w:rFonts w:ascii="Times New Roman" w:eastAsia="Times New Roman" w:hAnsi="Times New Roman" w:cs="Times New Roman"/>
                  <w:sz w:val="20"/>
                  <w:szCs w:val="20"/>
                  <w:lang w:eastAsia="en-ZA"/>
                </w:rPr>
                <w:t>Mount Edgecombe</w:t>
              </w:r>
            </w:ins>
          </w:p>
        </w:tc>
        <w:tc>
          <w:tcPr>
            <w:tcW w:w="2959" w:type="dxa"/>
            <w:tcBorders>
              <w:top w:val="nil"/>
              <w:left w:val="nil"/>
              <w:bottom w:val="single" w:sz="4" w:space="0" w:color="auto"/>
              <w:right w:val="single" w:sz="4" w:space="0" w:color="auto"/>
            </w:tcBorders>
            <w:shd w:val="clear" w:color="auto" w:fill="auto"/>
            <w:vAlign w:val="bottom"/>
            <w:hideMark/>
            <w:tcPrChange w:id="905" w:author="Nerushka Naidoo" w:date="2025-03-20T09:46:00Z">
              <w:tcPr>
                <w:tcW w:w="4126" w:type="dxa"/>
                <w:gridSpan w:val="2"/>
                <w:tcBorders>
                  <w:top w:val="nil"/>
                  <w:left w:val="nil"/>
                  <w:bottom w:val="single" w:sz="4" w:space="0" w:color="auto"/>
                  <w:right w:val="single" w:sz="4" w:space="0" w:color="auto"/>
                </w:tcBorders>
                <w:shd w:val="clear" w:color="auto" w:fill="auto"/>
                <w:vAlign w:val="bottom"/>
                <w:hideMark/>
              </w:tcPr>
            </w:tcPrChange>
          </w:tcPr>
          <w:p w14:paraId="07D273EA" w14:textId="77777777" w:rsidR="003F2453" w:rsidRPr="003F2453" w:rsidRDefault="003F2453" w:rsidP="003F2453">
            <w:pPr>
              <w:spacing w:after="0" w:line="240" w:lineRule="auto"/>
              <w:rPr>
                <w:ins w:id="906" w:author="Nerushka Naidoo" w:date="2025-03-20T09:45:00Z"/>
                <w:rFonts w:ascii="Times New Roman" w:eastAsia="Times New Roman" w:hAnsi="Times New Roman" w:cs="Times New Roman"/>
                <w:sz w:val="20"/>
                <w:szCs w:val="20"/>
                <w:lang w:eastAsia="en-ZA"/>
              </w:rPr>
            </w:pPr>
            <w:ins w:id="907" w:author="Nerushka Naidoo" w:date="2025-03-20T09:45:00Z">
              <w:r w:rsidRPr="003F2453">
                <w:rPr>
                  <w:rFonts w:ascii="Times New Roman" w:eastAsia="Times New Roman" w:hAnsi="Times New Roman" w:cs="Times New Roman"/>
                  <w:sz w:val="20"/>
                  <w:szCs w:val="20"/>
                  <w:lang w:eastAsia="en-ZA"/>
                </w:rPr>
                <w:t>27 Siphosethu Road, Mount Edgecomb, KZN</w:t>
              </w:r>
            </w:ins>
          </w:p>
        </w:tc>
        <w:tc>
          <w:tcPr>
            <w:tcW w:w="1713" w:type="dxa"/>
            <w:tcBorders>
              <w:top w:val="nil"/>
              <w:left w:val="nil"/>
              <w:bottom w:val="single" w:sz="4" w:space="0" w:color="auto"/>
              <w:right w:val="single" w:sz="4" w:space="0" w:color="auto"/>
            </w:tcBorders>
            <w:shd w:val="clear" w:color="auto" w:fill="auto"/>
            <w:noWrap/>
            <w:vAlign w:val="bottom"/>
            <w:hideMark/>
            <w:tcPrChange w:id="908" w:author="Nerushka Naidoo" w:date="2025-03-20T09:46:00Z">
              <w:tcPr>
                <w:tcW w:w="2060" w:type="dxa"/>
                <w:tcBorders>
                  <w:top w:val="nil"/>
                  <w:left w:val="nil"/>
                  <w:bottom w:val="single" w:sz="4" w:space="0" w:color="auto"/>
                  <w:right w:val="single" w:sz="4" w:space="0" w:color="auto"/>
                </w:tcBorders>
                <w:shd w:val="clear" w:color="auto" w:fill="auto"/>
                <w:noWrap/>
                <w:vAlign w:val="bottom"/>
                <w:hideMark/>
              </w:tcPr>
            </w:tcPrChange>
          </w:tcPr>
          <w:p w14:paraId="2FB589D6" w14:textId="77777777" w:rsidR="003F2453" w:rsidRPr="003F2453" w:rsidRDefault="003F2453" w:rsidP="003F2453">
            <w:pPr>
              <w:spacing w:after="0" w:line="240" w:lineRule="auto"/>
              <w:rPr>
                <w:ins w:id="909" w:author="Nerushka Naidoo" w:date="2025-03-20T09:45:00Z"/>
                <w:rFonts w:ascii="Times New Roman" w:eastAsia="Times New Roman" w:hAnsi="Times New Roman" w:cs="Times New Roman"/>
                <w:sz w:val="20"/>
                <w:szCs w:val="20"/>
                <w:lang w:eastAsia="en-ZA"/>
              </w:rPr>
            </w:pPr>
            <w:ins w:id="91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91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6275A890" w14:textId="77777777" w:rsidR="003F2453" w:rsidRPr="003F2453" w:rsidRDefault="003F2453" w:rsidP="003F2453">
            <w:pPr>
              <w:spacing w:after="0" w:line="240" w:lineRule="auto"/>
              <w:rPr>
                <w:ins w:id="912" w:author="Nerushka Naidoo" w:date="2025-03-20T09:45:00Z"/>
                <w:rFonts w:ascii="Times New Roman" w:eastAsia="Times New Roman" w:hAnsi="Times New Roman" w:cs="Times New Roman"/>
                <w:sz w:val="20"/>
                <w:szCs w:val="20"/>
                <w:lang w:eastAsia="en-ZA"/>
              </w:rPr>
            </w:pPr>
            <w:ins w:id="913" w:author="Nerushka Naidoo" w:date="2025-03-20T09:45:00Z">
              <w:r w:rsidRPr="003F2453">
                <w:rPr>
                  <w:rFonts w:ascii="Times New Roman" w:eastAsia="Times New Roman" w:hAnsi="Times New Roman" w:cs="Times New Roman"/>
                  <w:sz w:val="20"/>
                  <w:szCs w:val="20"/>
                  <w:lang w:eastAsia="en-ZA"/>
                </w:rPr>
                <w:t>3</w:t>
              </w:r>
            </w:ins>
          </w:p>
        </w:tc>
      </w:tr>
      <w:tr w:rsidR="003F2453" w:rsidRPr="003F2453" w14:paraId="554BE7CE" w14:textId="77777777" w:rsidTr="00146387">
        <w:trPr>
          <w:trHeight w:val="290"/>
          <w:ins w:id="914" w:author="Nerushka Naidoo" w:date="2025-03-20T09:45:00Z"/>
          <w:trPrChange w:id="91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vAlign w:val="bottom"/>
            <w:hideMark/>
            <w:tcPrChange w:id="91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856F090" w14:textId="77777777" w:rsidR="003F2453" w:rsidRPr="003F2453" w:rsidRDefault="003F2453" w:rsidP="003F2453">
            <w:pPr>
              <w:spacing w:after="0" w:line="240" w:lineRule="auto"/>
              <w:rPr>
                <w:ins w:id="917" w:author="Nerushka Naidoo" w:date="2025-03-20T09:45:00Z"/>
                <w:rFonts w:ascii="Times New Roman" w:eastAsia="Times New Roman" w:hAnsi="Times New Roman" w:cs="Times New Roman"/>
                <w:sz w:val="20"/>
                <w:szCs w:val="20"/>
                <w:lang w:eastAsia="en-ZA"/>
              </w:rPr>
            </w:pPr>
            <w:ins w:id="918" w:author="Nerushka Naidoo" w:date="2025-03-20T09:45:00Z">
              <w:r w:rsidRPr="003F2453">
                <w:rPr>
                  <w:rFonts w:ascii="Times New Roman" w:eastAsia="Times New Roman" w:hAnsi="Times New Roman" w:cs="Times New Roman"/>
                  <w:sz w:val="20"/>
                  <w:szCs w:val="20"/>
                  <w:lang w:eastAsia="en-ZA"/>
                </w:rPr>
                <w:t>Cape Town</w:t>
              </w:r>
            </w:ins>
          </w:p>
        </w:tc>
        <w:tc>
          <w:tcPr>
            <w:tcW w:w="1272" w:type="dxa"/>
            <w:tcBorders>
              <w:top w:val="nil"/>
              <w:left w:val="nil"/>
              <w:bottom w:val="single" w:sz="4" w:space="0" w:color="auto"/>
              <w:right w:val="single" w:sz="4" w:space="0" w:color="auto"/>
            </w:tcBorders>
            <w:shd w:val="clear" w:color="auto" w:fill="auto"/>
            <w:noWrap/>
            <w:vAlign w:val="bottom"/>
            <w:hideMark/>
            <w:tcPrChange w:id="919" w:author="Nerushka Naidoo" w:date="2025-03-20T09:46:00Z">
              <w:tcPr>
                <w:tcW w:w="1420" w:type="dxa"/>
                <w:tcBorders>
                  <w:top w:val="nil"/>
                  <w:left w:val="nil"/>
                  <w:bottom w:val="single" w:sz="4" w:space="0" w:color="auto"/>
                  <w:right w:val="single" w:sz="4" w:space="0" w:color="auto"/>
                </w:tcBorders>
                <w:shd w:val="clear" w:color="auto" w:fill="auto"/>
                <w:noWrap/>
                <w:vAlign w:val="bottom"/>
                <w:hideMark/>
              </w:tcPr>
            </w:tcPrChange>
          </w:tcPr>
          <w:p w14:paraId="5A5790D0" w14:textId="77777777" w:rsidR="003F2453" w:rsidRPr="003F2453" w:rsidRDefault="003F2453" w:rsidP="003F2453">
            <w:pPr>
              <w:spacing w:after="0" w:line="240" w:lineRule="auto"/>
              <w:rPr>
                <w:ins w:id="920" w:author="Nerushka Naidoo" w:date="2025-03-20T09:45:00Z"/>
                <w:rFonts w:ascii="Times New Roman" w:eastAsia="Times New Roman" w:hAnsi="Times New Roman" w:cs="Times New Roman"/>
                <w:sz w:val="20"/>
                <w:szCs w:val="20"/>
                <w:lang w:eastAsia="en-ZA"/>
              </w:rPr>
            </w:pPr>
            <w:ins w:id="921" w:author="Nerushka Naidoo" w:date="2025-03-20T09:45:00Z">
              <w:r w:rsidRPr="003F2453">
                <w:rPr>
                  <w:rFonts w:ascii="Times New Roman" w:eastAsia="Times New Roman" w:hAnsi="Times New Roman" w:cs="Times New Roman"/>
                  <w:sz w:val="20"/>
                  <w:szCs w:val="20"/>
                  <w:lang w:eastAsia="en-ZA"/>
                </w:rPr>
                <w:t>Western Cape</w:t>
              </w:r>
            </w:ins>
          </w:p>
        </w:tc>
        <w:tc>
          <w:tcPr>
            <w:tcW w:w="1437" w:type="dxa"/>
            <w:tcBorders>
              <w:top w:val="nil"/>
              <w:left w:val="nil"/>
              <w:bottom w:val="single" w:sz="4" w:space="0" w:color="auto"/>
              <w:right w:val="single" w:sz="4" w:space="0" w:color="auto"/>
            </w:tcBorders>
            <w:shd w:val="clear" w:color="auto" w:fill="auto"/>
            <w:noWrap/>
            <w:vAlign w:val="bottom"/>
            <w:hideMark/>
            <w:tcPrChange w:id="922" w:author="Nerushka Naidoo" w:date="2025-03-20T09:46:00Z">
              <w:tcPr>
                <w:tcW w:w="1728" w:type="dxa"/>
                <w:tcBorders>
                  <w:top w:val="nil"/>
                  <w:left w:val="nil"/>
                  <w:bottom w:val="single" w:sz="4" w:space="0" w:color="auto"/>
                  <w:right w:val="single" w:sz="4" w:space="0" w:color="auto"/>
                </w:tcBorders>
                <w:shd w:val="clear" w:color="auto" w:fill="auto"/>
                <w:noWrap/>
                <w:vAlign w:val="bottom"/>
                <w:hideMark/>
              </w:tcPr>
            </w:tcPrChange>
          </w:tcPr>
          <w:p w14:paraId="6C5B66DC" w14:textId="77777777" w:rsidR="003F2453" w:rsidRPr="003F2453" w:rsidRDefault="003F2453" w:rsidP="003F2453">
            <w:pPr>
              <w:spacing w:after="0" w:line="240" w:lineRule="auto"/>
              <w:rPr>
                <w:ins w:id="923" w:author="Nerushka Naidoo" w:date="2025-03-20T09:45:00Z"/>
                <w:rFonts w:ascii="Times New Roman" w:eastAsia="Times New Roman" w:hAnsi="Times New Roman" w:cs="Times New Roman"/>
                <w:sz w:val="20"/>
                <w:szCs w:val="20"/>
                <w:lang w:eastAsia="en-ZA"/>
              </w:rPr>
            </w:pPr>
            <w:ins w:id="924" w:author="Nerushka Naidoo" w:date="2025-03-20T09:45:00Z">
              <w:r w:rsidRPr="003F2453">
                <w:rPr>
                  <w:rFonts w:ascii="Times New Roman" w:eastAsia="Times New Roman" w:hAnsi="Times New Roman" w:cs="Times New Roman"/>
                  <w:sz w:val="20"/>
                  <w:szCs w:val="20"/>
                  <w:lang w:eastAsia="en-ZA"/>
                </w:rPr>
                <w:t>Ndabeni</w:t>
              </w:r>
            </w:ins>
          </w:p>
        </w:tc>
        <w:tc>
          <w:tcPr>
            <w:tcW w:w="2959" w:type="dxa"/>
            <w:tcBorders>
              <w:top w:val="nil"/>
              <w:left w:val="nil"/>
              <w:bottom w:val="single" w:sz="4" w:space="0" w:color="auto"/>
              <w:right w:val="single" w:sz="4" w:space="0" w:color="auto"/>
            </w:tcBorders>
            <w:shd w:val="clear" w:color="auto" w:fill="auto"/>
            <w:vAlign w:val="bottom"/>
            <w:hideMark/>
            <w:tcPrChange w:id="925" w:author="Nerushka Naidoo" w:date="2025-03-20T09:46:00Z">
              <w:tcPr>
                <w:tcW w:w="4126" w:type="dxa"/>
                <w:gridSpan w:val="2"/>
                <w:tcBorders>
                  <w:top w:val="nil"/>
                  <w:left w:val="nil"/>
                  <w:bottom w:val="single" w:sz="4" w:space="0" w:color="auto"/>
                  <w:right w:val="single" w:sz="4" w:space="0" w:color="auto"/>
                </w:tcBorders>
                <w:shd w:val="clear" w:color="auto" w:fill="auto"/>
                <w:vAlign w:val="bottom"/>
                <w:hideMark/>
              </w:tcPr>
            </w:tcPrChange>
          </w:tcPr>
          <w:p w14:paraId="0985E3F6" w14:textId="77777777" w:rsidR="003F2453" w:rsidRPr="003F2453" w:rsidRDefault="003F2453" w:rsidP="003F2453">
            <w:pPr>
              <w:spacing w:after="0" w:line="240" w:lineRule="auto"/>
              <w:rPr>
                <w:ins w:id="926" w:author="Nerushka Naidoo" w:date="2025-03-20T09:45:00Z"/>
                <w:rFonts w:ascii="Times New Roman" w:eastAsia="Times New Roman" w:hAnsi="Times New Roman" w:cs="Times New Roman"/>
                <w:sz w:val="20"/>
                <w:szCs w:val="20"/>
                <w:lang w:eastAsia="en-ZA"/>
              </w:rPr>
            </w:pPr>
            <w:ins w:id="927" w:author="Nerushka Naidoo" w:date="2025-03-20T09:45:00Z">
              <w:r w:rsidRPr="003F2453">
                <w:rPr>
                  <w:rFonts w:ascii="Times New Roman" w:eastAsia="Times New Roman" w:hAnsi="Times New Roman" w:cs="Times New Roman"/>
                  <w:sz w:val="20"/>
                  <w:szCs w:val="20"/>
                  <w:lang w:eastAsia="en-ZA"/>
                </w:rPr>
                <w:t>5 Inyoni Street, Ndabeni, Cape Town</w:t>
              </w:r>
            </w:ins>
          </w:p>
        </w:tc>
        <w:tc>
          <w:tcPr>
            <w:tcW w:w="1713" w:type="dxa"/>
            <w:tcBorders>
              <w:top w:val="nil"/>
              <w:left w:val="nil"/>
              <w:bottom w:val="single" w:sz="4" w:space="0" w:color="auto"/>
              <w:right w:val="single" w:sz="4" w:space="0" w:color="auto"/>
            </w:tcBorders>
            <w:shd w:val="clear" w:color="auto" w:fill="auto"/>
            <w:noWrap/>
            <w:vAlign w:val="bottom"/>
            <w:hideMark/>
            <w:tcPrChange w:id="928" w:author="Nerushka Naidoo" w:date="2025-03-20T09:46:00Z">
              <w:tcPr>
                <w:tcW w:w="2060" w:type="dxa"/>
                <w:tcBorders>
                  <w:top w:val="nil"/>
                  <w:left w:val="nil"/>
                  <w:bottom w:val="single" w:sz="4" w:space="0" w:color="auto"/>
                  <w:right w:val="single" w:sz="4" w:space="0" w:color="auto"/>
                </w:tcBorders>
                <w:shd w:val="clear" w:color="auto" w:fill="auto"/>
                <w:noWrap/>
                <w:vAlign w:val="bottom"/>
                <w:hideMark/>
              </w:tcPr>
            </w:tcPrChange>
          </w:tcPr>
          <w:p w14:paraId="70870657" w14:textId="77777777" w:rsidR="003F2453" w:rsidRPr="003F2453" w:rsidRDefault="003F2453" w:rsidP="003F2453">
            <w:pPr>
              <w:spacing w:after="0" w:line="240" w:lineRule="auto"/>
              <w:rPr>
                <w:ins w:id="929" w:author="Nerushka Naidoo" w:date="2025-03-20T09:45:00Z"/>
                <w:rFonts w:ascii="Times New Roman" w:eastAsia="Times New Roman" w:hAnsi="Times New Roman" w:cs="Times New Roman"/>
                <w:sz w:val="20"/>
                <w:szCs w:val="20"/>
                <w:lang w:eastAsia="en-ZA"/>
              </w:rPr>
            </w:pPr>
            <w:ins w:id="93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93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070B3DBB" w14:textId="77777777" w:rsidR="003F2453" w:rsidRPr="003F2453" w:rsidRDefault="003F2453" w:rsidP="003F2453">
            <w:pPr>
              <w:spacing w:after="0" w:line="240" w:lineRule="auto"/>
              <w:rPr>
                <w:ins w:id="932" w:author="Nerushka Naidoo" w:date="2025-03-20T09:45:00Z"/>
                <w:rFonts w:ascii="Times New Roman" w:eastAsia="Times New Roman" w:hAnsi="Times New Roman" w:cs="Times New Roman"/>
                <w:sz w:val="20"/>
                <w:szCs w:val="20"/>
                <w:lang w:eastAsia="en-ZA"/>
              </w:rPr>
            </w:pPr>
            <w:ins w:id="933" w:author="Nerushka Naidoo" w:date="2025-03-20T09:45:00Z">
              <w:r w:rsidRPr="003F2453">
                <w:rPr>
                  <w:rFonts w:ascii="Times New Roman" w:eastAsia="Times New Roman" w:hAnsi="Times New Roman" w:cs="Times New Roman"/>
                  <w:sz w:val="20"/>
                  <w:szCs w:val="20"/>
                  <w:lang w:eastAsia="en-ZA"/>
                </w:rPr>
                <w:t>2</w:t>
              </w:r>
            </w:ins>
          </w:p>
        </w:tc>
      </w:tr>
      <w:tr w:rsidR="003F2453" w:rsidRPr="003F2453" w14:paraId="65F0E07C" w14:textId="77777777" w:rsidTr="00146387">
        <w:trPr>
          <w:trHeight w:val="290"/>
          <w:ins w:id="934" w:author="Nerushka Naidoo" w:date="2025-03-20T09:45:00Z"/>
          <w:trPrChange w:id="93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93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5C089E81" w14:textId="77777777" w:rsidR="003F2453" w:rsidRPr="003F2453" w:rsidRDefault="003F2453" w:rsidP="003F2453">
            <w:pPr>
              <w:spacing w:after="0" w:line="240" w:lineRule="auto"/>
              <w:rPr>
                <w:ins w:id="937" w:author="Nerushka Naidoo" w:date="2025-03-20T09:45:00Z"/>
                <w:rFonts w:ascii="Times New Roman" w:eastAsia="Times New Roman" w:hAnsi="Times New Roman" w:cs="Times New Roman"/>
                <w:sz w:val="20"/>
                <w:szCs w:val="20"/>
                <w:lang w:eastAsia="en-ZA"/>
              </w:rPr>
            </w:pPr>
            <w:ins w:id="938" w:author="Nerushka Naidoo" w:date="2025-03-20T09:45:00Z">
              <w:r w:rsidRPr="003F2453">
                <w:rPr>
                  <w:rFonts w:ascii="Times New Roman" w:eastAsia="Times New Roman" w:hAnsi="Times New Roman" w:cs="Times New Roman"/>
                  <w:sz w:val="20"/>
                  <w:szCs w:val="20"/>
                  <w:lang w:eastAsia="en-ZA"/>
                </w:rPr>
                <w:t>Cape Town</w:t>
              </w:r>
            </w:ins>
          </w:p>
        </w:tc>
        <w:tc>
          <w:tcPr>
            <w:tcW w:w="1272" w:type="dxa"/>
            <w:tcBorders>
              <w:top w:val="nil"/>
              <w:left w:val="nil"/>
              <w:bottom w:val="single" w:sz="4" w:space="0" w:color="auto"/>
              <w:right w:val="single" w:sz="4" w:space="0" w:color="auto"/>
            </w:tcBorders>
            <w:shd w:val="clear" w:color="auto" w:fill="auto"/>
            <w:noWrap/>
            <w:hideMark/>
            <w:tcPrChange w:id="93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51B59E71" w14:textId="77777777" w:rsidR="003F2453" w:rsidRPr="003F2453" w:rsidRDefault="003F2453" w:rsidP="003F2453">
            <w:pPr>
              <w:spacing w:after="0" w:line="240" w:lineRule="auto"/>
              <w:rPr>
                <w:ins w:id="940" w:author="Nerushka Naidoo" w:date="2025-03-20T09:45:00Z"/>
                <w:rFonts w:ascii="Times New Roman" w:eastAsia="Times New Roman" w:hAnsi="Times New Roman" w:cs="Times New Roman"/>
                <w:sz w:val="20"/>
                <w:szCs w:val="20"/>
                <w:lang w:eastAsia="en-ZA"/>
              </w:rPr>
            </w:pPr>
            <w:ins w:id="941" w:author="Nerushka Naidoo" w:date="2025-03-20T09:45:00Z">
              <w:r w:rsidRPr="003F2453">
                <w:rPr>
                  <w:rFonts w:ascii="Times New Roman" w:eastAsia="Times New Roman" w:hAnsi="Times New Roman" w:cs="Times New Roman"/>
                  <w:sz w:val="20"/>
                  <w:szCs w:val="20"/>
                  <w:lang w:eastAsia="en-ZA"/>
                </w:rPr>
                <w:t>Western Cape</w:t>
              </w:r>
            </w:ins>
          </w:p>
        </w:tc>
        <w:tc>
          <w:tcPr>
            <w:tcW w:w="1437" w:type="dxa"/>
            <w:tcBorders>
              <w:top w:val="nil"/>
              <w:left w:val="nil"/>
              <w:bottom w:val="single" w:sz="4" w:space="0" w:color="auto"/>
              <w:right w:val="single" w:sz="4" w:space="0" w:color="auto"/>
            </w:tcBorders>
            <w:shd w:val="clear" w:color="auto" w:fill="auto"/>
            <w:noWrap/>
            <w:hideMark/>
            <w:tcPrChange w:id="94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3F8C3E40" w14:textId="77777777" w:rsidR="003F2453" w:rsidRPr="003F2453" w:rsidRDefault="003F2453" w:rsidP="003F2453">
            <w:pPr>
              <w:spacing w:after="0" w:line="240" w:lineRule="auto"/>
              <w:rPr>
                <w:ins w:id="943" w:author="Nerushka Naidoo" w:date="2025-03-20T09:45:00Z"/>
                <w:rFonts w:ascii="Times New Roman" w:eastAsia="Times New Roman" w:hAnsi="Times New Roman" w:cs="Times New Roman"/>
                <w:sz w:val="20"/>
                <w:szCs w:val="20"/>
                <w:lang w:eastAsia="en-ZA"/>
              </w:rPr>
            </w:pPr>
            <w:ins w:id="944" w:author="Nerushka Naidoo" w:date="2025-03-20T09:45:00Z">
              <w:r w:rsidRPr="003F2453">
                <w:rPr>
                  <w:rFonts w:ascii="Times New Roman" w:eastAsia="Times New Roman" w:hAnsi="Times New Roman" w:cs="Times New Roman"/>
                  <w:sz w:val="20"/>
                  <w:szCs w:val="20"/>
                  <w:lang w:eastAsia="en-ZA"/>
                </w:rPr>
                <w:t>Worcester</w:t>
              </w:r>
            </w:ins>
          </w:p>
        </w:tc>
        <w:tc>
          <w:tcPr>
            <w:tcW w:w="2959" w:type="dxa"/>
            <w:tcBorders>
              <w:top w:val="nil"/>
              <w:left w:val="nil"/>
              <w:bottom w:val="single" w:sz="4" w:space="0" w:color="auto"/>
              <w:right w:val="single" w:sz="4" w:space="0" w:color="auto"/>
            </w:tcBorders>
            <w:shd w:val="clear" w:color="auto" w:fill="auto"/>
            <w:hideMark/>
            <w:tcPrChange w:id="94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023CF7FE" w14:textId="77777777" w:rsidR="003F2453" w:rsidRPr="003F2453" w:rsidRDefault="003F2453" w:rsidP="003F2453">
            <w:pPr>
              <w:spacing w:after="0" w:line="240" w:lineRule="auto"/>
              <w:rPr>
                <w:ins w:id="946" w:author="Nerushka Naidoo" w:date="2025-03-20T09:45:00Z"/>
                <w:rFonts w:ascii="Times New Roman" w:eastAsia="Times New Roman" w:hAnsi="Times New Roman" w:cs="Times New Roman"/>
                <w:sz w:val="20"/>
                <w:szCs w:val="20"/>
                <w:lang w:eastAsia="en-ZA"/>
              </w:rPr>
            </w:pPr>
            <w:ins w:id="947" w:author="Nerushka Naidoo" w:date="2025-03-20T09:45:00Z">
              <w:r w:rsidRPr="003F2453">
                <w:rPr>
                  <w:rFonts w:ascii="Times New Roman" w:eastAsia="Times New Roman" w:hAnsi="Times New Roman" w:cs="Times New Roman"/>
                  <w:sz w:val="20"/>
                  <w:szCs w:val="20"/>
                  <w:lang w:eastAsia="en-ZA"/>
                </w:rPr>
                <w:t>18B Field Street, Worcester</w:t>
              </w:r>
            </w:ins>
          </w:p>
        </w:tc>
        <w:tc>
          <w:tcPr>
            <w:tcW w:w="1713" w:type="dxa"/>
            <w:tcBorders>
              <w:top w:val="nil"/>
              <w:left w:val="nil"/>
              <w:bottom w:val="single" w:sz="4" w:space="0" w:color="auto"/>
              <w:right w:val="single" w:sz="4" w:space="0" w:color="auto"/>
            </w:tcBorders>
            <w:shd w:val="clear" w:color="auto" w:fill="auto"/>
            <w:noWrap/>
            <w:hideMark/>
            <w:tcPrChange w:id="94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78027D79" w14:textId="77777777" w:rsidR="003F2453" w:rsidRPr="003F2453" w:rsidRDefault="003F2453" w:rsidP="003F2453">
            <w:pPr>
              <w:spacing w:after="0" w:line="240" w:lineRule="auto"/>
              <w:rPr>
                <w:ins w:id="949" w:author="Nerushka Naidoo" w:date="2025-03-20T09:45:00Z"/>
                <w:rFonts w:ascii="Times New Roman" w:eastAsia="Times New Roman" w:hAnsi="Times New Roman" w:cs="Times New Roman"/>
                <w:sz w:val="20"/>
                <w:szCs w:val="20"/>
                <w:lang w:eastAsia="en-ZA"/>
              </w:rPr>
            </w:pPr>
            <w:ins w:id="95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95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12947FA0" w14:textId="77777777" w:rsidR="003F2453" w:rsidRPr="003F2453" w:rsidRDefault="003F2453" w:rsidP="003F2453">
            <w:pPr>
              <w:spacing w:after="0" w:line="240" w:lineRule="auto"/>
              <w:rPr>
                <w:ins w:id="952" w:author="Nerushka Naidoo" w:date="2025-03-20T09:45:00Z"/>
                <w:rFonts w:ascii="Times New Roman" w:eastAsia="Times New Roman" w:hAnsi="Times New Roman" w:cs="Times New Roman"/>
                <w:sz w:val="20"/>
                <w:szCs w:val="20"/>
                <w:lang w:eastAsia="en-ZA"/>
              </w:rPr>
            </w:pPr>
            <w:ins w:id="953" w:author="Nerushka Naidoo" w:date="2025-03-20T09:45:00Z">
              <w:r w:rsidRPr="003F2453">
                <w:rPr>
                  <w:rFonts w:ascii="Times New Roman" w:eastAsia="Times New Roman" w:hAnsi="Times New Roman" w:cs="Times New Roman"/>
                  <w:sz w:val="20"/>
                  <w:szCs w:val="20"/>
                  <w:lang w:eastAsia="en-ZA"/>
                </w:rPr>
                <w:t>2</w:t>
              </w:r>
            </w:ins>
          </w:p>
        </w:tc>
      </w:tr>
      <w:tr w:rsidR="003F2453" w:rsidRPr="003F2453" w14:paraId="270C03D0" w14:textId="77777777" w:rsidTr="00146387">
        <w:trPr>
          <w:trHeight w:val="290"/>
          <w:ins w:id="954" w:author="Nerushka Naidoo" w:date="2025-03-20T09:45:00Z"/>
          <w:trPrChange w:id="955" w:author="Nerushka Naidoo" w:date="2025-03-20T09:46:00Z">
            <w:trPr>
              <w:trHeight w:val="29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95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64E0DA33" w14:textId="77777777" w:rsidR="003F2453" w:rsidRPr="003F2453" w:rsidRDefault="003F2453" w:rsidP="003F2453">
            <w:pPr>
              <w:spacing w:after="0" w:line="240" w:lineRule="auto"/>
              <w:rPr>
                <w:ins w:id="957" w:author="Nerushka Naidoo" w:date="2025-03-20T09:45:00Z"/>
                <w:rFonts w:ascii="Times New Roman" w:eastAsia="Times New Roman" w:hAnsi="Times New Roman" w:cs="Times New Roman"/>
                <w:sz w:val="20"/>
                <w:szCs w:val="20"/>
                <w:lang w:eastAsia="en-ZA"/>
              </w:rPr>
            </w:pPr>
            <w:ins w:id="958" w:author="Nerushka Naidoo" w:date="2025-03-20T09:45:00Z">
              <w:r w:rsidRPr="003F2453">
                <w:rPr>
                  <w:rFonts w:ascii="Times New Roman" w:eastAsia="Times New Roman" w:hAnsi="Times New Roman" w:cs="Times New Roman"/>
                  <w:sz w:val="20"/>
                  <w:szCs w:val="20"/>
                  <w:lang w:eastAsia="en-ZA"/>
                </w:rPr>
                <w:t>Polokwane</w:t>
              </w:r>
            </w:ins>
          </w:p>
        </w:tc>
        <w:tc>
          <w:tcPr>
            <w:tcW w:w="1272" w:type="dxa"/>
            <w:tcBorders>
              <w:top w:val="nil"/>
              <w:left w:val="nil"/>
              <w:bottom w:val="single" w:sz="4" w:space="0" w:color="auto"/>
              <w:right w:val="single" w:sz="4" w:space="0" w:color="auto"/>
            </w:tcBorders>
            <w:shd w:val="clear" w:color="auto" w:fill="auto"/>
            <w:noWrap/>
            <w:hideMark/>
            <w:tcPrChange w:id="95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211FB89C" w14:textId="77777777" w:rsidR="003F2453" w:rsidRPr="003F2453" w:rsidRDefault="003F2453" w:rsidP="003F2453">
            <w:pPr>
              <w:spacing w:after="0" w:line="240" w:lineRule="auto"/>
              <w:rPr>
                <w:ins w:id="960" w:author="Nerushka Naidoo" w:date="2025-03-20T09:45:00Z"/>
                <w:rFonts w:ascii="Times New Roman" w:eastAsia="Times New Roman" w:hAnsi="Times New Roman" w:cs="Times New Roman"/>
                <w:sz w:val="20"/>
                <w:szCs w:val="20"/>
                <w:lang w:eastAsia="en-ZA"/>
              </w:rPr>
            </w:pPr>
            <w:ins w:id="961" w:author="Nerushka Naidoo" w:date="2025-03-20T09:45:00Z">
              <w:r w:rsidRPr="003F2453">
                <w:rPr>
                  <w:rFonts w:ascii="Times New Roman" w:eastAsia="Times New Roman" w:hAnsi="Times New Roman" w:cs="Times New Roman"/>
                  <w:sz w:val="20"/>
                  <w:szCs w:val="20"/>
                  <w:lang w:eastAsia="en-ZA"/>
                </w:rPr>
                <w:t>Limpopo</w:t>
              </w:r>
            </w:ins>
          </w:p>
        </w:tc>
        <w:tc>
          <w:tcPr>
            <w:tcW w:w="1437" w:type="dxa"/>
            <w:tcBorders>
              <w:top w:val="nil"/>
              <w:left w:val="nil"/>
              <w:bottom w:val="single" w:sz="4" w:space="0" w:color="auto"/>
              <w:right w:val="single" w:sz="4" w:space="0" w:color="auto"/>
            </w:tcBorders>
            <w:shd w:val="clear" w:color="auto" w:fill="auto"/>
            <w:noWrap/>
            <w:hideMark/>
            <w:tcPrChange w:id="96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58FA0998" w14:textId="77777777" w:rsidR="003F2453" w:rsidRPr="003F2453" w:rsidRDefault="003F2453" w:rsidP="003F2453">
            <w:pPr>
              <w:spacing w:after="0" w:line="240" w:lineRule="auto"/>
              <w:rPr>
                <w:ins w:id="963" w:author="Nerushka Naidoo" w:date="2025-03-20T09:45:00Z"/>
                <w:rFonts w:ascii="Times New Roman" w:eastAsia="Times New Roman" w:hAnsi="Times New Roman" w:cs="Times New Roman"/>
                <w:sz w:val="20"/>
                <w:szCs w:val="20"/>
                <w:lang w:eastAsia="en-ZA"/>
              </w:rPr>
            </w:pPr>
            <w:ins w:id="964" w:author="Nerushka Naidoo" w:date="2025-03-20T09:45:00Z">
              <w:r w:rsidRPr="003F2453">
                <w:rPr>
                  <w:rFonts w:ascii="Times New Roman" w:eastAsia="Times New Roman" w:hAnsi="Times New Roman" w:cs="Times New Roman"/>
                  <w:sz w:val="20"/>
                  <w:szCs w:val="20"/>
                  <w:lang w:eastAsia="en-ZA"/>
                </w:rPr>
                <w:t>Marble Hall</w:t>
              </w:r>
            </w:ins>
          </w:p>
        </w:tc>
        <w:tc>
          <w:tcPr>
            <w:tcW w:w="2959" w:type="dxa"/>
            <w:tcBorders>
              <w:top w:val="nil"/>
              <w:left w:val="nil"/>
              <w:bottom w:val="single" w:sz="4" w:space="0" w:color="auto"/>
              <w:right w:val="single" w:sz="4" w:space="0" w:color="auto"/>
            </w:tcBorders>
            <w:shd w:val="clear" w:color="auto" w:fill="auto"/>
            <w:hideMark/>
            <w:tcPrChange w:id="96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0B4EECA8" w14:textId="77777777" w:rsidR="003F2453" w:rsidRPr="003F2453" w:rsidRDefault="003F2453" w:rsidP="003F2453">
            <w:pPr>
              <w:spacing w:after="0" w:line="240" w:lineRule="auto"/>
              <w:rPr>
                <w:ins w:id="966" w:author="Nerushka Naidoo" w:date="2025-03-20T09:45:00Z"/>
                <w:rFonts w:ascii="Times New Roman" w:eastAsia="Times New Roman" w:hAnsi="Times New Roman" w:cs="Times New Roman"/>
                <w:sz w:val="20"/>
                <w:szCs w:val="20"/>
                <w:lang w:eastAsia="en-ZA"/>
              </w:rPr>
            </w:pPr>
            <w:ins w:id="967" w:author="Nerushka Naidoo" w:date="2025-03-20T09:45:00Z">
              <w:r w:rsidRPr="003F2453">
                <w:rPr>
                  <w:rFonts w:ascii="Times New Roman" w:eastAsia="Times New Roman" w:hAnsi="Times New Roman" w:cs="Times New Roman"/>
                  <w:sz w:val="20"/>
                  <w:szCs w:val="20"/>
                  <w:lang w:eastAsia="en-ZA"/>
                </w:rPr>
                <w:t>1004 Diamond Str, Marble Hall</w:t>
              </w:r>
            </w:ins>
          </w:p>
        </w:tc>
        <w:tc>
          <w:tcPr>
            <w:tcW w:w="1713" w:type="dxa"/>
            <w:tcBorders>
              <w:top w:val="nil"/>
              <w:left w:val="nil"/>
              <w:bottom w:val="single" w:sz="4" w:space="0" w:color="auto"/>
              <w:right w:val="single" w:sz="4" w:space="0" w:color="auto"/>
            </w:tcBorders>
            <w:shd w:val="clear" w:color="auto" w:fill="auto"/>
            <w:noWrap/>
            <w:hideMark/>
            <w:tcPrChange w:id="96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6DD993BD" w14:textId="77777777" w:rsidR="003F2453" w:rsidRPr="003F2453" w:rsidRDefault="003F2453" w:rsidP="003F2453">
            <w:pPr>
              <w:spacing w:after="0" w:line="240" w:lineRule="auto"/>
              <w:rPr>
                <w:ins w:id="969" w:author="Nerushka Naidoo" w:date="2025-03-20T09:45:00Z"/>
                <w:rFonts w:ascii="Times New Roman" w:eastAsia="Times New Roman" w:hAnsi="Times New Roman" w:cs="Times New Roman"/>
                <w:sz w:val="20"/>
                <w:szCs w:val="20"/>
                <w:lang w:eastAsia="en-ZA"/>
              </w:rPr>
            </w:pPr>
            <w:ins w:id="97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97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4F05A807" w14:textId="77777777" w:rsidR="003F2453" w:rsidRPr="003F2453" w:rsidRDefault="003F2453" w:rsidP="003F2453">
            <w:pPr>
              <w:spacing w:after="0" w:line="240" w:lineRule="auto"/>
              <w:rPr>
                <w:ins w:id="972" w:author="Nerushka Naidoo" w:date="2025-03-20T09:45:00Z"/>
                <w:rFonts w:ascii="Times New Roman" w:eastAsia="Times New Roman" w:hAnsi="Times New Roman" w:cs="Times New Roman"/>
                <w:sz w:val="20"/>
                <w:szCs w:val="20"/>
                <w:lang w:eastAsia="en-ZA"/>
              </w:rPr>
            </w:pPr>
            <w:ins w:id="973" w:author="Nerushka Naidoo" w:date="2025-03-20T09:45:00Z">
              <w:r w:rsidRPr="003F2453">
                <w:rPr>
                  <w:rFonts w:ascii="Times New Roman" w:eastAsia="Times New Roman" w:hAnsi="Times New Roman" w:cs="Times New Roman"/>
                  <w:sz w:val="20"/>
                  <w:szCs w:val="20"/>
                  <w:lang w:eastAsia="en-ZA"/>
                </w:rPr>
                <w:t>2</w:t>
              </w:r>
            </w:ins>
          </w:p>
        </w:tc>
      </w:tr>
      <w:tr w:rsidR="003F2453" w:rsidRPr="003F2453" w14:paraId="7AFE2973" w14:textId="77777777" w:rsidTr="00146387">
        <w:trPr>
          <w:trHeight w:val="520"/>
          <w:ins w:id="974" w:author="Nerushka Naidoo" w:date="2025-03-20T09:45:00Z"/>
          <w:trPrChange w:id="975" w:author="Nerushka Naidoo" w:date="2025-03-20T09:46:00Z">
            <w:trPr>
              <w:trHeight w:val="520"/>
            </w:trPr>
          </w:trPrChange>
        </w:trPr>
        <w:tc>
          <w:tcPr>
            <w:tcW w:w="1383" w:type="dxa"/>
            <w:tcBorders>
              <w:top w:val="nil"/>
              <w:left w:val="single" w:sz="4" w:space="0" w:color="auto"/>
              <w:bottom w:val="single" w:sz="4" w:space="0" w:color="auto"/>
              <w:right w:val="single" w:sz="4" w:space="0" w:color="auto"/>
            </w:tcBorders>
            <w:shd w:val="clear" w:color="auto" w:fill="auto"/>
            <w:noWrap/>
            <w:hideMark/>
            <w:tcPrChange w:id="976" w:author="Nerushka Naidoo" w:date="2025-03-20T09:46:00Z">
              <w:tcPr>
                <w:tcW w:w="1383" w:type="dxa"/>
                <w:tcBorders>
                  <w:top w:val="nil"/>
                  <w:left w:val="single" w:sz="4" w:space="0" w:color="auto"/>
                  <w:bottom w:val="single" w:sz="4" w:space="0" w:color="auto"/>
                  <w:right w:val="single" w:sz="4" w:space="0" w:color="auto"/>
                </w:tcBorders>
                <w:shd w:val="clear" w:color="auto" w:fill="auto"/>
                <w:noWrap/>
                <w:hideMark/>
              </w:tcPr>
            </w:tcPrChange>
          </w:tcPr>
          <w:p w14:paraId="12FB124A" w14:textId="77777777" w:rsidR="003F2453" w:rsidRPr="003F2453" w:rsidRDefault="003F2453" w:rsidP="003F2453">
            <w:pPr>
              <w:spacing w:after="0" w:line="240" w:lineRule="auto"/>
              <w:rPr>
                <w:ins w:id="977" w:author="Nerushka Naidoo" w:date="2025-03-20T09:45:00Z"/>
                <w:rFonts w:ascii="Times New Roman" w:eastAsia="Times New Roman" w:hAnsi="Times New Roman" w:cs="Times New Roman"/>
                <w:sz w:val="20"/>
                <w:szCs w:val="20"/>
                <w:lang w:eastAsia="en-ZA"/>
              </w:rPr>
            </w:pPr>
            <w:ins w:id="978" w:author="Nerushka Naidoo" w:date="2025-03-20T09:45:00Z">
              <w:r w:rsidRPr="003F2453">
                <w:rPr>
                  <w:rFonts w:ascii="Times New Roman" w:eastAsia="Times New Roman" w:hAnsi="Times New Roman" w:cs="Times New Roman"/>
                  <w:sz w:val="20"/>
                  <w:szCs w:val="20"/>
                  <w:lang w:eastAsia="en-ZA"/>
                </w:rPr>
                <w:t>Port Elizabeth</w:t>
              </w:r>
            </w:ins>
          </w:p>
        </w:tc>
        <w:tc>
          <w:tcPr>
            <w:tcW w:w="1272" w:type="dxa"/>
            <w:tcBorders>
              <w:top w:val="nil"/>
              <w:left w:val="nil"/>
              <w:bottom w:val="single" w:sz="4" w:space="0" w:color="auto"/>
              <w:right w:val="single" w:sz="4" w:space="0" w:color="auto"/>
            </w:tcBorders>
            <w:shd w:val="clear" w:color="auto" w:fill="auto"/>
            <w:noWrap/>
            <w:hideMark/>
            <w:tcPrChange w:id="979" w:author="Nerushka Naidoo" w:date="2025-03-20T09:46:00Z">
              <w:tcPr>
                <w:tcW w:w="1420" w:type="dxa"/>
                <w:tcBorders>
                  <w:top w:val="nil"/>
                  <w:left w:val="nil"/>
                  <w:bottom w:val="single" w:sz="4" w:space="0" w:color="auto"/>
                  <w:right w:val="single" w:sz="4" w:space="0" w:color="auto"/>
                </w:tcBorders>
                <w:shd w:val="clear" w:color="auto" w:fill="auto"/>
                <w:noWrap/>
                <w:hideMark/>
              </w:tcPr>
            </w:tcPrChange>
          </w:tcPr>
          <w:p w14:paraId="44F95E8C" w14:textId="77777777" w:rsidR="003F2453" w:rsidRPr="003F2453" w:rsidRDefault="003F2453" w:rsidP="003F2453">
            <w:pPr>
              <w:spacing w:after="0" w:line="240" w:lineRule="auto"/>
              <w:rPr>
                <w:ins w:id="980" w:author="Nerushka Naidoo" w:date="2025-03-20T09:45:00Z"/>
                <w:rFonts w:ascii="Times New Roman" w:eastAsia="Times New Roman" w:hAnsi="Times New Roman" w:cs="Times New Roman"/>
                <w:sz w:val="20"/>
                <w:szCs w:val="20"/>
                <w:lang w:eastAsia="en-ZA"/>
              </w:rPr>
            </w:pPr>
            <w:ins w:id="981" w:author="Nerushka Naidoo" w:date="2025-03-20T09:45:00Z">
              <w:r w:rsidRPr="003F2453">
                <w:rPr>
                  <w:rFonts w:ascii="Times New Roman" w:eastAsia="Times New Roman" w:hAnsi="Times New Roman" w:cs="Times New Roman"/>
                  <w:sz w:val="20"/>
                  <w:szCs w:val="20"/>
                  <w:lang w:eastAsia="en-ZA"/>
                </w:rPr>
                <w:t>Eastern Cape</w:t>
              </w:r>
            </w:ins>
          </w:p>
        </w:tc>
        <w:tc>
          <w:tcPr>
            <w:tcW w:w="1437" w:type="dxa"/>
            <w:tcBorders>
              <w:top w:val="nil"/>
              <w:left w:val="nil"/>
              <w:bottom w:val="single" w:sz="4" w:space="0" w:color="auto"/>
              <w:right w:val="single" w:sz="4" w:space="0" w:color="auto"/>
            </w:tcBorders>
            <w:shd w:val="clear" w:color="auto" w:fill="auto"/>
            <w:noWrap/>
            <w:hideMark/>
            <w:tcPrChange w:id="982" w:author="Nerushka Naidoo" w:date="2025-03-20T09:46:00Z">
              <w:tcPr>
                <w:tcW w:w="1728" w:type="dxa"/>
                <w:tcBorders>
                  <w:top w:val="nil"/>
                  <w:left w:val="nil"/>
                  <w:bottom w:val="single" w:sz="4" w:space="0" w:color="auto"/>
                  <w:right w:val="single" w:sz="4" w:space="0" w:color="auto"/>
                </w:tcBorders>
                <w:shd w:val="clear" w:color="auto" w:fill="auto"/>
                <w:noWrap/>
                <w:hideMark/>
              </w:tcPr>
            </w:tcPrChange>
          </w:tcPr>
          <w:p w14:paraId="2DAD0D82" w14:textId="77777777" w:rsidR="003F2453" w:rsidRPr="003F2453" w:rsidRDefault="003F2453" w:rsidP="003F2453">
            <w:pPr>
              <w:spacing w:after="0" w:line="240" w:lineRule="auto"/>
              <w:rPr>
                <w:ins w:id="983" w:author="Nerushka Naidoo" w:date="2025-03-20T09:45:00Z"/>
                <w:rFonts w:ascii="Times New Roman" w:eastAsia="Times New Roman" w:hAnsi="Times New Roman" w:cs="Times New Roman"/>
                <w:sz w:val="20"/>
                <w:szCs w:val="20"/>
                <w:lang w:eastAsia="en-ZA"/>
              </w:rPr>
            </w:pPr>
            <w:ins w:id="984" w:author="Nerushka Naidoo" w:date="2025-03-20T09:45:00Z">
              <w:r w:rsidRPr="003F2453">
                <w:rPr>
                  <w:rFonts w:ascii="Times New Roman" w:eastAsia="Times New Roman" w:hAnsi="Times New Roman" w:cs="Times New Roman"/>
                  <w:sz w:val="20"/>
                  <w:szCs w:val="20"/>
                  <w:lang w:eastAsia="en-ZA"/>
                </w:rPr>
                <w:t>Port Elizabeth</w:t>
              </w:r>
            </w:ins>
          </w:p>
        </w:tc>
        <w:tc>
          <w:tcPr>
            <w:tcW w:w="2959" w:type="dxa"/>
            <w:tcBorders>
              <w:top w:val="nil"/>
              <w:left w:val="nil"/>
              <w:bottom w:val="single" w:sz="4" w:space="0" w:color="auto"/>
              <w:right w:val="single" w:sz="4" w:space="0" w:color="auto"/>
            </w:tcBorders>
            <w:shd w:val="clear" w:color="auto" w:fill="auto"/>
            <w:hideMark/>
            <w:tcPrChange w:id="985" w:author="Nerushka Naidoo" w:date="2025-03-20T09:46:00Z">
              <w:tcPr>
                <w:tcW w:w="4126" w:type="dxa"/>
                <w:gridSpan w:val="2"/>
                <w:tcBorders>
                  <w:top w:val="nil"/>
                  <w:left w:val="nil"/>
                  <w:bottom w:val="single" w:sz="4" w:space="0" w:color="auto"/>
                  <w:right w:val="single" w:sz="4" w:space="0" w:color="auto"/>
                </w:tcBorders>
                <w:shd w:val="clear" w:color="auto" w:fill="auto"/>
                <w:hideMark/>
              </w:tcPr>
            </w:tcPrChange>
          </w:tcPr>
          <w:p w14:paraId="62EBF63D" w14:textId="77777777" w:rsidR="003F2453" w:rsidRPr="003F2453" w:rsidRDefault="003F2453" w:rsidP="003F2453">
            <w:pPr>
              <w:spacing w:after="0" w:line="240" w:lineRule="auto"/>
              <w:rPr>
                <w:ins w:id="986" w:author="Nerushka Naidoo" w:date="2025-03-20T09:45:00Z"/>
                <w:rFonts w:ascii="Times New Roman" w:eastAsia="Times New Roman" w:hAnsi="Times New Roman" w:cs="Times New Roman"/>
                <w:sz w:val="20"/>
                <w:szCs w:val="20"/>
                <w:lang w:eastAsia="en-ZA"/>
              </w:rPr>
            </w:pPr>
            <w:ins w:id="987" w:author="Nerushka Naidoo" w:date="2025-03-20T09:45:00Z">
              <w:r w:rsidRPr="003F2453">
                <w:rPr>
                  <w:rFonts w:ascii="Times New Roman" w:eastAsia="Times New Roman" w:hAnsi="Times New Roman" w:cs="Times New Roman"/>
                  <w:sz w:val="20"/>
                  <w:szCs w:val="20"/>
                  <w:lang w:eastAsia="en-ZA"/>
                </w:rPr>
                <w:t>4 Bedford Street, RKA Industrial Park, Port Elizabeth</w:t>
              </w:r>
            </w:ins>
          </w:p>
        </w:tc>
        <w:tc>
          <w:tcPr>
            <w:tcW w:w="1713" w:type="dxa"/>
            <w:tcBorders>
              <w:top w:val="nil"/>
              <w:left w:val="nil"/>
              <w:bottom w:val="single" w:sz="4" w:space="0" w:color="auto"/>
              <w:right w:val="single" w:sz="4" w:space="0" w:color="auto"/>
            </w:tcBorders>
            <w:shd w:val="clear" w:color="auto" w:fill="auto"/>
            <w:noWrap/>
            <w:hideMark/>
            <w:tcPrChange w:id="988"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11525CFA" w14:textId="77777777" w:rsidR="003F2453" w:rsidRPr="003F2453" w:rsidRDefault="003F2453" w:rsidP="003F2453">
            <w:pPr>
              <w:spacing w:after="0" w:line="240" w:lineRule="auto"/>
              <w:rPr>
                <w:ins w:id="989" w:author="Nerushka Naidoo" w:date="2025-03-20T09:45:00Z"/>
                <w:rFonts w:ascii="Times New Roman" w:eastAsia="Times New Roman" w:hAnsi="Times New Roman" w:cs="Times New Roman"/>
                <w:sz w:val="20"/>
                <w:szCs w:val="20"/>
                <w:lang w:eastAsia="en-ZA"/>
              </w:rPr>
            </w:pPr>
            <w:ins w:id="990" w:author="Nerushka Naidoo" w:date="2025-03-20T09:45:00Z">
              <w:r w:rsidRPr="003F2453">
                <w:rPr>
                  <w:rFonts w:ascii="Times New Roman" w:eastAsia="Times New Roman" w:hAnsi="Times New Roman" w:cs="Times New Roman"/>
                  <w:sz w:val="20"/>
                  <w:szCs w:val="20"/>
                  <w:lang w:eastAsia="en-ZA"/>
                </w:rPr>
                <w:t>Depot</w:t>
              </w:r>
            </w:ins>
          </w:p>
        </w:tc>
        <w:tc>
          <w:tcPr>
            <w:tcW w:w="883" w:type="dxa"/>
            <w:tcBorders>
              <w:top w:val="nil"/>
              <w:left w:val="nil"/>
              <w:bottom w:val="single" w:sz="4" w:space="0" w:color="auto"/>
              <w:right w:val="single" w:sz="4" w:space="0" w:color="auto"/>
            </w:tcBorders>
            <w:shd w:val="clear" w:color="auto" w:fill="auto"/>
            <w:noWrap/>
            <w:hideMark/>
            <w:tcPrChange w:id="991"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1FC59BFE" w14:textId="77777777" w:rsidR="003F2453" w:rsidRPr="003F2453" w:rsidRDefault="003F2453" w:rsidP="003F2453">
            <w:pPr>
              <w:spacing w:after="0" w:line="240" w:lineRule="auto"/>
              <w:rPr>
                <w:ins w:id="992" w:author="Nerushka Naidoo" w:date="2025-03-20T09:45:00Z"/>
                <w:rFonts w:ascii="Times New Roman" w:eastAsia="Times New Roman" w:hAnsi="Times New Roman" w:cs="Times New Roman"/>
                <w:sz w:val="20"/>
                <w:szCs w:val="20"/>
                <w:lang w:eastAsia="en-ZA"/>
              </w:rPr>
            </w:pPr>
            <w:ins w:id="993" w:author="Nerushka Naidoo" w:date="2025-03-20T09:45:00Z">
              <w:r w:rsidRPr="003F2453">
                <w:rPr>
                  <w:rFonts w:ascii="Times New Roman" w:eastAsia="Times New Roman" w:hAnsi="Times New Roman" w:cs="Times New Roman"/>
                  <w:sz w:val="20"/>
                  <w:szCs w:val="20"/>
                  <w:lang w:eastAsia="en-ZA"/>
                </w:rPr>
                <w:t>2</w:t>
              </w:r>
            </w:ins>
          </w:p>
        </w:tc>
      </w:tr>
      <w:tr w:rsidR="003F2453" w:rsidRPr="003F2453" w14:paraId="1884E5C5" w14:textId="77777777" w:rsidTr="00146387">
        <w:trPr>
          <w:trHeight w:val="290"/>
          <w:ins w:id="994" w:author="Nerushka Naidoo" w:date="2025-03-20T09:45:00Z"/>
          <w:trPrChange w:id="995" w:author="Nerushka Naidoo" w:date="2025-03-20T09:46:00Z">
            <w:trPr>
              <w:trHeight w:val="290"/>
            </w:trPr>
          </w:trPrChange>
        </w:trPr>
        <w:tc>
          <w:tcPr>
            <w:tcW w:w="1383" w:type="dxa"/>
            <w:tcBorders>
              <w:top w:val="nil"/>
              <w:left w:val="single" w:sz="4" w:space="0" w:color="auto"/>
              <w:bottom w:val="single" w:sz="4" w:space="0" w:color="auto"/>
              <w:right w:val="nil"/>
            </w:tcBorders>
            <w:shd w:val="clear" w:color="auto" w:fill="auto"/>
            <w:noWrap/>
            <w:vAlign w:val="bottom"/>
            <w:hideMark/>
            <w:tcPrChange w:id="996" w:author="Nerushka Naidoo" w:date="2025-03-20T09:46:00Z">
              <w:tcPr>
                <w:tcW w:w="1383" w:type="dxa"/>
                <w:tcBorders>
                  <w:top w:val="nil"/>
                  <w:left w:val="single" w:sz="4" w:space="0" w:color="auto"/>
                  <w:bottom w:val="single" w:sz="4" w:space="0" w:color="auto"/>
                  <w:right w:val="nil"/>
                </w:tcBorders>
                <w:shd w:val="clear" w:color="auto" w:fill="auto"/>
                <w:noWrap/>
                <w:vAlign w:val="bottom"/>
                <w:hideMark/>
              </w:tcPr>
            </w:tcPrChange>
          </w:tcPr>
          <w:p w14:paraId="03891A3D" w14:textId="032785CB" w:rsidR="003F2453" w:rsidRPr="003F2453" w:rsidRDefault="003F2453" w:rsidP="003F2453">
            <w:pPr>
              <w:spacing w:after="0" w:line="240" w:lineRule="auto"/>
              <w:rPr>
                <w:ins w:id="997" w:author="Nerushka Naidoo" w:date="2025-03-20T09:45:00Z"/>
                <w:rFonts w:ascii="Calibri" w:eastAsia="Times New Roman" w:hAnsi="Calibri" w:cs="Calibri"/>
                <w:color w:val="000000"/>
                <w:lang w:eastAsia="en-ZA"/>
              </w:rPr>
            </w:pPr>
          </w:p>
        </w:tc>
        <w:tc>
          <w:tcPr>
            <w:tcW w:w="1272" w:type="dxa"/>
            <w:tcBorders>
              <w:top w:val="nil"/>
              <w:left w:val="nil"/>
              <w:bottom w:val="single" w:sz="4" w:space="0" w:color="auto"/>
              <w:right w:val="nil"/>
            </w:tcBorders>
            <w:shd w:val="clear" w:color="auto" w:fill="auto"/>
            <w:noWrap/>
            <w:vAlign w:val="bottom"/>
            <w:hideMark/>
            <w:tcPrChange w:id="998" w:author="Nerushka Naidoo" w:date="2025-03-20T09:46:00Z">
              <w:tcPr>
                <w:tcW w:w="1420" w:type="dxa"/>
                <w:tcBorders>
                  <w:top w:val="nil"/>
                  <w:left w:val="nil"/>
                  <w:bottom w:val="single" w:sz="4" w:space="0" w:color="auto"/>
                  <w:right w:val="nil"/>
                </w:tcBorders>
                <w:shd w:val="clear" w:color="auto" w:fill="auto"/>
                <w:noWrap/>
                <w:vAlign w:val="bottom"/>
                <w:hideMark/>
              </w:tcPr>
            </w:tcPrChange>
          </w:tcPr>
          <w:p w14:paraId="3DC05A92" w14:textId="1D8D44C7" w:rsidR="003F2453" w:rsidRPr="003F2453" w:rsidRDefault="003F2453" w:rsidP="003F2453">
            <w:pPr>
              <w:spacing w:after="0" w:line="240" w:lineRule="auto"/>
              <w:rPr>
                <w:ins w:id="999" w:author="Nerushka Naidoo" w:date="2025-03-20T09:45:00Z"/>
                <w:rFonts w:ascii="Calibri" w:eastAsia="Times New Roman" w:hAnsi="Calibri" w:cs="Calibri"/>
                <w:color w:val="000000"/>
                <w:lang w:eastAsia="en-ZA"/>
              </w:rPr>
            </w:pPr>
          </w:p>
        </w:tc>
        <w:tc>
          <w:tcPr>
            <w:tcW w:w="1437" w:type="dxa"/>
            <w:tcBorders>
              <w:top w:val="nil"/>
              <w:left w:val="nil"/>
              <w:bottom w:val="single" w:sz="4" w:space="0" w:color="auto"/>
              <w:right w:val="nil"/>
            </w:tcBorders>
            <w:shd w:val="clear" w:color="auto" w:fill="auto"/>
            <w:noWrap/>
            <w:vAlign w:val="bottom"/>
            <w:hideMark/>
            <w:tcPrChange w:id="1000" w:author="Nerushka Naidoo" w:date="2025-03-20T09:46:00Z">
              <w:tcPr>
                <w:tcW w:w="1728" w:type="dxa"/>
                <w:tcBorders>
                  <w:top w:val="nil"/>
                  <w:left w:val="nil"/>
                  <w:bottom w:val="single" w:sz="4" w:space="0" w:color="auto"/>
                  <w:right w:val="nil"/>
                </w:tcBorders>
                <w:shd w:val="clear" w:color="auto" w:fill="auto"/>
                <w:noWrap/>
                <w:vAlign w:val="bottom"/>
                <w:hideMark/>
              </w:tcPr>
            </w:tcPrChange>
          </w:tcPr>
          <w:p w14:paraId="175F66A9" w14:textId="6E9DEE18" w:rsidR="003F2453" w:rsidRPr="003F2453" w:rsidRDefault="003F2453" w:rsidP="003F2453">
            <w:pPr>
              <w:spacing w:after="0" w:line="240" w:lineRule="auto"/>
              <w:rPr>
                <w:ins w:id="1001" w:author="Nerushka Naidoo" w:date="2025-03-20T09:45:00Z"/>
                <w:rFonts w:ascii="Calibri" w:eastAsia="Times New Roman" w:hAnsi="Calibri" w:cs="Calibri"/>
                <w:color w:val="000000"/>
                <w:lang w:eastAsia="en-ZA"/>
              </w:rPr>
            </w:pPr>
          </w:p>
        </w:tc>
        <w:tc>
          <w:tcPr>
            <w:tcW w:w="2959" w:type="dxa"/>
            <w:tcBorders>
              <w:top w:val="nil"/>
              <w:left w:val="nil"/>
              <w:bottom w:val="single" w:sz="4" w:space="0" w:color="auto"/>
              <w:right w:val="single" w:sz="4" w:space="0" w:color="auto"/>
            </w:tcBorders>
            <w:shd w:val="clear" w:color="auto" w:fill="auto"/>
            <w:vAlign w:val="bottom"/>
            <w:hideMark/>
            <w:tcPrChange w:id="1002" w:author="Nerushka Naidoo" w:date="2025-03-20T09:46:00Z">
              <w:tcPr>
                <w:tcW w:w="4126" w:type="dxa"/>
                <w:gridSpan w:val="2"/>
                <w:tcBorders>
                  <w:top w:val="nil"/>
                  <w:left w:val="nil"/>
                  <w:bottom w:val="single" w:sz="4" w:space="0" w:color="auto"/>
                  <w:right w:val="single" w:sz="4" w:space="0" w:color="auto"/>
                </w:tcBorders>
                <w:shd w:val="clear" w:color="auto" w:fill="auto"/>
                <w:vAlign w:val="bottom"/>
                <w:hideMark/>
              </w:tcPr>
            </w:tcPrChange>
          </w:tcPr>
          <w:p w14:paraId="41F23025" w14:textId="18E16059" w:rsidR="003F2453" w:rsidRPr="003F2453" w:rsidRDefault="003F2453" w:rsidP="003F2453">
            <w:pPr>
              <w:spacing w:after="0" w:line="240" w:lineRule="auto"/>
              <w:rPr>
                <w:ins w:id="1003" w:author="Nerushka Naidoo" w:date="2025-03-20T09:45:00Z"/>
                <w:rFonts w:ascii="Calibri" w:eastAsia="Times New Roman" w:hAnsi="Calibri" w:cs="Calibri"/>
                <w:color w:val="000000"/>
                <w:lang w:eastAsia="en-ZA"/>
              </w:rPr>
            </w:pPr>
          </w:p>
        </w:tc>
        <w:tc>
          <w:tcPr>
            <w:tcW w:w="1713" w:type="dxa"/>
            <w:tcBorders>
              <w:top w:val="nil"/>
              <w:left w:val="nil"/>
              <w:bottom w:val="single" w:sz="4" w:space="0" w:color="auto"/>
              <w:right w:val="single" w:sz="4" w:space="0" w:color="auto"/>
            </w:tcBorders>
            <w:shd w:val="clear" w:color="auto" w:fill="auto"/>
            <w:noWrap/>
            <w:hideMark/>
            <w:tcPrChange w:id="1004" w:author="Nerushka Naidoo" w:date="2025-03-20T09:46:00Z">
              <w:tcPr>
                <w:tcW w:w="2060" w:type="dxa"/>
                <w:tcBorders>
                  <w:top w:val="nil"/>
                  <w:left w:val="nil"/>
                  <w:bottom w:val="single" w:sz="4" w:space="0" w:color="auto"/>
                  <w:right w:val="single" w:sz="4" w:space="0" w:color="auto"/>
                </w:tcBorders>
                <w:shd w:val="clear" w:color="auto" w:fill="auto"/>
                <w:noWrap/>
                <w:hideMark/>
              </w:tcPr>
            </w:tcPrChange>
          </w:tcPr>
          <w:p w14:paraId="032DD19D" w14:textId="77777777" w:rsidR="003F2453" w:rsidRPr="003F2453" w:rsidRDefault="003F2453" w:rsidP="003F2453">
            <w:pPr>
              <w:spacing w:after="0" w:line="240" w:lineRule="auto"/>
              <w:rPr>
                <w:ins w:id="1005" w:author="Nerushka Naidoo" w:date="2025-03-20T09:45:00Z"/>
                <w:rFonts w:ascii="Times New Roman" w:eastAsia="Times New Roman" w:hAnsi="Times New Roman" w:cs="Times New Roman"/>
                <w:sz w:val="20"/>
                <w:szCs w:val="20"/>
                <w:lang w:eastAsia="en-ZA"/>
              </w:rPr>
            </w:pPr>
            <w:ins w:id="1006" w:author="Nerushka Naidoo" w:date="2025-03-20T09:45:00Z">
              <w:r w:rsidRPr="003F2453">
                <w:rPr>
                  <w:rFonts w:ascii="Times New Roman" w:eastAsia="Times New Roman" w:hAnsi="Times New Roman" w:cs="Times New Roman"/>
                  <w:sz w:val="20"/>
                  <w:szCs w:val="20"/>
                  <w:lang w:eastAsia="en-ZA"/>
                </w:rPr>
                <w:t>Total</w:t>
              </w:r>
            </w:ins>
          </w:p>
        </w:tc>
        <w:tc>
          <w:tcPr>
            <w:tcW w:w="883" w:type="dxa"/>
            <w:tcBorders>
              <w:top w:val="nil"/>
              <w:left w:val="nil"/>
              <w:bottom w:val="single" w:sz="4" w:space="0" w:color="auto"/>
              <w:right w:val="single" w:sz="4" w:space="0" w:color="auto"/>
            </w:tcBorders>
            <w:shd w:val="clear" w:color="auto" w:fill="auto"/>
            <w:noWrap/>
            <w:hideMark/>
            <w:tcPrChange w:id="1007" w:author="Nerushka Naidoo" w:date="2025-03-20T09:46:00Z">
              <w:tcPr>
                <w:tcW w:w="883" w:type="dxa"/>
                <w:tcBorders>
                  <w:top w:val="nil"/>
                  <w:left w:val="nil"/>
                  <w:bottom w:val="single" w:sz="4" w:space="0" w:color="auto"/>
                  <w:right w:val="single" w:sz="4" w:space="0" w:color="auto"/>
                </w:tcBorders>
                <w:shd w:val="clear" w:color="auto" w:fill="auto"/>
                <w:noWrap/>
                <w:hideMark/>
              </w:tcPr>
            </w:tcPrChange>
          </w:tcPr>
          <w:p w14:paraId="0FCF232B" w14:textId="77777777" w:rsidR="003F2453" w:rsidRPr="003F2453" w:rsidRDefault="003F2453" w:rsidP="003F2453">
            <w:pPr>
              <w:spacing w:after="0" w:line="240" w:lineRule="auto"/>
              <w:rPr>
                <w:ins w:id="1008" w:author="Nerushka Naidoo" w:date="2025-03-20T09:45:00Z"/>
                <w:rFonts w:ascii="Times New Roman" w:eastAsia="Times New Roman" w:hAnsi="Times New Roman" w:cs="Times New Roman"/>
                <w:b/>
                <w:bCs/>
                <w:sz w:val="20"/>
                <w:szCs w:val="20"/>
                <w:lang w:eastAsia="en-ZA"/>
              </w:rPr>
            </w:pPr>
            <w:ins w:id="1009" w:author="Nerushka Naidoo" w:date="2025-03-20T09:45:00Z">
              <w:r w:rsidRPr="003F2453">
                <w:rPr>
                  <w:rFonts w:ascii="Times New Roman" w:eastAsia="Times New Roman" w:hAnsi="Times New Roman" w:cs="Times New Roman"/>
                  <w:b/>
                  <w:bCs/>
                  <w:sz w:val="20"/>
                  <w:szCs w:val="20"/>
                  <w:lang w:eastAsia="en-ZA"/>
                </w:rPr>
                <w:t>109</w:t>
              </w:r>
            </w:ins>
          </w:p>
        </w:tc>
      </w:tr>
    </w:tbl>
    <w:p w14:paraId="5996860A" w14:textId="11BFC3B6" w:rsidR="00714670" w:rsidRDefault="00714670">
      <w:pPr>
        <w:spacing w:after="200" w:line="276" w:lineRule="auto"/>
        <w:rPr>
          <w:rFonts w:eastAsia="Times New Roman" w:cstheme="minorHAnsi"/>
          <w:szCs w:val="20"/>
          <w:lang w:eastAsia="en-GB"/>
        </w:rPr>
      </w:pPr>
      <w:del w:id="1010" w:author="Nerushka Naidoo" w:date="2025-03-20T09:43:00Z">
        <w:r w:rsidDel="000B5980">
          <w:rPr>
            <w:rFonts w:cstheme="minorHAnsi"/>
          </w:rPr>
          <w:br w:type="page"/>
        </w:r>
      </w:del>
    </w:p>
    <w:p w14:paraId="6E20F1BB" w14:textId="51D87B22" w:rsidR="00714670" w:rsidRDefault="00714670" w:rsidP="00714670">
      <w:pPr>
        <w:pStyle w:val="Clause0Sub"/>
        <w:tabs>
          <w:tab w:val="clear" w:pos="720"/>
          <w:tab w:val="clear" w:pos="1440"/>
          <w:tab w:val="clear" w:pos="2552"/>
          <w:tab w:val="clear" w:pos="3600"/>
          <w:tab w:val="clear" w:pos="5041"/>
          <w:tab w:val="clear" w:pos="6481"/>
          <w:tab w:val="clear" w:pos="7201"/>
          <w:tab w:val="clear" w:pos="7921"/>
          <w:tab w:val="clear" w:pos="8222"/>
        </w:tabs>
        <w:ind w:left="0"/>
        <w:jc w:val="left"/>
        <w:rPr>
          <w:rFonts w:cstheme="minorHAnsi"/>
        </w:rPr>
      </w:pPr>
      <w:r>
        <w:rPr>
          <w:rFonts w:cstheme="minorHAnsi"/>
        </w:rPr>
        <w:lastRenderedPageBreak/>
        <w:t xml:space="preserve">Appendix </w:t>
      </w:r>
      <w:del w:id="1011" w:author="Nerushka Naidoo" w:date="2025-03-20T09:43:00Z">
        <w:r w:rsidDel="000B5980">
          <w:rPr>
            <w:rFonts w:cstheme="minorHAnsi"/>
          </w:rPr>
          <w:delText xml:space="preserve">B </w:delText>
        </w:r>
      </w:del>
      <w:ins w:id="1012" w:author="Nerushka Naidoo" w:date="2025-03-20T09:43:00Z">
        <w:r w:rsidR="000B5980">
          <w:rPr>
            <w:rFonts w:cstheme="minorHAnsi"/>
          </w:rPr>
          <w:t xml:space="preserve">C </w:t>
        </w:r>
      </w:ins>
      <w:r>
        <w:rPr>
          <w:rFonts w:cstheme="minorHAnsi"/>
        </w:rPr>
        <w:t>– Asset Types</w:t>
      </w:r>
    </w:p>
    <w:p w14:paraId="5240F908" w14:textId="77777777" w:rsidR="00714670" w:rsidRDefault="00714670" w:rsidP="00714670">
      <w:pPr>
        <w:pStyle w:val="Clause0Sub"/>
        <w:tabs>
          <w:tab w:val="clear" w:pos="720"/>
          <w:tab w:val="clear" w:pos="1440"/>
          <w:tab w:val="clear" w:pos="2552"/>
          <w:tab w:val="clear" w:pos="3600"/>
          <w:tab w:val="clear" w:pos="5041"/>
          <w:tab w:val="clear" w:pos="6481"/>
          <w:tab w:val="clear" w:pos="7201"/>
          <w:tab w:val="clear" w:pos="7921"/>
          <w:tab w:val="clear" w:pos="8222"/>
        </w:tabs>
        <w:ind w:left="0"/>
        <w:jc w:val="left"/>
        <w:rPr>
          <w:rFonts w:cstheme="minorHAnsi"/>
        </w:rPr>
      </w:pPr>
    </w:p>
    <w:tbl>
      <w:tblPr>
        <w:tblW w:w="10100" w:type="dxa"/>
        <w:tblInd w:w="-5" w:type="dxa"/>
        <w:tblLook w:val="04A0" w:firstRow="1" w:lastRow="0" w:firstColumn="1" w:lastColumn="0" w:noHBand="0" w:noVBand="1"/>
      </w:tblPr>
      <w:tblGrid>
        <w:gridCol w:w="1380"/>
        <w:gridCol w:w="3260"/>
        <w:gridCol w:w="5460"/>
      </w:tblGrid>
      <w:tr w:rsidR="00714670" w:rsidRPr="00812296" w14:paraId="374EA6A9"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D550C" w14:textId="77777777" w:rsidR="00714670" w:rsidRPr="00812296" w:rsidRDefault="00714670" w:rsidP="00DE7E90">
            <w:pPr>
              <w:rPr>
                <w:rFonts w:ascii="Calibri" w:hAnsi="Calibri" w:cs="Calibri"/>
                <w:b/>
                <w:bCs/>
                <w:szCs w:val="20"/>
              </w:rPr>
            </w:pPr>
            <w:r w:rsidRPr="00812296">
              <w:rPr>
                <w:rFonts w:ascii="Calibri" w:hAnsi="Calibri" w:cs="Calibri"/>
                <w:b/>
                <w:bCs/>
                <w:szCs w:val="20"/>
              </w:rPr>
              <w:t>Type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74F47DD4" w14:textId="77777777" w:rsidR="00714670" w:rsidRPr="00812296" w:rsidRDefault="00714670" w:rsidP="00DE7E90">
            <w:pPr>
              <w:rPr>
                <w:rFonts w:ascii="Calibri" w:hAnsi="Calibri" w:cs="Calibri"/>
                <w:b/>
                <w:bCs/>
                <w:szCs w:val="20"/>
              </w:rPr>
            </w:pPr>
            <w:r w:rsidRPr="00812296">
              <w:rPr>
                <w:rFonts w:ascii="Calibri" w:hAnsi="Calibri" w:cs="Calibri"/>
                <w:b/>
                <w:bCs/>
                <w:szCs w:val="20"/>
              </w:rPr>
              <w:t>Sub-Type</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628C315D" w14:textId="77777777" w:rsidR="00714670" w:rsidRPr="00812296" w:rsidRDefault="00714670" w:rsidP="00DE7E90">
            <w:pPr>
              <w:rPr>
                <w:rFonts w:ascii="Calibri" w:hAnsi="Calibri" w:cs="Calibri"/>
                <w:b/>
                <w:bCs/>
                <w:szCs w:val="20"/>
              </w:rPr>
            </w:pPr>
            <w:r w:rsidRPr="00812296">
              <w:rPr>
                <w:rFonts w:ascii="Calibri" w:hAnsi="Calibri" w:cs="Calibri"/>
                <w:b/>
                <w:bCs/>
                <w:szCs w:val="20"/>
              </w:rPr>
              <w:t>Components</w:t>
            </w:r>
          </w:p>
        </w:tc>
      </w:tr>
      <w:tr w:rsidR="00714670" w:rsidRPr="00812296" w14:paraId="148BB071"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5C6E1F" w14:textId="77777777" w:rsidR="00714670" w:rsidRPr="00BB1F7D" w:rsidRDefault="00714670" w:rsidP="00DE7E90">
            <w:pPr>
              <w:rPr>
                <w:rFonts w:cstheme="minorHAnsi"/>
                <w:szCs w:val="20"/>
              </w:rPr>
            </w:pPr>
            <w:r w:rsidRPr="00BB1F7D">
              <w:rPr>
                <w:rFonts w:cstheme="minorHAnsi"/>
                <w:szCs w:val="20"/>
              </w:rPr>
              <w:t>Client</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77F97519" w14:textId="77777777" w:rsidR="00714670" w:rsidRPr="00BB1F7D" w:rsidRDefault="00714670" w:rsidP="00DE7E90">
            <w:pPr>
              <w:rPr>
                <w:rFonts w:cstheme="minorHAnsi"/>
                <w:szCs w:val="20"/>
              </w:rPr>
            </w:pPr>
            <w:r w:rsidRPr="00BB1F7D">
              <w:rPr>
                <w:rFonts w:cstheme="minorHAnsi"/>
                <w:szCs w:val="20"/>
              </w:rPr>
              <w:t>Endpoint</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380E381E" w14:textId="77777777" w:rsidR="00714670" w:rsidRPr="00BB1F7D" w:rsidRDefault="00714670" w:rsidP="00DE7E90">
            <w:pPr>
              <w:rPr>
                <w:rFonts w:cstheme="minorHAnsi"/>
                <w:szCs w:val="20"/>
              </w:rPr>
            </w:pPr>
            <w:r w:rsidRPr="00BB1F7D">
              <w:rPr>
                <w:rFonts w:cstheme="minorHAnsi"/>
                <w:szCs w:val="20"/>
              </w:rPr>
              <w:t>Laptop</w:t>
            </w:r>
          </w:p>
        </w:tc>
      </w:tr>
      <w:tr w:rsidR="00714670" w:rsidRPr="00812296" w14:paraId="2E184686"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FC94D9" w14:textId="77777777" w:rsidR="00714670" w:rsidRPr="00BB1F7D" w:rsidRDefault="00714670" w:rsidP="00DE7E90">
            <w:pPr>
              <w:rPr>
                <w:rFonts w:cstheme="minorHAnsi"/>
                <w:szCs w:val="20"/>
              </w:rPr>
            </w:pPr>
            <w:r w:rsidRPr="00BB1F7D">
              <w:rPr>
                <w:rFonts w:cstheme="minorHAnsi"/>
                <w:szCs w:val="20"/>
              </w:rPr>
              <w:t>Client</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6DE732B4" w14:textId="77777777" w:rsidR="00714670" w:rsidRPr="00BB1F7D" w:rsidRDefault="00714670" w:rsidP="00DE7E90">
            <w:pPr>
              <w:rPr>
                <w:rFonts w:cstheme="minorHAnsi"/>
                <w:szCs w:val="20"/>
              </w:rPr>
            </w:pPr>
            <w:r w:rsidRPr="00BB1F7D">
              <w:rPr>
                <w:rFonts w:cstheme="minorHAnsi"/>
                <w:szCs w:val="20"/>
              </w:rPr>
              <w:t>Endpoint</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5991167B" w14:textId="77777777" w:rsidR="00714670" w:rsidRPr="00BB1F7D" w:rsidRDefault="00714670" w:rsidP="00DE7E90">
            <w:pPr>
              <w:rPr>
                <w:rFonts w:cstheme="minorHAnsi"/>
                <w:szCs w:val="20"/>
              </w:rPr>
            </w:pPr>
            <w:r w:rsidRPr="00BB1F7D">
              <w:rPr>
                <w:rFonts w:cstheme="minorHAnsi"/>
                <w:szCs w:val="20"/>
              </w:rPr>
              <w:t>Desktop</w:t>
            </w:r>
          </w:p>
        </w:tc>
      </w:tr>
      <w:tr w:rsidR="00714670" w:rsidRPr="00812296" w14:paraId="2A48ABF8"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565459" w14:textId="77777777" w:rsidR="00714670" w:rsidRPr="00BB1F7D" w:rsidRDefault="00714670" w:rsidP="00DE7E90">
            <w:pPr>
              <w:rPr>
                <w:rFonts w:cstheme="minorHAnsi"/>
                <w:szCs w:val="20"/>
              </w:rPr>
            </w:pPr>
            <w:r w:rsidRPr="00BB1F7D">
              <w:rPr>
                <w:rFonts w:cstheme="minorHAnsi"/>
                <w:szCs w:val="20"/>
              </w:rPr>
              <w:t>Client</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2EEEDA16" w14:textId="77777777" w:rsidR="00714670" w:rsidRPr="00BB1F7D" w:rsidRDefault="00714670" w:rsidP="00DE7E90">
            <w:pPr>
              <w:rPr>
                <w:rFonts w:cstheme="minorHAnsi"/>
                <w:szCs w:val="20"/>
              </w:rPr>
            </w:pPr>
            <w:r w:rsidRPr="00BB1F7D">
              <w:rPr>
                <w:rFonts w:cstheme="minorHAnsi"/>
                <w:szCs w:val="20"/>
              </w:rPr>
              <w:t>Mobile</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1C314C4B" w14:textId="77777777" w:rsidR="00714670" w:rsidRPr="00BB1F7D" w:rsidRDefault="00714670" w:rsidP="00DE7E90">
            <w:pPr>
              <w:rPr>
                <w:rFonts w:cstheme="minorHAnsi"/>
                <w:szCs w:val="20"/>
              </w:rPr>
            </w:pPr>
            <w:r w:rsidRPr="00BB1F7D">
              <w:rPr>
                <w:rFonts w:cstheme="minorHAnsi"/>
                <w:szCs w:val="20"/>
              </w:rPr>
              <w:t>IPad</w:t>
            </w:r>
          </w:p>
        </w:tc>
      </w:tr>
      <w:tr w:rsidR="00714670" w:rsidRPr="00812296" w14:paraId="6DCC719A"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A10F3" w14:textId="77777777" w:rsidR="00714670" w:rsidRPr="00BB1F7D" w:rsidRDefault="00714670" w:rsidP="00DE7E90">
            <w:pPr>
              <w:rPr>
                <w:rFonts w:cstheme="minorHAnsi"/>
                <w:szCs w:val="20"/>
              </w:rPr>
            </w:pPr>
            <w:r w:rsidRPr="00BB1F7D">
              <w:rPr>
                <w:rFonts w:cstheme="minorHAnsi"/>
                <w:szCs w:val="20"/>
              </w:rPr>
              <w:t>Client</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54691B89" w14:textId="77777777" w:rsidR="00714670" w:rsidRPr="00BB1F7D" w:rsidRDefault="00714670" w:rsidP="00DE7E90">
            <w:pPr>
              <w:rPr>
                <w:rFonts w:cstheme="minorHAnsi"/>
                <w:szCs w:val="20"/>
              </w:rPr>
            </w:pPr>
            <w:r w:rsidRPr="00BB1F7D">
              <w:rPr>
                <w:rFonts w:cstheme="minorHAnsi"/>
                <w:szCs w:val="20"/>
              </w:rPr>
              <w:t>Monitor</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5F5227C4" w14:textId="77777777" w:rsidR="00714670" w:rsidRPr="00BB1F7D" w:rsidRDefault="00714670" w:rsidP="00DE7E90">
            <w:pPr>
              <w:rPr>
                <w:rFonts w:cstheme="minorHAnsi"/>
                <w:szCs w:val="20"/>
              </w:rPr>
            </w:pPr>
            <w:r w:rsidRPr="00BB1F7D">
              <w:rPr>
                <w:rFonts w:cstheme="minorHAnsi"/>
                <w:szCs w:val="20"/>
              </w:rPr>
              <w:t>Desktop monitor</w:t>
            </w:r>
          </w:p>
        </w:tc>
      </w:tr>
      <w:tr w:rsidR="00714670" w:rsidRPr="00812296" w14:paraId="2D51185C"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2F1442" w14:textId="77777777" w:rsidR="00714670" w:rsidRPr="00BB1F7D" w:rsidRDefault="00714670" w:rsidP="00DE7E90">
            <w:pPr>
              <w:rPr>
                <w:rFonts w:cstheme="minorHAnsi"/>
                <w:szCs w:val="20"/>
              </w:rPr>
            </w:pPr>
            <w:r w:rsidRPr="00BB1F7D">
              <w:rPr>
                <w:rFonts w:cstheme="minorHAnsi"/>
                <w:szCs w:val="20"/>
              </w:rPr>
              <w:t>Client</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442916CC" w14:textId="77777777" w:rsidR="00714670" w:rsidRPr="00BB1F7D" w:rsidRDefault="00714670" w:rsidP="00DE7E90">
            <w:pPr>
              <w:rPr>
                <w:rFonts w:cstheme="minorHAnsi"/>
                <w:szCs w:val="20"/>
              </w:rPr>
            </w:pPr>
            <w:r w:rsidRPr="00BB1F7D">
              <w:rPr>
                <w:rFonts w:cstheme="minorHAnsi"/>
                <w:szCs w:val="20"/>
              </w:rPr>
              <w:t>Monitor</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775C5C62" w14:textId="77777777" w:rsidR="00714670" w:rsidRPr="00BB1F7D" w:rsidRDefault="00714670" w:rsidP="00DE7E90">
            <w:pPr>
              <w:rPr>
                <w:rFonts w:cstheme="minorHAnsi"/>
                <w:szCs w:val="20"/>
              </w:rPr>
            </w:pPr>
            <w:r w:rsidRPr="00BB1F7D">
              <w:rPr>
                <w:rFonts w:cstheme="minorHAnsi"/>
                <w:szCs w:val="20"/>
              </w:rPr>
              <w:t>LCD</w:t>
            </w:r>
          </w:p>
        </w:tc>
      </w:tr>
      <w:tr w:rsidR="00714670" w:rsidRPr="00812296" w14:paraId="44E1811B"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204589" w14:textId="77777777" w:rsidR="00714670" w:rsidRPr="00BB1F7D" w:rsidRDefault="00714670" w:rsidP="00DE7E90">
            <w:pPr>
              <w:rPr>
                <w:rFonts w:cstheme="minorHAnsi"/>
                <w:szCs w:val="20"/>
              </w:rPr>
            </w:pPr>
            <w:r w:rsidRPr="00BB1F7D">
              <w:rPr>
                <w:rFonts w:cstheme="minorHAnsi"/>
                <w:szCs w:val="20"/>
              </w:rPr>
              <w:t>Enterprise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40185084" w14:textId="77777777" w:rsidR="00714670" w:rsidRPr="00BB1F7D" w:rsidRDefault="00714670" w:rsidP="00DE7E90">
            <w:pPr>
              <w:rPr>
                <w:rFonts w:cstheme="minorHAnsi"/>
                <w:szCs w:val="20"/>
              </w:rPr>
            </w:pPr>
            <w:r w:rsidRPr="00BB1F7D">
              <w:rPr>
                <w:rFonts w:cstheme="minorHAnsi"/>
                <w:szCs w:val="20"/>
              </w:rPr>
              <w:t>Conference / meeting rooms</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7FD5B72F" w14:textId="77777777" w:rsidR="00714670" w:rsidRPr="00BB1F7D" w:rsidRDefault="00714670" w:rsidP="00DE7E90">
            <w:pPr>
              <w:rPr>
                <w:rFonts w:cstheme="minorHAnsi"/>
                <w:szCs w:val="20"/>
              </w:rPr>
            </w:pPr>
            <w:r w:rsidRPr="00BB1F7D">
              <w:rPr>
                <w:rFonts w:cstheme="minorHAnsi"/>
                <w:szCs w:val="20"/>
              </w:rPr>
              <w:t>Projector</w:t>
            </w:r>
          </w:p>
        </w:tc>
      </w:tr>
      <w:tr w:rsidR="00714670" w:rsidRPr="00812296" w14:paraId="6B18139B"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2CC8A" w14:textId="77777777" w:rsidR="00714670" w:rsidRPr="00BB1F7D" w:rsidRDefault="00714670" w:rsidP="00DE7E90">
            <w:pPr>
              <w:rPr>
                <w:rFonts w:cstheme="minorHAnsi"/>
                <w:szCs w:val="20"/>
              </w:rPr>
            </w:pPr>
            <w:r w:rsidRPr="00BB1F7D">
              <w:rPr>
                <w:rFonts w:cstheme="minorHAnsi"/>
                <w:szCs w:val="20"/>
              </w:rPr>
              <w:t>Enterprise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440D9AE8" w14:textId="77777777" w:rsidR="00714670" w:rsidRPr="00BB1F7D" w:rsidRDefault="00714670" w:rsidP="00DE7E90">
            <w:pPr>
              <w:rPr>
                <w:rFonts w:cstheme="minorHAnsi"/>
                <w:szCs w:val="20"/>
              </w:rPr>
            </w:pPr>
            <w:r w:rsidRPr="00BB1F7D">
              <w:rPr>
                <w:rFonts w:cstheme="minorHAnsi"/>
                <w:szCs w:val="20"/>
              </w:rPr>
              <w:t>Server</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58FC88C7" w14:textId="6CD0E01E" w:rsidR="00714670" w:rsidRPr="00BB1F7D" w:rsidRDefault="00714670" w:rsidP="00DE7E90">
            <w:pPr>
              <w:rPr>
                <w:rFonts w:cstheme="minorHAnsi"/>
                <w:szCs w:val="20"/>
              </w:rPr>
            </w:pPr>
            <w:r w:rsidRPr="00BB1F7D">
              <w:rPr>
                <w:rFonts w:cstheme="minorHAnsi"/>
                <w:szCs w:val="20"/>
              </w:rPr>
              <w:t>Physical Server e</w:t>
            </w:r>
            <w:r w:rsidR="00960748">
              <w:rPr>
                <w:rFonts w:cstheme="minorHAnsi"/>
                <w:szCs w:val="20"/>
              </w:rPr>
              <w:t>.</w:t>
            </w:r>
            <w:r w:rsidRPr="00BB1F7D">
              <w:rPr>
                <w:rFonts w:cstheme="minorHAnsi"/>
                <w:szCs w:val="20"/>
              </w:rPr>
              <w:t>g</w:t>
            </w:r>
            <w:r w:rsidR="00960748">
              <w:rPr>
                <w:rFonts w:cstheme="minorHAnsi"/>
                <w:szCs w:val="20"/>
              </w:rPr>
              <w:t>.</w:t>
            </w:r>
            <w:r w:rsidRPr="00BB1F7D">
              <w:rPr>
                <w:rFonts w:cstheme="minorHAnsi"/>
                <w:szCs w:val="20"/>
              </w:rPr>
              <w:t xml:space="preserve"> Branch offices</w:t>
            </w:r>
          </w:p>
        </w:tc>
      </w:tr>
      <w:tr w:rsidR="00714670" w:rsidRPr="00812296" w14:paraId="4436F2C3"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B50EEE" w14:textId="77777777" w:rsidR="00714670" w:rsidRPr="00BB1F7D" w:rsidRDefault="00714670" w:rsidP="00DE7E90">
            <w:pPr>
              <w:rPr>
                <w:rFonts w:cstheme="minorHAnsi"/>
                <w:szCs w:val="20"/>
              </w:rPr>
            </w:pPr>
            <w:r w:rsidRPr="00BB1F7D">
              <w:rPr>
                <w:rFonts w:cstheme="minorHAnsi"/>
                <w:szCs w:val="20"/>
              </w:rPr>
              <w:t>Enterprise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5E0A9068" w14:textId="77777777" w:rsidR="00714670" w:rsidRPr="00BB1F7D" w:rsidRDefault="00714670" w:rsidP="00DE7E90">
            <w:pPr>
              <w:rPr>
                <w:rFonts w:cstheme="minorHAnsi"/>
                <w:szCs w:val="20"/>
              </w:rPr>
            </w:pPr>
            <w:r w:rsidRPr="00BB1F7D">
              <w:rPr>
                <w:rFonts w:cstheme="minorHAnsi"/>
                <w:szCs w:val="20"/>
              </w:rPr>
              <w:t>Network Infrastructure</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5652DEB7" w14:textId="77777777" w:rsidR="00714670" w:rsidRPr="00BB1F7D" w:rsidRDefault="00714670" w:rsidP="00DE7E90">
            <w:pPr>
              <w:rPr>
                <w:rFonts w:cstheme="minorHAnsi"/>
                <w:szCs w:val="20"/>
              </w:rPr>
            </w:pPr>
            <w:r w:rsidRPr="00BB1F7D">
              <w:rPr>
                <w:rFonts w:cstheme="minorHAnsi"/>
                <w:szCs w:val="20"/>
              </w:rPr>
              <w:t>UPS</w:t>
            </w:r>
          </w:p>
        </w:tc>
      </w:tr>
      <w:tr w:rsidR="00714670" w:rsidRPr="00812296" w14:paraId="07889561"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C0C58" w14:textId="77777777" w:rsidR="00714670" w:rsidRPr="00BB1F7D" w:rsidRDefault="00714670" w:rsidP="00DE7E90">
            <w:pPr>
              <w:rPr>
                <w:rFonts w:cstheme="minorHAnsi"/>
                <w:szCs w:val="20"/>
              </w:rPr>
            </w:pPr>
            <w:r w:rsidRPr="00BB1F7D">
              <w:rPr>
                <w:rFonts w:cstheme="minorHAnsi"/>
                <w:szCs w:val="20"/>
              </w:rPr>
              <w:t>Enterprise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684235DA" w14:textId="77777777" w:rsidR="00714670" w:rsidRPr="00BB1F7D" w:rsidRDefault="00714670" w:rsidP="00DE7E90">
            <w:pPr>
              <w:rPr>
                <w:rFonts w:cstheme="minorHAnsi"/>
                <w:szCs w:val="20"/>
              </w:rPr>
            </w:pPr>
            <w:r w:rsidRPr="00BB1F7D">
              <w:rPr>
                <w:rFonts w:cstheme="minorHAnsi"/>
                <w:szCs w:val="20"/>
              </w:rPr>
              <w:t>Conference / meeting rooms</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4F18DAA4" w14:textId="77777777" w:rsidR="00714670" w:rsidRPr="00BB1F7D" w:rsidRDefault="00714670" w:rsidP="00DE7E90">
            <w:pPr>
              <w:rPr>
                <w:rFonts w:cstheme="minorHAnsi"/>
                <w:szCs w:val="20"/>
              </w:rPr>
            </w:pPr>
            <w:r w:rsidRPr="00BB1F7D">
              <w:rPr>
                <w:rFonts w:cstheme="minorHAnsi"/>
                <w:szCs w:val="20"/>
              </w:rPr>
              <w:t>Video Conferencing equipment</w:t>
            </w:r>
          </w:p>
        </w:tc>
      </w:tr>
      <w:tr w:rsidR="00714670" w:rsidRPr="00812296" w14:paraId="71B1C6C1"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D76EE0" w14:textId="77777777" w:rsidR="00714670" w:rsidRPr="00BB1F7D" w:rsidRDefault="00714670" w:rsidP="00DE7E90">
            <w:pPr>
              <w:rPr>
                <w:rFonts w:cstheme="minorHAnsi"/>
                <w:szCs w:val="20"/>
              </w:rPr>
            </w:pPr>
            <w:r w:rsidRPr="00BB1F7D">
              <w:rPr>
                <w:rFonts w:cstheme="minorHAnsi"/>
                <w:szCs w:val="20"/>
              </w:rPr>
              <w:t>Enterprise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6CC54989" w14:textId="77777777" w:rsidR="00714670" w:rsidRPr="00BB1F7D" w:rsidRDefault="00714670" w:rsidP="00DE7E90">
            <w:pPr>
              <w:rPr>
                <w:rFonts w:cstheme="minorHAnsi"/>
                <w:szCs w:val="20"/>
              </w:rPr>
            </w:pPr>
            <w:r w:rsidRPr="00BB1F7D">
              <w:rPr>
                <w:rFonts w:cstheme="minorHAnsi"/>
                <w:szCs w:val="20"/>
              </w:rPr>
              <w:t>Conference / meeting rooms</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67A2F584" w14:textId="77777777" w:rsidR="00714670" w:rsidRPr="00BB1F7D" w:rsidRDefault="00714670" w:rsidP="00DE7E90">
            <w:pPr>
              <w:rPr>
                <w:rFonts w:cstheme="minorHAnsi"/>
                <w:szCs w:val="20"/>
              </w:rPr>
            </w:pPr>
            <w:r w:rsidRPr="00BB1F7D">
              <w:rPr>
                <w:rFonts w:cstheme="minorHAnsi"/>
                <w:szCs w:val="20"/>
              </w:rPr>
              <w:t>TVs</w:t>
            </w:r>
          </w:p>
        </w:tc>
      </w:tr>
      <w:tr w:rsidR="00714670" w:rsidRPr="00812296" w14:paraId="7BDA8879"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2D957" w14:textId="77777777" w:rsidR="00714670" w:rsidRPr="00BB1F7D" w:rsidRDefault="00714670" w:rsidP="00DE7E90">
            <w:pPr>
              <w:rPr>
                <w:rFonts w:cstheme="minorHAnsi"/>
                <w:szCs w:val="20"/>
              </w:rPr>
            </w:pPr>
            <w:r w:rsidRPr="00BB1F7D">
              <w:rPr>
                <w:rFonts w:cstheme="minorHAnsi"/>
                <w:szCs w:val="20"/>
              </w:rPr>
              <w:t>Enterprise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6FF8C8ED" w14:textId="77777777" w:rsidR="00714670" w:rsidRPr="00BB1F7D" w:rsidRDefault="00714670" w:rsidP="00DE7E90">
            <w:pPr>
              <w:rPr>
                <w:rFonts w:cstheme="minorHAnsi"/>
                <w:szCs w:val="20"/>
              </w:rPr>
            </w:pPr>
            <w:r w:rsidRPr="00BB1F7D">
              <w:rPr>
                <w:rFonts w:cstheme="minorHAnsi"/>
                <w:szCs w:val="20"/>
              </w:rPr>
              <w:t>Conference / meeting rooms</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364122A3" w14:textId="77777777" w:rsidR="00714670" w:rsidRPr="00BB1F7D" w:rsidRDefault="00714670" w:rsidP="00DE7E90">
            <w:pPr>
              <w:rPr>
                <w:rFonts w:cstheme="minorHAnsi"/>
                <w:szCs w:val="20"/>
              </w:rPr>
            </w:pPr>
            <w:r w:rsidRPr="00BB1F7D">
              <w:rPr>
                <w:rFonts w:cstheme="minorHAnsi"/>
                <w:szCs w:val="20"/>
              </w:rPr>
              <w:t>Sound/Video Bar</w:t>
            </w:r>
          </w:p>
        </w:tc>
      </w:tr>
      <w:tr w:rsidR="00714670" w:rsidRPr="00812296" w14:paraId="0BD74FE2"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B2922E" w14:textId="77777777" w:rsidR="00714670" w:rsidRPr="00BB1F7D" w:rsidRDefault="00714670" w:rsidP="00DE7E90">
            <w:pPr>
              <w:rPr>
                <w:rFonts w:cstheme="minorHAnsi"/>
                <w:szCs w:val="20"/>
              </w:rPr>
            </w:pPr>
            <w:r w:rsidRPr="00BB1F7D">
              <w:rPr>
                <w:rFonts w:cstheme="minorHAnsi"/>
                <w:szCs w:val="20"/>
              </w:rPr>
              <w:t>Enterprise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229EAAE1" w14:textId="77777777" w:rsidR="00714670" w:rsidRPr="00BB1F7D" w:rsidRDefault="00714670" w:rsidP="00DE7E90">
            <w:pPr>
              <w:rPr>
                <w:rFonts w:cstheme="minorHAnsi"/>
                <w:szCs w:val="20"/>
              </w:rPr>
            </w:pPr>
            <w:r w:rsidRPr="00BB1F7D">
              <w:rPr>
                <w:rFonts w:cstheme="minorHAnsi"/>
                <w:szCs w:val="20"/>
              </w:rPr>
              <w:t>Conference / meeting rooms</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3C0E4E1C" w14:textId="77777777" w:rsidR="00714670" w:rsidRPr="00BB1F7D" w:rsidRDefault="00714670" w:rsidP="00DE7E90">
            <w:pPr>
              <w:rPr>
                <w:rFonts w:cstheme="minorHAnsi"/>
                <w:szCs w:val="20"/>
              </w:rPr>
            </w:pPr>
            <w:r w:rsidRPr="00BB1F7D">
              <w:rPr>
                <w:rFonts w:cstheme="minorHAnsi"/>
                <w:szCs w:val="20"/>
              </w:rPr>
              <w:t>Keypad Panel</w:t>
            </w:r>
          </w:p>
        </w:tc>
      </w:tr>
      <w:tr w:rsidR="00714670" w:rsidRPr="00812296" w14:paraId="396EF0DA"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03E0F" w14:textId="77777777" w:rsidR="00714670" w:rsidRPr="00BB1F7D" w:rsidRDefault="00714670" w:rsidP="00DE7E90">
            <w:pPr>
              <w:rPr>
                <w:rFonts w:cstheme="minorHAnsi"/>
                <w:szCs w:val="20"/>
              </w:rPr>
            </w:pPr>
            <w:r w:rsidRPr="00BB1F7D">
              <w:rPr>
                <w:rFonts w:cstheme="minorHAnsi"/>
                <w:szCs w:val="20"/>
              </w:rPr>
              <w:t>Enterprise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15F99EB1" w14:textId="77777777" w:rsidR="00714670" w:rsidRPr="00BB1F7D" w:rsidRDefault="00714670" w:rsidP="00DE7E90">
            <w:pPr>
              <w:rPr>
                <w:rFonts w:cstheme="minorHAnsi"/>
                <w:szCs w:val="20"/>
              </w:rPr>
            </w:pPr>
            <w:r w:rsidRPr="00BB1F7D">
              <w:rPr>
                <w:rFonts w:cstheme="minorHAnsi"/>
                <w:szCs w:val="20"/>
              </w:rPr>
              <w:t>Conference / meeting rooms</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2449AC97" w14:textId="77777777" w:rsidR="00714670" w:rsidRPr="00BB1F7D" w:rsidRDefault="00714670" w:rsidP="00DE7E90">
            <w:pPr>
              <w:rPr>
                <w:rFonts w:cstheme="minorHAnsi"/>
                <w:szCs w:val="20"/>
              </w:rPr>
            </w:pPr>
            <w:r w:rsidRPr="00BB1F7D">
              <w:rPr>
                <w:rFonts w:cstheme="minorHAnsi"/>
                <w:szCs w:val="20"/>
              </w:rPr>
              <w:t>Mic</w:t>
            </w:r>
          </w:p>
        </w:tc>
      </w:tr>
      <w:tr w:rsidR="00714670" w:rsidRPr="00812296" w14:paraId="036E951C"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AA66C" w14:textId="77777777" w:rsidR="00714670" w:rsidRPr="00BB1F7D" w:rsidRDefault="00714670" w:rsidP="00DE7E90">
            <w:pPr>
              <w:rPr>
                <w:rFonts w:cstheme="minorHAnsi"/>
                <w:szCs w:val="20"/>
              </w:rPr>
            </w:pPr>
            <w:r w:rsidRPr="00BB1F7D">
              <w:rPr>
                <w:rFonts w:cstheme="minorHAnsi"/>
                <w:szCs w:val="20"/>
              </w:rPr>
              <w:t>Enterprise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496F6529" w14:textId="77777777" w:rsidR="00714670" w:rsidRPr="00BB1F7D" w:rsidRDefault="00714670" w:rsidP="00DE7E90">
            <w:pPr>
              <w:rPr>
                <w:rFonts w:cstheme="minorHAnsi"/>
                <w:szCs w:val="20"/>
              </w:rPr>
            </w:pPr>
            <w:r w:rsidRPr="00BB1F7D">
              <w:rPr>
                <w:rFonts w:cstheme="minorHAnsi"/>
                <w:szCs w:val="20"/>
              </w:rPr>
              <w:t>Conference / meeting rooms</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5188AD56" w14:textId="77777777" w:rsidR="00714670" w:rsidRPr="00BB1F7D" w:rsidRDefault="00714670" w:rsidP="00DE7E90">
            <w:pPr>
              <w:rPr>
                <w:rFonts w:cstheme="minorHAnsi"/>
                <w:szCs w:val="20"/>
              </w:rPr>
            </w:pPr>
            <w:r w:rsidRPr="00BB1F7D">
              <w:rPr>
                <w:rFonts w:cstheme="minorHAnsi"/>
                <w:szCs w:val="20"/>
              </w:rPr>
              <w:t>Camera</w:t>
            </w:r>
          </w:p>
        </w:tc>
      </w:tr>
      <w:tr w:rsidR="00714670" w:rsidRPr="00812296" w14:paraId="5AF4591E"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5B16FB" w14:textId="77777777" w:rsidR="00714670" w:rsidRPr="00BB1F7D" w:rsidRDefault="00714670" w:rsidP="00DE7E90">
            <w:pPr>
              <w:rPr>
                <w:rFonts w:cstheme="minorHAnsi"/>
                <w:szCs w:val="20"/>
              </w:rPr>
            </w:pPr>
            <w:r w:rsidRPr="00BB1F7D">
              <w:rPr>
                <w:rFonts w:cstheme="minorHAnsi"/>
                <w:szCs w:val="20"/>
              </w:rPr>
              <w:t>Enterprise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758D83C8" w14:textId="77777777" w:rsidR="00714670" w:rsidRPr="00BB1F7D" w:rsidRDefault="00714670" w:rsidP="00DE7E90">
            <w:pPr>
              <w:rPr>
                <w:rFonts w:cstheme="minorHAnsi"/>
                <w:szCs w:val="20"/>
              </w:rPr>
            </w:pPr>
            <w:r w:rsidRPr="00BB1F7D">
              <w:rPr>
                <w:rFonts w:cstheme="minorHAnsi"/>
                <w:szCs w:val="20"/>
              </w:rPr>
              <w:t>Conference / meeting rooms</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51057F60" w14:textId="77777777" w:rsidR="00714670" w:rsidRPr="00BB1F7D" w:rsidRDefault="00714670" w:rsidP="00DE7E90">
            <w:pPr>
              <w:rPr>
                <w:rFonts w:cstheme="minorHAnsi"/>
                <w:szCs w:val="20"/>
              </w:rPr>
            </w:pPr>
            <w:r w:rsidRPr="00BB1F7D">
              <w:rPr>
                <w:rFonts w:cstheme="minorHAnsi"/>
                <w:szCs w:val="20"/>
              </w:rPr>
              <w:t>Video bars</w:t>
            </w:r>
          </w:p>
        </w:tc>
      </w:tr>
      <w:tr w:rsidR="00714670" w:rsidRPr="00812296" w14:paraId="6771EB7F" w14:textId="77777777" w:rsidTr="00855AB8">
        <w:trPr>
          <w:trHeight w:val="400"/>
        </w:trPr>
        <w:tc>
          <w:tcPr>
            <w:tcW w:w="13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0BCC88" w14:textId="77777777" w:rsidR="00714670" w:rsidRPr="00BB1F7D" w:rsidRDefault="00714670" w:rsidP="00DE7E90">
            <w:pPr>
              <w:rPr>
                <w:rFonts w:cstheme="minorHAnsi"/>
                <w:szCs w:val="20"/>
              </w:rPr>
            </w:pPr>
            <w:r w:rsidRPr="00BB1F7D">
              <w:rPr>
                <w:rFonts w:cstheme="minorHAnsi"/>
                <w:szCs w:val="20"/>
              </w:rPr>
              <w:t>Enterprise</w:t>
            </w:r>
          </w:p>
        </w:tc>
        <w:tc>
          <w:tcPr>
            <w:tcW w:w="3260" w:type="dxa"/>
            <w:tcBorders>
              <w:top w:val="single" w:sz="4" w:space="0" w:color="000000"/>
              <w:left w:val="nil"/>
              <w:bottom w:val="single" w:sz="4" w:space="0" w:color="000000"/>
              <w:right w:val="single" w:sz="4" w:space="0" w:color="000000"/>
            </w:tcBorders>
            <w:shd w:val="clear" w:color="auto" w:fill="auto"/>
            <w:vAlign w:val="center"/>
            <w:hideMark/>
          </w:tcPr>
          <w:p w14:paraId="3EB2682E" w14:textId="77777777" w:rsidR="00714670" w:rsidRPr="00BB1F7D" w:rsidRDefault="00714670" w:rsidP="00DE7E90">
            <w:pPr>
              <w:rPr>
                <w:rFonts w:cstheme="minorHAnsi"/>
                <w:szCs w:val="20"/>
              </w:rPr>
            </w:pPr>
            <w:r w:rsidRPr="00BB1F7D">
              <w:rPr>
                <w:rFonts w:cstheme="minorHAnsi"/>
                <w:szCs w:val="20"/>
              </w:rPr>
              <w:t>Conference / meeting rooms</w:t>
            </w:r>
          </w:p>
        </w:tc>
        <w:tc>
          <w:tcPr>
            <w:tcW w:w="5460" w:type="dxa"/>
            <w:tcBorders>
              <w:top w:val="single" w:sz="4" w:space="0" w:color="000000"/>
              <w:left w:val="nil"/>
              <w:bottom w:val="single" w:sz="4" w:space="0" w:color="000000"/>
              <w:right w:val="single" w:sz="4" w:space="0" w:color="000000"/>
            </w:tcBorders>
            <w:shd w:val="clear" w:color="auto" w:fill="auto"/>
            <w:vAlign w:val="center"/>
            <w:hideMark/>
          </w:tcPr>
          <w:p w14:paraId="5D538068" w14:textId="77777777" w:rsidR="00714670" w:rsidRPr="00BB1F7D" w:rsidRDefault="00714670" w:rsidP="00DE7E90">
            <w:pPr>
              <w:rPr>
                <w:rFonts w:cstheme="minorHAnsi"/>
                <w:szCs w:val="20"/>
              </w:rPr>
            </w:pPr>
            <w:r w:rsidRPr="00BB1F7D">
              <w:rPr>
                <w:rFonts w:cstheme="minorHAnsi"/>
                <w:szCs w:val="20"/>
              </w:rPr>
              <w:t>Jabra devices (speakers)</w:t>
            </w:r>
          </w:p>
        </w:tc>
      </w:tr>
    </w:tbl>
    <w:p w14:paraId="458FEE1B" w14:textId="255007F0" w:rsidR="00714670" w:rsidRDefault="00714670" w:rsidP="00714670">
      <w:pPr>
        <w:pStyle w:val="Clause0Sub"/>
        <w:tabs>
          <w:tab w:val="clear" w:pos="720"/>
          <w:tab w:val="clear" w:pos="1440"/>
          <w:tab w:val="clear" w:pos="2552"/>
          <w:tab w:val="clear" w:pos="3600"/>
          <w:tab w:val="clear" w:pos="5041"/>
          <w:tab w:val="clear" w:pos="6481"/>
          <w:tab w:val="clear" w:pos="7201"/>
          <w:tab w:val="clear" w:pos="7921"/>
          <w:tab w:val="clear" w:pos="8222"/>
        </w:tabs>
        <w:ind w:left="0"/>
        <w:jc w:val="left"/>
        <w:rPr>
          <w:rFonts w:cstheme="minorHAnsi"/>
        </w:rPr>
      </w:pPr>
    </w:p>
    <w:p w14:paraId="0A4D57D6" w14:textId="77777777" w:rsidR="00714670" w:rsidRDefault="00714670">
      <w:pPr>
        <w:spacing w:after="200" w:line="276" w:lineRule="auto"/>
        <w:rPr>
          <w:rFonts w:eastAsia="Times New Roman" w:cstheme="minorHAnsi"/>
          <w:szCs w:val="20"/>
          <w:lang w:eastAsia="en-GB"/>
        </w:rPr>
      </w:pPr>
      <w:r>
        <w:rPr>
          <w:rFonts w:cstheme="minorHAnsi"/>
        </w:rPr>
        <w:br w:type="page"/>
      </w:r>
    </w:p>
    <w:p w14:paraId="716AB288" w14:textId="49994CEA" w:rsidR="00714670" w:rsidRDefault="00714670" w:rsidP="00714670">
      <w:pPr>
        <w:pStyle w:val="Clause0Sub"/>
        <w:tabs>
          <w:tab w:val="clear" w:pos="720"/>
          <w:tab w:val="clear" w:pos="1440"/>
          <w:tab w:val="clear" w:pos="2552"/>
          <w:tab w:val="clear" w:pos="3600"/>
          <w:tab w:val="clear" w:pos="5041"/>
          <w:tab w:val="clear" w:pos="6481"/>
          <w:tab w:val="clear" w:pos="7201"/>
          <w:tab w:val="clear" w:pos="7921"/>
          <w:tab w:val="clear" w:pos="8222"/>
        </w:tabs>
        <w:ind w:left="0"/>
        <w:jc w:val="left"/>
        <w:rPr>
          <w:rFonts w:cstheme="minorHAnsi"/>
        </w:rPr>
      </w:pPr>
      <w:r>
        <w:rPr>
          <w:rFonts w:cstheme="minorHAnsi"/>
        </w:rPr>
        <w:lastRenderedPageBreak/>
        <w:t xml:space="preserve">Appendix B – Inventory Scan fields </w:t>
      </w:r>
    </w:p>
    <w:tbl>
      <w:tblPr>
        <w:tblW w:w="7620" w:type="dxa"/>
        <w:tblInd w:w="-826" w:type="dxa"/>
        <w:tblLook w:val="04A0" w:firstRow="1" w:lastRow="0" w:firstColumn="1" w:lastColumn="0" w:noHBand="0" w:noVBand="1"/>
      </w:tblPr>
      <w:tblGrid>
        <w:gridCol w:w="4960"/>
        <w:gridCol w:w="2660"/>
      </w:tblGrid>
      <w:tr w:rsidR="00714670" w:rsidRPr="00CA7AC6" w14:paraId="20673661" w14:textId="77777777" w:rsidTr="00DE7E90">
        <w:trPr>
          <w:trHeight w:val="410"/>
        </w:trPr>
        <w:tc>
          <w:tcPr>
            <w:tcW w:w="7620" w:type="dxa"/>
            <w:gridSpan w:val="2"/>
            <w:tcBorders>
              <w:top w:val="single" w:sz="8" w:space="0" w:color="auto"/>
              <w:left w:val="single" w:sz="8" w:space="0" w:color="auto"/>
              <w:bottom w:val="single" w:sz="8" w:space="0" w:color="auto"/>
              <w:right w:val="single" w:sz="8" w:space="0" w:color="000000"/>
            </w:tcBorders>
            <w:shd w:val="clear" w:color="000000" w:fill="92CDDC"/>
            <w:noWrap/>
            <w:vAlign w:val="center"/>
            <w:hideMark/>
          </w:tcPr>
          <w:p w14:paraId="4B413A52" w14:textId="77777777" w:rsidR="00714670" w:rsidRPr="006472EB" w:rsidRDefault="00714670" w:rsidP="00DE7E90">
            <w:pPr>
              <w:jc w:val="center"/>
              <w:rPr>
                <w:rFonts w:cstheme="minorHAnsi"/>
                <w:color w:val="000000"/>
                <w:sz w:val="32"/>
                <w:szCs w:val="32"/>
                <w:lang w:eastAsia="en-ZA"/>
              </w:rPr>
            </w:pPr>
            <w:r w:rsidRPr="006472EB">
              <w:rPr>
                <w:rFonts w:cstheme="minorHAnsi"/>
                <w:color w:val="000000"/>
                <w:sz w:val="32"/>
                <w:szCs w:val="32"/>
                <w:lang w:eastAsia="en-ZA"/>
              </w:rPr>
              <w:t>Tiger Brands</w:t>
            </w:r>
          </w:p>
        </w:tc>
      </w:tr>
      <w:tr w:rsidR="00714670" w:rsidRPr="00CA7AC6" w14:paraId="7AC531C5" w14:textId="77777777" w:rsidTr="00DE7E90">
        <w:trPr>
          <w:trHeight w:val="300"/>
        </w:trPr>
        <w:tc>
          <w:tcPr>
            <w:tcW w:w="4960" w:type="dxa"/>
            <w:tcBorders>
              <w:top w:val="nil"/>
              <w:left w:val="single" w:sz="8" w:space="0" w:color="auto"/>
              <w:bottom w:val="single" w:sz="8" w:space="0" w:color="auto"/>
              <w:right w:val="single" w:sz="8" w:space="0" w:color="auto"/>
            </w:tcBorders>
            <w:shd w:val="clear" w:color="000000" w:fill="4F81BD"/>
            <w:noWrap/>
            <w:vAlign w:val="center"/>
            <w:hideMark/>
          </w:tcPr>
          <w:p w14:paraId="329DF1DE" w14:textId="77777777" w:rsidR="00714670" w:rsidRPr="006472EB" w:rsidRDefault="00714670" w:rsidP="00DE7E90">
            <w:pPr>
              <w:jc w:val="center"/>
              <w:rPr>
                <w:rFonts w:cstheme="minorHAnsi"/>
                <w:b/>
                <w:bCs/>
                <w:color w:val="FFFFFF"/>
                <w:szCs w:val="20"/>
                <w:lang w:eastAsia="en-ZA"/>
              </w:rPr>
            </w:pPr>
            <w:r w:rsidRPr="006472EB">
              <w:rPr>
                <w:rFonts w:cstheme="minorHAnsi"/>
                <w:b/>
                <w:bCs/>
                <w:color w:val="FFFFFF"/>
                <w:szCs w:val="20"/>
                <w:lang w:eastAsia="en-ZA"/>
              </w:rPr>
              <w:t>Equipment Details</w:t>
            </w:r>
          </w:p>
        </w:tc>
        <w:tc>
          <w:tcPr>
            <w:tcW w:w="2660" w:type="dxa"/>
            <w:tcBorders>
              <w:top w:val="nil"/>
              <w:left w:val="nil"/>
              <w:bottom w:val="single" w:sz="8" w:space="0" w:color="auto"/>
              <w:right w:val="single" w:sz="8" w:space="0" w:color="auto"/>
            </w:tcBorders>
            <w:shd w:val="clear" w:color="000000" w:fill="4F81BD"/>
            <w:noWrap/>
            <w:vAlign w:val="center"/>
            <w:hideMark/>
          </w:tcPr>
          <w:p w14:paraId="7054A830" w14:textId="77777777" w:rsidR="00714670" w:rsidRPr="006472EB" w:rsidRDefault="00714670" w:rsidP="00DE7E90">
            <w:pPr>
              <w:jc w:val="center"/>
              <w:rPr>
                <w:rFonts w:cstheme="minorHAnsi"/>
                <w:b/>
                <w:bCs/>
                <w:color w:val="FFFFFF"/>
                <w:szCs w:val="20"/>
                <w:lang w:eastAsia="en-ZA"/>
              </w:rPr>
            </w:pPr>
            <w:r w:rsidRPr="006472EB">
              <w:rPr>
                <w:rFonts w:cstheme="minorHAnsi"/>
                <w:b/>
                <w:bCs/>
                <w:color w:val="FFFFFF"/>
                <w:szCs w:val="20"/>
                <w:lang w:eastAsia="en-ZA"/>
              </w:rPr>
              <w:t>Details example</w:t>
            </w:r>
          </w:p>
        </w:tc>
      </w:tr>
      <w:tr w:rsidR="00714670" w:rsidRPr="00CA7AC6" w14:paraId="057E4A3E" w14:textId="77777777" w:rsidTr="00DE7E90">
        <w:trPr>
          <w:trHeight w:val="290"/>
        </w:trPr>
        <w:tc>
          <w:tcPr>
            <w:tcW w:w="4960" w:type="dxa"/>
            <w:tcBorders>
              <w:top w:val="nil"/>
              <w:left w:val="single" w:sz="8" w:space="0" w:color="auto"/>
              <w:bottom w:val="nil"/>
              <w:right w:val="single" w:sz="8" w:space="0" w:color="auto"/>
            </w:tcBorders>
            <w:shd w:val="clear" w:color="auto" w:fill="auto"/>
            <w:noWrap/>
            <w:vAlign w:val="center"/>
            <w:hideMark/>
          </w:tcPr>
          <w:p w14:paraId="7A1347FA"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Site Location</w:t>
            </w:r>
          </w:p>
        </w:tc>
        <w:tc>
          <w:tcPr>
            <w:tcW w:w="2660" w:type="dxa"/>
            <w:tcBorders>
              <w:top w:val="nil"/>
              <w:left w:val="nil"/>
              <w:bottom w:val="nil"/>
              <w:right w:val="single" w:sz="8" w:space="0" w:color="auto"/>
            </w:tcBorders>
            <w:shd w:val="clear" w:color="auto" w:fill="auto"/>
            <w:vAlign w:val="center"/>
            <w:hideMark/>
          </w:tcPr>
          <w:p w14:paraId="50BD33EF"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Head Office, Gauteng</w:t>
            </w:r>
          </w:p>
        </w:tc>
      </w:tr>
      <w:tr w:rsidR="00714670" w:rsidRPr="00CA7AC6" w14:paraId="2955C66E" w14:textId="77777777" w:rsidTr="00DE7E90">
        <w:trPr>
          <w:trHeight w:val="290"/>
        </w:trPr>
        <w:tc>
          <w:tcPr>
            <w:tcW w:w="4960" w:type="dxa"/>
            <w:tcBorders>
              <w:top w:val="nil"/>
              <w:left w:val="single" w:sz="8" w:space="0" w:color="auto"/>
              <w:bottom w:val="nil"/>
              <w:right w:val="single" w:sz="8" w:space="0" w:color="auto"/>
            </w:tcBorders>
            <w:shd w:val="clear" w:color="auto" w:fill="auto"/>
            <w:noWrap/>
            <w:vAlign w:val="center"/>
            <w:hideMark/>
          </w:tcPr>
          <w:p w14:paraId="58F2EE02"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Floor</w:t>
            </w:r>
          </w:p>
        </w:tc>
        <w:tc>
          <w:tcPr>
            <w:tcW w:w="2660" w:type="dxa"/>
            <w:tcBorders>
              <w:top w:val="nil"/>
              <w:left w:val="nil"/>
              <w:bottom w:val="nil"/>
              <w:right w:val="single" w:sz="8" w:space="0" w:color="auto"/>
            </w:tcBorders>
            <w:shd w:val="clear" w:color="auto" w:fill="auto"/>
            <w:vAlign w:val="center"/>
            <w:hideMark/>
          </w:tcPr>
          <w:p w14:paraId="7AA1B97C"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Floor 1</w:t>
            </w:r>
          </w:p>
        </w:tc>
      </w:tr>
      <w:tr w:rsidR="00714670" w:rsidRPr="00CA7AC6" w14:paraId="35683483" w14:textId="77777777" w:rsidTr="00DE7E90">
        <w:trPr>
          <w:trHeight w:val="290"/>
        </w:trPr>
        <w:tc>
          <w:tcPr>
            <w:tcW w:w="4960" w:type="dxa"/>
            <w:tcBorders>
              <w:top w:val="nil"/>
              <w:left w:val="single" w:sz="8" w:space="0" w:color="auto"/>
              <w:bottom w:val="nil"/>
              <w:right w:val="single" w:sz="8" w:space="0" w:color="auto"/>
            </w:tcBorders>
            <w:shd w:val="clear" w:color="auto" w:fill="auto"/>
            <w:noWrap/>
            <w:vAlign w:val="center"/>
            <w:hideMark/>
          </w:tcPr>
          <w:p w14:paraId="5AAA3184"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Location</w:t>
            </w:r>
          </w:p>
        </w:tc>
        <w:tc>
          <w:tcPr>
            <w:tcW w:w="2660" w:type="dxa"/>
            <w:tcBorders>
              <w:top w:val="nil"/>
              <w:left w:val="nil"/>
              <w:bottom w:val="nil"/>
              <w:right w:val="single" w:sz="8" w:space="0" w:color="auto"/>
            </w:tcBorders>
            <w:shd w:val="clear" w:color="auto" w:fill="auto"/>
            <w:vAlign w:val="center"/>
            <w:hideMark/>
          </w:tcPr>
          <w:p w14:paraId="4E3A80B3"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Desk name / Number</w:t>
            </w:r>
          </w:p>
        </w:tc>
      </w:tr>
      <w:tr w:rsidR="00714670" w:rsidRPr="00CA7AC6" w14:paraId="77A580B1" w14:textId="77777777" w:rsidTr="00DE7E90">
        <w:trPr>
          <w:trHeight w:val="290"/>
        </w:trPr>
        <w:tc>
          <w:tcPr>
            <w:tcW w:w="4960" w:type="dxa"/>
            <w:tcBorders>
              <w:top w:val="nil"/>
              <w:left w:val="single" w:sz="8" w:space="0" w:color="auto"/>
              <w:bottom w:val="nil"/>
              <w:right w:val="single" w:sz="8" w:space="0" w:color="auto"/>
            </w:tcBorders>
            <w:shd w:val="clear" w:color="auto" w:fill="auto"/>
            <w:noWrap/>
            <w:vAlign w:val="center"/>
            <w:hideMark/>
          </w:tcPr>
          <w:p w14:paraId="79B34520"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Employee Name</w:t>
            </w:r>
          </w:p>
        </w:tc>
        <w:tc>
          <w:tcPr>
            <w:tcW w:w="2660" w:type="dxa"/>
            <w:tcBorders>
              <w:top w:val="nil"/>
              <w:left w:val="nil"/>
              <w:bottom w:val="nil"/>
              <w:right w:val="single" w:sz="8" w:space="0" w:color="auto"/>
            </w:tcBorders>
            <w:shd w:val="clear" w:color="auto" w:fill="auto"/>
            <w:vAlign w:val="center"/>
            <w:hideMark/>
          </w:tcPr>
          <w:p w14:paraId="6D6FDE06"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Joe Soap</w:t>
            </w:r>
          </w:p>
        </w:tc>
      </w:tr>
      <w:tr w:rsidR="00714670" w:rsidRPr="00CA7AC6" w14:paraId="3AA3F3A5" w14:textId="77777777" w:rsidTr="00DE7E90">
        <w:trPr>
          <w:trHeight w:val="290"/>
        </w:trPr>
        <w:tc>
          <w:tcPr>
            <w:tcW w:w="4960" w:type="dxa"/>
            <w:tcBorders>
              <w:top w:val="nil"/>
              <w:left w:val="single" w:sz="8" w:space="0" w:color="auto"/>
              <w:bottom w:val="nil"/>
              <w:right w:val="single" w:sz="8" w:space="0" w:color="auto"/>
            </w:tcBorders>
            <w:shd w:val="clear" w:color="auto" w:fill="auto"/>
            <w:noWrap/>
            <w:vAlign w:val="center"/>
            <w:hideMark/>
          </w:tcPr>
          <w:p w14:paraId="2346F186"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Employee Number</w:t>
            </w:r>
          </w:p>
        </w:tc>
        <w:tc>
          <w:tcPr>
            <w:tcW w:w="2660" w:type="dxa"/>
            <w:tcBorders>
              <w:top w:val="nil"/>
              <w:left w:val="nil"/>
              <w:bottom w:val="nil"/>
              <w:right w:val="single" w:sz="8" w:space="0" w:color="auto"/>
            </w:tcBorders>
            <w:shd w:val="clear" w:color="auto" w:fill="auto"/>
            <w:vAlign w:val="center"/>
            <w:hideMark/>
          </w:tcPr>
          <w:p w14:paraId="73AC78D2"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33441</w:t>
            </w:r>
          </w:p>
        </w:tc>
      </w:tr>
      <w:tr w:rsidR="00120993" w:rsidRPr="00CA7AC6" w14:paraId="6AE21643" w14:textId="77777777" w:rsidTr="00DE7E90">
        <w:trPr>
          <w:trHeight w:val="290"/>
          <w:ins w:id="1013" w:author="Nerushka Naidoo" w:date="2025-03-20T10:08:00Z"/>
        </w:trPr>
        <w:tc>
          <w:tcPr>
            <w:tcW w:w="4960" w:type="dxa"/>
            <w:tcBorders>
              <w:top w:val="nil"/>
              <w:left w:val="single" w:sz="8" w:space="0" w:color="auto"/>
              <w:bottom w:val="nil"/>
              <w:right w:val="single" w:sz="8" w:space="0" w:color="auto"/>
            </w:tcBorders>
            <w:shd w:val="clear" w:color="auto" w:fill="auto"/>
            <w:noWrap/>
            <w:vAlign w:val="center"/>
          </w:tcPr>
          <w:p w14:paraId="3DFCC003" w14:textId="70FBECD8" w:rsidR="00120993" w:rsidRPr="006472EB" w:rsidRDefault="00257B8C" w:rsidP="00DE7E90">
            <w:pPr>
              <w:rPr>
                <w:ins w:id="1014" w:author="Nerushka Naidoo" w:date="2025-03-20T10:08:00Z"/>
                <w:rFonts w:cstheme="minorHAnsi"/>
                <w:color w:val="000000"/>
                <w:szCs w:val="20"/>
                <w:lang w:eastAsia="en-ZA"/>
              </w:rPr>
            </w:pPr>
            <w:ins w:id="1015" w:author="Nerushka Naidoo" w:date="2025-03-20T10:09:00Z">
              <w:r>
                <w:rPr>
                  <w:rFonts w:cstheme="minorHAnsi"/>
                  <w:color w:val="000000"/>
                  <w:szCs w:val="20"/>
                  <w:lang w:eastAsia="en-ZA"/>
                </w:rPr>
                <w:t xml:space="preserve">Business </w:t>
              </w:r>
              <w:commentRangeStart w:id="1016"/>
              <w:commentRangeStart w:id="1017"/>
              <w:r>
                <w:rPr>
                  <w:rFonts w:cstheme="minorHAnsi"/>
                  <w:color w:val="000000"/>
                  <w:szCs w:val="20"/>
                  <w:lang w:eastAsia="en-ZA"/>
                </w:rPr>
                <w:t>Unit</w:t>
              </w:r>
            </w:ins>
            <w:commentRangeEnd w:id="1016"/>
            <w:ins w:id="1018" w:author="Nerushka Naidoo" w:date="2025-03-20T10:10:00Z">
              <w:r w:rsidR="00E6218F">
                <w:rPr>
                  <w:rStyle w:val="CommentReference"/>
                </w:rPr>
                <w:commentReference w:id="1016"/>
              </w:r>
            </w:ins>
            <w:commentRangeEnd w:id="1017"/>
            <w:r w:rsidR="00362A8B">
              <w:rPr>
                <w:rStyle w:val="CommentReference"/>
              </w:rPr>
              <w:commentReference w:id="1017"/>
            </w:r>
            <w:ins w:id="1019" w:author="Nerushka Naidoo" w:date="2025-03-20T10:09:00Z">
              <w:r>
                <w:rPr>
                  <w:rFonts w:cstheme="minorHAnsi"/>
                  <w:color w:val="000000"/>
                  <w:szCs w:val="20"/>
                  <w:lang w:eastAsia="en-ZA"/>
                </w:rPr>
                <w:t xml:space="preserve"> Name </w:t>
              </w:r>
            </w:ins>
          </w:p>
        </w:tc>
        <w:tc>
          <w:tcPr>
            <w:tcW w:w="2660" w:type="dxa"/>
            <w:tcBorders>
              <w:top w:val="nil"/>
              <w:left w:val="nil"/>
              <w:bottom w:val="nil"/>
              <w:right w:val="single" w:sz="8" w:space="0" w:color="auto"/>
            </w:tcBorders>
            <w:shd w:val="clear" w:color="auto" w:fill="auto"/>
            <w:vAlign w:val="center"/>
          </w:tcPr>
          <w:p w14:paraId="245EFB79" w14:textId="17CE46B3" w:rsidR="00120993" w:rsidRPr="006472EB" w:rsidRDefault="00E6218F" w:rsidP="00DE7E90">
            <w:pPr>
              <w:rPr>
                <w:ins w:id="1020" w:author="Nerushka Naidoo" w:date="2025-03-20T10:08:00Z"/>
                <w:rFonts w:cstheme="minorHAnsi"/>
                <w:color w:val="000000"/>
                <w:szCs w:val="20"/>
                <w:lang w:eastAsia="en-ZA"/>
              </w:rPr>
            </w:pPr>
            <w:ins w:id="1021" w:author="Nerushka Naidoo" w:date="2025-03-20T10:09:00Z">
              <w:r>
                <w:rPr>
                  <w:rFonts w:cstheme="minorHAnsi"/>
                  <w:color w:val="000000"/>
                  <w:szCs w:val="20"/>
                  <w:lang w:eastAsia="en-ZA"/>
                </w:rPr>
                <w:t>Bakeries</w:t>
              </w:r>
            </w:ins>
          </w:p>
        </w:tc>
      </w:tr>
      <w:tr w:rsidR="00714670" w:rsidRPr="00CA7AC6" w14:paraId="0EE633C8" w14:textId="77777777" w:rsidTr="00DE7E90">
        <w:trPr>
          <w:trHeight w:val="290"/>
        </w:trPr>
        <w:tc>
          <w:tcPr>
            <w:tcW w:w="4960" w:type="dxa"/>
            <w:tcBorders>
              <w:top w:val="nil"/>
              <w:left w:val="single" w:sz="8" w:space="0" w:color="auto"/>
              <w:bottom w:val="nil"/>
              <w:right w:val="single" w:sz="8" w:space="0" w:color="auto"/>
            </w:tcBorders>
            <w:shd w:val="clear" w:color="auto" w:fill="auto"/>
            <w:noWrap/>
            <w:vAlign w:val="center"/>
            <w:hideMark/>
          </w:tcPr>
          <w:p w14:paraId="3EC6D563"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Asset Type</w:t>
            </w:r>
          </w:p>
        </w:tc>
        <w:tc>
          <w:tcPr>
            <w:tcW w:w="2660" w:type="dxa"/>
            <w:tcBorders>
              <w:top w:val="nil"/>
              <w:left w:val="nil"/>
              <w:bottom w:val="nil"/>
              <w:right w:val="single" w:sz="8" w:space="0" w:color="auto"/>
            </w:tcBorders>
            <w:shd w:val="clear" w:color="auto" w:fill="auto"/>
            <w:vAlign w:val="center"/>
            <w:hideMark/>
          </w:tcPr>
          <w:p w14:paraId="6CF505A3"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Laptop</w:t>
            </w:r>
          </w:p>
        </w:tc>
      </w:tr>
      <w:tr w:rsidR="00714670" w:rsidRPr="00CA7AC6" w14:paraId="1192F8CA" w14:textId="77777777" w:rsidTr="00DE7E90">
        <w:trPr>
          <w:trHeight w:val="290"/>
        </w:trPr>
        <w:tc>
          <w:tcPr>
            <w:tcW w:w="4960" w:type="dxa"/>
            <w:tcBorders>
              <w:top w:val="nil"/>
              <w:left w:val="single" w:sz="8" w:space="0" w:color="auto"/>
              <w:bottom w:val="nil"/>
              <w:right w:val="single" w:sz="8" w:space="0" w:color="auto"/>
            </w:tcBorders>
            <w:shd w:val="clear" w:color="auto" w:fill="auto"/>
            <w:noWrap/>
            <w:vAlign w:val="center"/>
            <w:hideMark/>
          </w:tcPr>
          <w:p w14:paraId="305D32FC"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Asset Make</w:t>
            </w:r>
          </w:p>
        </w:tc>
        <w:tc>
          <w:tcPr>
            <w:tcW w:w="2660" w:type="dxa"/>
            <w:tcBorders>
              <w:top w:val="nil"/>
              <w:left w:val="nil"/>
              <w:bottom w:val="nil"/>
              <w:right w:val="single" w:sz="8" w:space="0" w:color="auto"/>
            </w:tcBorders>
            <w:shd w:val="clear" w:color="auto" w:fill="auto"/>
            <w:vAlign w:val="center"/>
            <w:hideMark/>
          </w:tcPr>
          <w:p w14:paraId="0279B149"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Dell</w:t>
            </w:r>
          </w:p>
        </w:tc>
      </w:tr>
      <w:tr w:rsidR="00714670" w:rsidRPr="00CA7AC6" w14:paraId="6AF335F7" w14:textId="77777777" w:rsidTr="00DE7E90">
        <w:trPr>
          <w:trHeight w:val="290"/>
        </w:trPr>
        <w:tc>
          <w:tcPr>
            <w:tcW w:w="4960" w:type="dxa"/>
            <w:tcBorders>
              <w:top w:val="nil"/>
              <w:left w:val="single" w:sz="8" w:space="0" w:color="auto"/>
              <w:bottom w:val="nil"/>
              <w:right w:val="single" w:sz="8" w:space="0" w:color="auto"/>
            </w:tcBorders>
            <w:shd w:val="clear" w:color="auto" w:fill="auto"/>
            <w:noWrap/>
            <w:vAlign w:val="center"/>
            <w:hideMark/>
          </w:tcPr>
          <w:p w14:paraId="4E5F2ADC"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Asset Model</w:t>
            </w:r>
          </w:p>
        </w:tc>
        <w:tc>
          <w:tcPr>
            <w:tcW w:w="2660" w:type="dxa"/>
            <w:tcBorders>
              <w:top w:val="nil"/>
              <w:left w:val="nil"/>
              <w:bottom w:val="nil"/>
              <w:right w:val="single" w:sz="8" w:space="0" w:color="auto"/>
            </w:tcBorders>
            <w:shd w:val="clear" w:color="auto" w:fill="auto"/>
            <w:vAlign w:val="center"/>
            <w:hideMark/>
          </w:tcPr>
          <w:p w14:paraId="33FC23B9"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Latitude R541</w:t>
            </w:r>
          </w:p>
        </w:tc>
      </w:tr>
      <w:tr w:rsidR="00714670" w:rsidRPr="00CA7AC6" w14:paraId="22CCD73D" w14:textId="77777777" w:rsidTr="00DE7E90">
        <w:trPr>
          <w:trHeight w:val="290"/>
        </w:trPr>
        <w:tc>
          <w:tcPr>
            <w:tcW w:w="4960" w:type="dxa"/>
            <w:tcBorders>
              <w:top w:val="nil"/>
              <w:left w:val="single" w:sz="8" w:space="0" w:color="auto"/>
              <w:bottom w:val="nil"/>
              <w:right w:val="single" w:sz="8" w:space="0" w:color="auto"/>
            </w:tcBorders>
            <w:shd w:val="clear" w:color="auto" w:fill="auto"/>
            <w:noWrap/>
            <w:vAlign w:val="center"/>
            <w:hideMark/>
          </w:tcPr>
          <w:p w14:paraId="0F6A22B2"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Asset Tag</w:t>
            </w:r>
          </w:p>
        </w:tc>
        <w:tc>
          <w:tcPr>
            <w:tcW w:w="2660" w:type="dxa"/>
            <w:tcBorders>
              <w:top w:val="nil"/>
              <w:left w:val="nil"/>
              <w:bottom w:val="nil"/>
              <w:right w:val="single" w:sz="8" w:space="0" w:color="auto"/>
            </w:tcBorders>
            <w:shd w:val="clear" w:color="auto" w:fill="auto"/>
            <w:vAlign w:val="center"/>
            <w:hideMark/>
          </w:tcPr>
          <w:p w14:paraId="75C1B1BF"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9VT66</w:t>
            </w:r>
          </w:p>
        </w:tc>
      </w:tr>
      <w:tr w:rsidR="00714670" w:rsidRPr="00CA7AC6" w14:paraId="62105C8A" w14:textId="77777777" w:rsidTr="00DE7E90">
        <w:trPr>
          <w:trHeight w:val="290"/>
        </w:trPr>
        <w:tc>
          <w:tcPr>
            <w:tcW w:w="4960" w:type="dxa"/>
            <w:tcBorders>
              <w:top w:val="nil"/>
              <w:left w:val="single" w:sz="8" w:space="0" w:color="auto"/>
              <w:bottom w:val="nil"/>
              <w:right w:val="single" w:sz="8" w:space="0" w:color="auto"/>
            </w:tcBorders>
            <w:shd w:val="clear" w:color="auto" w:fill="auto"/>
            <w:noWrap/>
            <w:vAlign w:val="center"/>
            <w:hideMark/>
          </w:tcPr>
          <w:p w14:paraId="2769F389"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Serial Number</w:t>
            </w:r>
          </w:p>
        </w:tc>
        <w:tc>
          <w:tcPr>
            <w:tcW w:w="2660" w:type="dxa"/>
            <w:tcBorders>
              <w:top w:val="nil"/>
              <w:left w:val="nil"/>
              <w:bottom w:val="nil"/>
              <w:right w:val="single" w:sz="8" w:space="0" w:color="auto"/>
            </w:tcBorders>
            <w:shd w:val="clear" w:color="auto" w:fill="auto"/>
            <w:vAlign w:val="center"/>
            <w:hideMark/>
          </w:tcPr>
          <w:p w14:paraId="26B0A756"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AA45N88G</w:t>
            </w:r>
          </w:p>
        </w:tc>
      </w:tr>
      <w:tr w:rsidR="00714670" w:rsidRPr="00CA7AC6" w14:paraId="5B366CC8" w14:textId="77777777" w:rsidTr="00DE7E90">
        <w:trPr>
          <w:trHeight w:val="290"/>
        </w:trPr>
        <w:tc>
          <w:tcPr>
            <w:tcW w:w="4960" w:type="dxa"/>
            <w:tcBorders>
              <w:top w:val="nil"/>
              <w:left w:val="single" w:sz="8" w:space="0" w:color="auto"/>
              <w:bottom w:val="nil"/>
              <w:right w:val="single" w:sz="8" w:space="0" w:color="auto"/>
            </w:tcBorders>
            <w:shd w:val="clear" w:color="auto" w:fill="auto"/>
            <w:noWrap/>
            <w:vAlign w:val="center"/>
            <w:hideMark/>
          </w:tcPr>
          <w:p w14:paraId="28BB1338"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Asset Status</w:t>
            </w:r>
          </w:p>
        </w:tc>
        <w:tc>
          <w:tcPr>
            <w:tcW w:w="2660" w:type="dxa"/>
            <w:tcBorders>
              <w:top w:val="nil"/>
              <w:left w:val="nil"/>
              <w:bottom w:val="nil"/>
              <w:right w:val="single" w:sz="8" w:space="0" w:color="auto"/>
            </w:tcBorders>
            <w:shd w:val="clear" w:color="auto" w:fill="auto"/>
            <w:vAlign w:val="center"/>
            <w:hideMark/>
          </w:tcPr>
          <w:p w14:paraId="2BDD1334"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In use / Not in use</w:t>
            </w:r>
          </w:p>
        </w:tc>
      </w:tr>
      <w:tr w:rsidR="00714670" w:rsidRPr="00CA7AC6" w14:paraId="0498B4C5" w14:textId="77777777" w:rsidTr="00DE7E90">
        <w:trPr>
          <w:trHeight w:val="300"/>
        </w:trPr>
        <w:tc>
          <w:tcPr>
            <w:tcW w:w="4960" w:type="dxa"/>
            <w:tcBorders>
              <w:top w:val="nil"/>
              <w:left w:val="single" w:sz="8" w:space="0" w:color="auto"/>
              <w:bottom w:val="single" w:sz="8" w:space="0" w:color="auto"/>
              <w:right w:val="single" w:sz="8" w:space="0" w:color="auto"/>
            </w:tcBorders>
            <w:shd w:val="clear" w:color="auto" w:fill="auto"/>
            <w:noWrap/>
            <w:vAlign w:val="center"/>
            <w:hideMark/>
          </w:tcPr>
          <w:p w14:paraId="51F82C04"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Asset Condition </w:t>
            </w:r>
          </w:p>
          <w:p w14:paraId="38BD7CDB" w14:textId="77777777" w:rsidR="00714670" w:rsidRPr="006472EB" w:rsidRDefault="00714670" w:rsidP="00DE7E90">
            <w:pPr>
              <w:rPr>
                <w:rFonts w:cstheme="minorHAnsi"/>
                <w:color w:val="000000"/>
                <w:szCs w:val="20"/>
                <w:lang w:eastAsia="en-ZA"/>
              </w:rPr>
            </w:pPr>
          </w:p>
        </w:tc>
        <w:tc>
          <w:tcPr>
            <w:tcW w:w="2660" w:type="dxa"/>
            <w:tcBorders>
              <w:top w:val="nil"/>
              <w:left w:val="nil"/>
              <w:bottom w:val="single" w:sz="8" w:space="0" w:color="auto"/>
              <w:right w:val="single" w:sz="8" w:space="0" w:color="auto"/>
            </w:tcBorders>
            <w:shd w:val="clear" w:color="auto" w:fill="auto"/>
            <w:vAlign w:val="center"/>
            <w:hideMark/>
          </w:tcPr>
          <w:p w14:paraId="586BAA82"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Bad/Fair/Good</w:t>
            </w:r>
          </w:p>
          <w:p w14:paraId="35792BF9" w14:textId="77777777" w:rsidR="00714670" w:rsidRPr="006472EB" w:rsidRDefault="00714670" w:rsidP="00DE7E90">
            <w:pPr>
              <w:rPr>
                <w:rFonts w:cstheme="minorHAnsi"/>
                <w:color w:val="000000"/>
                <w:szCs w:val="20"/>
                <w:lang w:eastAsia="en-ZA"/>
              </w:rPr>
            </w:pPr>
            <w:r w:rsidRPr="006472EB">
              <w:rPr>
                <w:rFonts w:cstheme="minorHAnsi"/>
                <w:color w:val="000000"/>
                <w:szCs w:val="20"/>
                <w:lang w:eastAsia="en-ZA"/>
              </w:rPr>
              <w:t> </w:t>
            </w:r>
          </w:p>
        </w:tc>
      </w:tr>
    </w:tbl>
    <w:p w14:paraId="73E0D9C5" w14:textId="420DC8AD" w:rsidR="00714670" w:rsidRPr="00E05DD7" w:rsidRDefault="00714670" w:rsidP="00960748">
      <w:pPr>
        <w:pStyle w:val="Clause0Sub"/>
        <w:tabs>
          <w:tab w:val="clear" w:pos="720"/>
          <w:tab w:val="clear" w:pos="1440"/>
          <w:tab w:val="clear" w:pos="2552"/>
          <w:tab w:val="clear" w:pos="3600"/>
          <w:tab w:val="clear" w:pos="5041"/>
          <w:tab w:val="clear" w:pos="6481"/>
          <w:tab w:val="clear" w:pos="7201"/>
          <w:tab w:val="clear" w:pos="7921"/>
          <w:tab w:val="clear" w:pos="8222"/>
        </w:tabs>
        <w:ind w:left="0"/>
        <w:jc w:val="left"/>
        <w:rPr>
          <w:rFonts w:cstheme="minorHAnsi"/>
        </w:rPr>
      </w:pPr>
    </w:p>
    <w:sectPr w:rsidR="00714670" w:rsidRPr="00E05DD7" w:rsidSect="00585650">
      <w:pgSz w:w="11906" w:h="16838"/>
      <w:pgMar w:top="1440" w:right="1440" w:bottom="1276"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6" w:author="Riaan van Jaarsveld" w:date="2025-04-01T19:03:00Z" w:initials="RvJ">
    <w:p w14:paraId="78AE8EF7" w14:textId="754EFBB2" w:rsidR="000B4132" w:rsidRDefault="000B4132">
      <w:pPr>
        <w:pStyle w:val="CommentText"/>
      </w:pPr>
      <w:r>
        <w:rPr>
          <w:rStyle w:val="CommentReference"/>
        </w:rPr>
        <w:annotationRef/>
      </w:r>
      <w:r>
        <w:t>Not needed as we have completed the Gauteng verification</w:t>
      </w:r>
    </w:p>
  </w:comment>
  <w:comment w:id="135" w:author="Nerushka Naidoo" w:date="2025-03-20T09:04:00Z" w:initials="NN">
    <w:p w14:paraId="11620993" w14:textId="77777777" w:rsidR="000256C6" w:rsidRDefault="000256C6" w:rsidP="000256C6">
      <w:pPr>
        <w:pStyle w:val="CommentText"/>
      </w:pPr>
      <w:r>
        <w:rPr>
          <w:rStyle w:val="CommentReference"/>
        </w:rPr>
        <w:annotationRef/>
      </w:r>
      <w:r>
        <w:t xml:space="preserve">All dates to be updated </w:t>
      </w:r>
    </w:p>
  </w:comment>
  <w:comment w:id="164" w:author="Nerushka Naidoo" w:date="2025-03-20T09:11:00Z" w:initials="NN">
    <w:p w14:paraId="58C88ECB" w14:textId="77777777" w:rsidR="001D6C33" w:rsidRDefault="001D6C33" w:rsidP="001D6C33">
      <w:pPr>
        <w:pStyle w:val="CommentText"/>
      </w:pPr>
      <w:r>
        <w:rPr>
          <w:rStyle w:val="CommentReference"/>
        </w:rPr>
        <w:annotationRef/>
      </w:r>
      <w:r>
        <w:t>Sautech to update all dates</w:t>
      </w:r>
    </w:p>
  </w:comment>
  <w:comment w:id="317" w:author="Nerushka Naidoo" w:date="2025-03-20T10:01:00Z" w:initials="NN">
    <w:p w14:paraId="5D4E8767" w14:textId="77777777" w:rsidR="00362A8B" w:rsidRDefault="00362A8B" w:rsidP="00E5689B">
      <w:pPr>
        <w:pStyle w:val="CommentText"/>
      </w:pPr>
      <w:r>
        <w:rPr>
          <w:rStyle w:val="CommentReference"/>
        </w:rPr>
        <w:annotationRef/>
      </w:r>
      <w:r>
        <w:t>Sautech to update</w:t>
      </w:r>
    </w:p>
  </w:comment>
  <w:comment w:id="352" w:author="Nerushka Naidoo" w:date="2025-03-20T10:07:00Z" w:initials="NN">
    <w:p w14:paraId="5129B2E2" w14:textId="77777777" w:rsidR="00C46B02" w:rsidRDefault="00C46B02" w:rsidP="00C46B02">
      <w:pPr>
        <w:pStyle w:val="CommentText"/>
      </w:pPr>
      <w:r>
        <w:rPr>
          <w:rStyle w:val="CommentReference"/>
        </w:rPr>
        <w:annotationRef/>
      </w:r>
      <w:r>
        <w:t>To be updated</w:t>
      </w:r>
    </w:p>
  </w:comment>
  <w:comment w:id="370" w:author="Riaan van Jaarsveld" w:date="2025-04-01T19:09:00Z" w:initials="RvJ">
    <w:p w14:paraId="3FD78810" w14:textId="0EF2AE20" w:rsidR="00362A8B" w:rsidRDefault="00362A8B">
      <w:pPr>
        <w:pStyle w:val="CommentText"/>
      </w:pPr>
      <w:r>
        <w:rPr>
          <w:rStyle w:val="CommentReference"/>
        </w:rPr>
        <w:annotationRef/>
      </w:r>
      <w:r>
        <w:t xml:space="preserve">Can we just say auditors per site will be give before start date for inductions etc, as we don’t know these names </w:t>
      </w:r>
      <w:proofErr w:type="gramStart"/>
      <w:r>
        <w:t>yet</w:t>
      </w:r>
      <w:proofErr w:type="gramEnd"/>
    </w:p>
  </w:comment>
  <w:comment w:id="369" w:author="Nerushka Naidoo" w:date="2025-03-20T09:03:00Z" w:initials="NN">
    <w:p w14:paraId="32BC2286" w14:textId="4C8E6F4C" w:rsidR="000256C6" w:rsidRDefault="000256C6" w:rsidP="000256C6">
      <w:pPr>
        <w:pStyle w:val="CommentText"/>
      </w:pPr>
      <w:r>
        <w:rPr>
          <w:rStyle w:val="CommentReference"/>
        </w:rPr>
        <w:annotationRef/>
      </w:r>
      <w:r>
        <w:t>Sautech to update</w:t>
      </w:r>
    </w:p>
  </w:comment>
  <w:comment w:id="500" w:author="Nerushka Naidoo" w:date="2025-03-20T08:57:00Z" w:initials="NN">
    <w:p w14:paraId="246ACDC5" w14:textId="3B174F9A" w:rsidR="007912E1" w:rsidRDefault="007912E1" w:rsidP="007912E1">
      <w:pPr>
        <w:pStyle w:val="CommentText"/>
      </w:pPr>
      <w:r>
        <w:rPr>
          <w:rStyle w:val="CommentReference"/>
        </w:rPr>
        <w:annotationRef/>
      </w:r>
      <w:r>
        <w:t xml:space="preserve">@Sautech, please note that Depot has closed. </w:t>
      </w:r>
    </w:p>
  </w:comment>
  <w:comment w:id="1016" w:author="Nerushka Naidoo" w:date="2025-03-20T10:10:00Z" w:initials="NN">
    <w:p w14:paraId="215B33B8" w14:textId="77777777" w:rsidR="00E6218F" w:rsidRDefault="00E6218F" w:rsidP="00E6218F">
      <w:pPr>
        <w:pStyle w:val="CommentText"/>
      </w:pPr>
      <w:r>
        <w:rPr>
          <w:rStyle w:val="CommentReference"/>
        </w:rPr>
        <w:annotationRef/>
      </w:r>
      <w:r>
        <w:t>New requirement, to be discussed with Sautech</w:t>
      </w:r>
    </w:p>
  </w:comment>
  <w:comment w:id="1017" w:author="Riaan van Jaarsveld" w:date="2025-04-01T19:10:00Z" w:initials="RvJ">
    <w:p w14:paraId="0F0EACDD" w14:textId="02FF46CC" w:rsidR="00362A8B" w:rsidRDefault="00362A8B">
      <w:pPr>
        <w:pStyle w:val="CommentText"/>
      </w:pPr>
      <w:r>
        <w:rPr>
          <w:rStyle w:val="CommentReference"/>
        </w:rPr>
        <w:annotationRef/>
      </w:r>
      <w:r>
        <w:t>Happy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AE8EF7" w15:done="0"/>
  <w15:commentEx w15:paraId="11620993" w15:done="0"/>
  <w15:commentEx w15:paraId="58C88ECB" w15:done="0"/>
  <w15:commentEx w15:paraId="5D4E8767" w15:done="0"/>
  <w15:commentEx w15:paraId="5129B2E2" w15:done="0"/>
  <w15:commentEx w15:paraId="3FD78810" w15:done="0"/>
  <w15:commentEx w15:paraId="32BC2286" w15:done="0"/>
  <w15:commentEx w15:paraId="246ACDC5" w15:done="0"/>
  <w15:commentEx w15:paraId="215B33B8" w15:done="0"/>
  <w15:commentEx w15:paraId="0F0EACDD" w15:paraIdParent="215B33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6B70F" w16cex:dateUtc="2025-04-01T17:03:00Z"/>
  <w16cex:commentExtensible w16cex:durableId="732FFAA2" w16cex:dateUtc="2025-03-20T07:04:00Z"/>
  <w16cex:commentExtensible w16cex:durableId="1CEEBC35" w16cex:dateUtc="2025-03-20T07:11:00Z"/>
  <w16cex:commentExtensible w16cex:durableId="6D760D7C" w16cex:dateUtc="2025-03-20T08:01:00Z"/>
  <w16cex:commentExtensible w16cex:durableId="24DA47A6" w16cex:dateUtc="2025-03-20T08:07:00Z"/>
  <w16cex:commentExtensible w16cex:durableId="2B96B869" w16cex:dateUtc="2025-04-01T17:09:00Z"/>
  <w16cex:commentExtensible w16cex:durableId="7A92C9F9" w16cex:dateUtc="2025-03-20T07:03:00Z"/>
  <w16cex:commentExtensible w16cex:durableId="3758FCA7" w16cex:dateUtc="2025-03-20T06:57:00Z"/>
  <w16cex:commentExtensible w16cex:durableId="65FCF4EA" w16cex:dateUtc="2025-03-20T08:10:00Z"/>
  <w16cex:commentExtensible w16cex:durableId="2B96B894" w16cex:dateUtc="2025-04-01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E8EF7" w16cid:durableId="2B96B70F"/>
  <w16cid:commentId w16cid:paraId="11620993" w16cid:durableId="732FFAA2"/>
  <w16cid:commentId w16cid:paraId="58C88ECB" w16cid:durableId="1CEEBC35"/>
  <w16cid:commentId w16cid:paraId="5D4E8767" w16cid:durableId="6D760D7C"/>
  <w16cid:commentId w16cid:paraId="5129B2E2" w16cid:durableId="24DA47A6"/>
  <w16cid:commentId w16cid:paraId="3FD78810" w16cid:durableId="2B96B869"/>
  <w16cid:commentId w16cid:paraId="32BC2286" w16cid:durableId="7A92C9F9"/>
  <w16cid:commentId w16cid:paraId="246ACDC5" w16cid:durableId="3758FCA7"/>
  <w16cid:commentId w16cid:paraId="215B33B8" w16cid:durableId="65FCF4EA"/>
  <w16cid:commentId w16cid:paraId="0F0EACDD" w16cid:durableId="2B96B8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F175B" w14:textId="77777777" w:rsidR="00BF30CC" w:rsidRDefault="00BF30CC" w:rsidP="00F8480D">
      <w:r>
        <w:separator/>
      </w:r>
    </w:p>
  </w:endnote>
  <w:endnote w:type="continuationSeparator" w:id="0">
    <w:p w14:paraId="0516D652" w14:textId="77777777" w:rsidR="00BF30CC" w:rsidRDefault="00BF30CC" w:rsidP="00F84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aux Next Thin">
    <w:altName w:val="Arial"/>
    <w:panose1 w:val="00000000000000000000"/>
    <w:charset w:val="00"/>
    <w:family w:val="modern"/>
    <w:notTrueType/>
    <w:pitch w:val="variable"/>
    <w:sig w:usb0="00000001" w:usb1="4000204B" w:usb2="00000000" w:usb3="00000000" w:csb0="00000093" w:csb1="00000000"/>
  </w:font>
  <w:font w:name="Arial (W1)">
    <w:altName w:val="Arial"/>
    <w:charset w:val="00"/>
    <w:family w:val="swiss"/>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aux Next Medium">
    <w:altName w:val="Arial"/>
    <w:panose1 w:val="00000000000000000000"/>
    <w:charset w:val="00"/>
    <w:family w:val="modern"/>
    <w:notTrueType/>
    <w:pitch w:val="variable"/>
    <w:sig w:usb0="00000001" w:usb1="4000204B" w:usb2="00000000" w:usb3="00000000" w:csb0="00000093" w:csb1="00000000"/>
  </w:font>
  <w:font w:name="Aaux Next Regular Italic">
    <w:altName w:val="Arial"/>
    <w:panose1 w:val="00000000000000000000"/>
    <w:charset w:val="00"/>
    <w:family w:val="modern"/>
    <w:notTrueType/>
    <w:pitch w:val="variable"/>
    <w:sig w:usb0="00000001" w:usb1="4000204B" w:usb2="00000000" w:usb3="00000000" w:csb0="00000093" w:csb1="00000000"/>
  </w:font>
  <w:font w:name="Aaux Next Regular">
    <w:panose1 w:val="00000000000000000000"/>
    <w:charset w:val="00"/>
    <w:family w:val="modern"/>
    <w:notTrueType/>
    <w:pitch w:val="variable"/>
    <w:sig w:usb0="A000006F" w:usb1="4000204B"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7190" w14:textId="0E72FF21" w:rsidR="00896D7F" w:rsidRPr="00E05DD7" w:rsidRDefault="00896D7F" w:rsidP="0097678B">
    <w:pPr>
      <w:pStyle w:val="Footer"/>
      <w:rPr>
        <w:sz w:val="18"/>
        <w:szCs w:val="18"/>
      </w:rPr>
    </w:pPr>
    <w:r>
      <w:rPr>
        <w:sz w:val="18"/>
        <w:szCs w:val="18"/>
      </w:rPr>
      <w:t>Service Provider initial: ___________________</w:t>
    </w:r>
    <w:r>
      <w:rPr>
        <w:sz w:val="18"/>
        <w:szCs w:val="18"/>
      </w:rPr>
      <w:tab/>
    </w:r>
    <w:r>
      <w:rPr>
        <w:sz w:val="18"/>
        <w:szCs w:val="18"/>
      </w:rPr>
      <w:tab/>
      <w:t>Customer initial: 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70FC9" w14:textId="77777777" w:rsidR="00BF30CC" w:rsidRDefault="00BF30CC" w:rsidP="00F8480D">
      <w:r>
        <w:separator/>
      </w:r>
    </w:p>
  </w:footnote>
  <w:footnote w:type="continuationSeparator" w:id="0">
    <w:p w14:paraId="2A36A9B0" w14:textId="77777777" w:rsidR="00BF30CC" w:rsidRDefault="00BF30CC" w:rsidP="00F84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787960"/>
      <w:docPartObj>
        <w:docPartGallery w:val="Page Numbers (Top of Page)"/>
        <w:docPartUnique/>
      </w:docPartObj>
    </w:sdtPr>
    <w:sdtEndPr>
      <w:rPr>
        <w:noProof/>
      </w:rPr>
    </w:sdtEndPr>
    <w:sdtContent>
      <w:p w14:paraId="4341EB9B" w14:textId="77777777" w:rsidR="00896D7F" w:rsidRDefault="00896D7F">
        <w:pPr>
          <w:pStyle w:val="Header"/>
          <w:jc w:val="center"/>
        </w:pPr>
        <w:r w:rsidRPr="00E05DD7">
          <w:rPr>
            <w:sz w:val="18"/>
            <w:szCs w:val="18"/>
          </w:rPr>
          <w:fldChar w:fldCharType="begin"/>
        </w:r>
        <w:r w:rsidRPr="00E05DD7">
          <w:rPr>
            <w:sz w:val="18"/>
            <w:szCs w:val="18"/>
          </w:rPr>
          <w:instrText xml:space="preserve"> PAGE   \* MERGEFORMAT </w:instrText>
        </w:r>
        <w:r w:rsidRPr="00E05DD7">
          <w:rPr>
            <w:sz w:val="18"/>
            <w:szCs w:val="18"/>
          </w:rPr>
          <w:fldChar w:fldCharType="separate"/>
        </w:r>
        <w:r w:rsidRPr="00E05DD7">
          <w:rPr>
            <w:noProof/>
            <w:sz w:val="18"/>
            <w:szCs w:val="18"/>
          </w:rPr>
          <w:t>1</w:t>
        </w:r>
        <w:r w:rsidRPr="00E05DD7">
          <w:rPr>
            <w:noProof/>
            <w:sz w:val="18"/>
            <w:szCs w:val="18"/>
          </w:rPr>
          <w:fldChar w:fldCharType="end"/>
        </w:r>
      </w:p>
    </w:sdtContent>
  </w:sdt>
  <w:p w14:paraId="52F86E80" w14:textId="77777777" w:rsidR="00896D7F" w:rsidRDefault="00896D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35pt;height:8.2pt" o:bullet="t">
        <v:imagedata r:id="rId1" o:title="clip_bullet001"/>
      </v:shape>
    </w:pict>
  </w:numPicBullet>
  <w:abstractNum w:abstractNumId="0" w15:restartNumberingAfterBreak="0">
    <w:nsid w:val="03FA2B80"/>
    <w:multiLevelType w:val="hybridMultilevel"/>
    <w:tmpl w:val="F81A89A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784648"/>
    <w:multiLevelType w:val="multilevel"/>
    <w:tmpl w:val="E52C7EDE"/>
    <w:lvl w:ilvl="0">
      <w:start w:val="1"/>
      <w:numFmt w:val="upperLetter"/>
      <w:pStyle w:val="Annexures"/>
      <w:suff w:val="space"/>
      <w:lvlText w:val="Annexure %1"/>
      <w:lvlJc w:val="left"/>
      <w:rPr>
        <w:rFonts w:ascii="Arial" w:hAnsi="Arial" w:cs="Times New Roman" w:hint="default"/>
        <w:b/>
        <w:i w:val="0"/>
        <w:sz w:val="20"/>
        <w:szCs w:val="20"/>
        <w:u w:val="none"/>
      </w:rPr>
    </w:lvl>
    <w:lvl w:ilvl="1">
      <w:start w:val="1"/>
      <w:numFmt w:val="decimal"/>
      <w:lvlText w:val="1.%2"/>
      <w:lvlJc w:val="left"/>
      <w:pPr>
        <w:tabs>
          <w:tab w:val="num" w:pos="1656"/>
        </w:tabs>
        <w:ind w:left="1656" w:hanging="936"/>
      </w:pPr>
      <w:rPr>
        <w:rFonts w:hint="default"/>
        <w:u w:val="none"/>
      </w:rPr>
    </w:lvl>
    <w:lvl w:ilvl="2">
      <w:start w:val="1"/>
      <w:numFmt w:val="decimal"/>
      <w:lvlText w:val="1.1.%3"/>
      <w:lvlJc w:val="left"/>
      <w:pPr>
        <w:tabs>
          <w:tab w:val="num" w:pos="2736"/>
        </w:tabs>
        <w:ind w:left="2736" w:hanging="1080"/>
      </w:pPr>
      <w:rPr>
        <w:rFonts w:hint="default"/>
        <w:u w:val="none"/>
      </w:rPr>
    </w:lvl>
    <w:lvl w:ilvl="3">
      <w:start w:val="1"/>
      <w:numFmt w:val="decimal"/>
      <w:isLgl/>
      <w:lvlText w:val="%1.%2.%3.%4"/>
      <w:lvlJc w:val="left"/>
      <w:pPr>
        <w:tabs>
          <w:tab w:val="num" w:pos="4320"/>
        </w:tabs>
        <w:ind w:left="4320" w:hanging="1440"/>
      </w:pPr>
      <w:rPr>
        <w:rFonts w:cs="Times New Roman" w:hint="default"/>
        <w:u w:val="none"/>
      </w:rPr>
    </w:lvl>
    <w:lvl w:ilvl="4">
      <w:start w:val="1"/>
      <w:numFmt w:val="decimal"/>
      <w:isLgl/>
      <w:lvlText w:val="%1.%2.%3.%4.%5"/>
      <w:lvlJc w:val="left"/>
      <w:pPr>
        <w:tabs>
          <w:tab w:val="num" w:pos="4320"/>
        </w:tabs>
        <w:ind w:left="4320" w:hanging="1440"/>
      </w:pPr>
      <w:rPr>
        <w:rFonts w:cs="Times New Roman" w:hint="default"/>
        <w:u w:val="none"/>
      </w:rPr>
    </w:lvl>
    <w:lvl w:ilvl="5">
      <w:start w:val="1"/>
      <w:numFmt w:val="decimal"/>
      <w:isLgl/>
      <w:lvlText w:val="%1.%2.%3.%4.%5.%6"/>
      <w:lvlJc w:val="left"/>
      <w:pPr>
        <w:tabs>
          <w:tab w:val="num" w:pos="5328"/>
        </w:tabs>
        <w:ind w:left="5328" w:hanging="1728"/>
      </w:pPr>
      <w:rPr>
        <w:rFonts w:cs="Times New Roman" w:hint="default"/>
        <w:u w:val="none"/>
      </w:rPr>
    </w:lvl>
    <w:lvl w:ilvl="6">
      <w:start w:val="1"/>
      <w:numFmt w:val="decimal"/>
      <w:isLgl/>
      <w:lvlText w:val="%1.%2.%3.%4.%5.%6.%7"/>
      <w:lvlJc w:val="left"/>
      <w:pPr>
        <w:tabs>
          <w:tab w:val="num" w:pos="6192"/>
        </w:tabs>
        <w:ind w:left="6192" w:hanging="1872"/>
      </w:pPr>
      <w:rPr>
        <w:rFonts w:cs="Times New Roman" w:hint="default"/>
        <w:u w:val="none"/>
      </w:rPr>
    </w:lvl>
    <w:lvl w:ilvl="7">
      <w:start w:val="1"/>
      <w:numFmt w:val="decimal"/>
      <w:isLgl/>
      <w:lvlText w:val="%1.%2.%3.%4.%5.%6.%7.%8"/>
      <w:lvlJc w:val="left"/>
      <w:pPr>
        <w:tabs>
          <w:tab w:val="num" w:pos="7128"/>
        </w:tabs>
        <w:ind w:left="7128" w:hanging="2088"/>
      </w:pPr>
      <w:rPr>
        <w:rFonts w:cs="Times New Roman" w:hint="default"/>
        <w:u w:val="none"/>
      </w:rPr>
    </w:lvl>
    <w:lvl w:ilvl="8">
      <w:start w:val="1"/>
      <w:numFmt w:val="decimal"/>
      <w:isLgl/>
      <w:lvlText w:val="%1.%2.%3.%4.%5.%6.%7.%8.%9"/>
      <w:lvlJc w:val="left"/>
      <w:pPr>
        <w:tabs>
          <w:tab w:val="num" w:pos="8064"/>
        </w:tabs>
        <w:ind w:left="8064" w:hanging="2304"/>
      </w:pPr>
      <w:rPr>
        <w:rFonts w:cs="Times New Roman" w:hint="default"/>
        <w:u w:val="none"/>
      </w:rPr>
    </w:lvl>
  </w:abstractNum>
  <w:abstractNum w:abstractNumId="2" w15:restartNumberingAfterBreak="0">
    <w:nsid w:val="192003CA"/>
    <w:multiLevelType w:val="hybridMultilevel"/>
    <w:tmpl w:val="DF66CD3A"/>
    <w:lvl w:ilvl="0" w:tplc="0F382E60">
      <w:start w:val="1"/>
      <w:numFmt w:val="bullet"/>
      <w:lvlText w:val=""/>
      <w:lvlPicBulletId w:val="0"/>
      <w:lvlJc w:val="left"/>
      <w:pPr>
        <w:tabs>
          <w:tab w:val="num" w:pos="720"/>
        </w:tabs>
        <w:ind w:left="720" w:hanging="360"/>
      </w:pPr>
      <w:rPr>
        <w:rFonts w:ascii="Symbol" w:hAnsi="Symbol" w:hint="default"/>
      </w:rPr>
    </w:lvl>
    <w:lvl w:ilvl="1" w:tplc="DBCE29A6">
      <w:start w:val="1"/>
      <w:numFmt w:val="bullet"/>
      <w:pStyle w:val="ListBullet"/>
      <w:lvlText w:val=""/>
      <w:lvlPicBulletId w:val="0"/>
      <w:lvlJc w:val="left"/>
      <w:pPr>
        <w:tabs>
          <w:tab w:val="num" w:pos="1440"/>
        </w:tabs>
        <w:ind w:left="1440" w:hanging="360"/>
      </w:pPr>
      <w:rPr>
        <w:rFonts w:ascii="Symbol" w:hAnsi="Symbol" w:hint="default"/>
      </w:rPr>
    </w:lvl>
    <w:lvl w:ilvl="2" w:tplc="AF40CCB4" w:tentative="1">
      <w:start w:val="1"/>
      <w:numFmt w:val="bullet"/>
      <w:lvlText w:val=""/>
      <w:lvlPicBulletId w:val="0"/>
      <w:lvlJc w:val="left"/>
      <w:pPr>
        <w:tabs>
          <w:tab w:val="num" w:pos="2160"/>
        </w:tabs>
        <w:ind w:left="2160" w:hanging="360"/>
      </w:pPr>
      <w:rPr>
        <w:rFonts w:ascii="Symbol" w:hAnsi="Symbol" w:hint="default"/>
      </w:rPr>
    </w:lvl>
    <w:lvl w:ilvl="3" w:tplc="C324EC52" w:tentative="1">
      <w:start w:val="1"/>
      <w:numFmt w:val="bullet"/>
      <w:lvlText w:val=""/>
      <w:lvlPicBulletId w:val="0"/>
      <w:lvlJc w:val="left"/>
      <w:pPr>
        <w:tabs>
          <w:tab w:val="num" w:pos="2880"/>
        </w:tabs>
        <w:ind w:left="2880" w:hanging="360"/>
      </w:pPr>
      <w:rPr>
        <w:rFonts w:ascii="Symbol" w:hAnsi="Symbol" w:hint="default"/>
      </w:rPr>
    </w:lvl>
    <w:lvl w:ilvl="4" w:tplc="A522A1FE" w:tentative="1">
      <w:start w:val="1"/>
      <w:numFmt w:val="bullet"/>
      <w:lvlText w:val=""/>
      <w:lvlPicBulletId w:val="0"/>
      <w:lvlJc w:val="left"/>
      <w:pPr>
        <w:tabs>
          <w:tab w:val="num" w:pos="3600"/>
        </w:tabs>
        <w:ind w:left="3600" w:hanging="360"/>
      </w:pPr>
      <w:rPr>
        <w:rFonts w:ascii="Symbol" w:hAnsi="Symbol" w:hint="default"/>
      </w:rPr>
    </w:lvl>
    <w:lvl w:ilvl="5" w:tplc="2DE032BE" w:tentative="1">
      <w:start w:val="1"/>
      <w:numFmt w:val="bullet"/>
      <w:lvlText w:val=""/>
      <w:lvlPicBulletId w:val="0"/>
      <w:lvlJc w:val="left"/>
      <w:pPr>
        <w:tabs>
          <w:tab w:val="num" w:pos="4320"/>
        </w:tabs>
        <w:ind w:left="4320" w:hanging="360"/>
      </w:pPr>
      <w:rPr>
        <w:rFonts w:ascii="Symbol" w:hAnsi="Symbol" w:hint="default"/>
      </w:rPr>
    </w:lvl>
    <w:lvl w:ilvl="6" w:tplc="2A5800F6" w:tentative="1">
      <w:start w:val="1"/>
      <w:numFmt w:val="bullet"/>
      <w:lvlText w:val=""/>
      <w:lvlPicBulletId w:val="0"/>
      <w:lvlJc w:val="left"/>
      <w:pPr>
        <w:tabs>
          <w:tab w:val="num" w:pos="5040"/>
        </w:tabs>
        <w:ind w:left="5040" w:hanging="360"/>
      </w:pPr>
      <w:rPr>
        <w:rFonts w:ascii="Symbol" w:hAnsi="Symbol" w:hint="default"/>
      </w:rPr>
    </w:lvl>
    <w:lvl w:ilvl="7" w:tplc="3CF61D34" w:tentative="1">
      <w:start w:val="1"/>
      <w:numFmt w:val="bullet"/>
      <w:lvlText w:val=""/>
      <w:lvlPicBulletId w:val="0"/>
      <w:lvlJc w:val="left"/>
      <w:pPr>
        <w:tabs>
          <w:tab w:val="num" w:pos="5760"/>
        </w:tabs>
        <w:ind w:left="5760" w:hanging="360"/>
      </w:pPr>
      <w:rPr>
        <w:rFonts w:ascii="Symbol" w:hAnsi="Symbol" w:hint="default"/>
      </w:rPr>
    </w:lvl>
    <w:lvl w:ilvl="8" w:tplc="B7189C8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204362A9"/>
    <w:multiLevelType w:val="hybridMultilevel"/>
    <w:tmpl w:val="5224B832"/>
    <w:lvl w:ilvl="0" w:tplc="F426FD08">
      <w:numFmt w:val="bullet"/>
      <w:pStyle w:val="Bulletlevel2"/>
      <w:lvlText w:val="-"/>
      <w:lvlJc w:val="left"/>
      <w:pPr>
        <w:ind w:left="599" w:hanging="360"/>
      </w:pPr>
      <w:rPr>
        <w:rFonts w:ascii="Aaux Next Thin" w:hAnsi="Aaux Next Thin" w:cstheme="minorBidi" w:hint="default"/>
        <w:color w:val="262626" w:themeColor="accent6" w:themeShade="80"/>
        <w:sz w:val="22"/>
        <w:u w:color="FFFFFF" w:themeColor="background1"/>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84C14AF"/>
    <w:multiLevelType w:val="hybridMultilevel"/>
    <w:tmpl w:val="6DE210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28F5F31"/>
    <w:multiLevelType w:val="hybridMultilevel"/>
    <w:tmpl w:val="A176D91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352D46F6"/>
    <w:multiLevelType w:val="hybridMultilevel"/>
    <w:tmpl w:val="1A20AAEE"/>
    <w:lvl w:ilvl="0" w:tplc="1C090001">
      <w:start w:val="1"/>
      <w:numFmt w:val="bullet"/>
      <w:lvlText w:val=""/>
      <w:lvlJc w:val="left"/>
      <w:pPr>
        <w:ind w:left="1605" w:hanging="360"/>
      </w:pPr>
      <w:rPr>
        <w:rFonts w:ascii="Symbol" w:hAnsi="Symbol" w:hint="default"/>
      </w:rPr>
    </w:lvl>
    <w:lvl w:ilvl="1" w:tplc="1C090003">
      <w:start w:val="1"/>
      <w:numFmt w:val="bullet"/>
      <w:lvlText w:val="o"/>
      <w:lvlJc w:val="left"/>
      <w:pPr>
        <w:ind w:left="2325" w:hanging="360"/>
      </w:pPr>
      <w:rPr>
        <w:rFonts w:ascii="Courier New" w:hAnsi="Courier New" w:cs="Courier New" w:hint="default"/>
      </w:rPr>
    </w:lvl>
    <w:lvl w:ilvl="2" w:tplc="1C090005" w:tentative="1">
      <w:start w:val="1"/>
      <w:numFmt w:val="bullet"/>
      <w:lvlText w:val=""/>
      <w:lvlJc w:val="left"/>
      <w:pPr>
        <w:ind w:left="3045" w:hanging="360"/>
      </w:pPr>
      <w:rPr>
        <w:rFonts w:ascii="Wingdings" w:hAnsi="Wingdings" w:hint="default"/>
      </w:rPr>
    </w:lvl>
    <w:lvl w:ilvl="3" w:tplc="1C090001" w:tentative="1">
      <w:start w:val="1"/>
      <w:numFmt w:val="bullet"/>
      <w:lvlText w:val=""/>
      <w:lvlJc w:val="left"/>
      <w:pPr>
        <w:ind w:left="3765" w:hanging="360"/>
      </w:pPr>
      <w:rPr>
        <w:rFonts w:ascii="Symbol" w:hAnsi="Symbol" w:hint="default"/>
      </w:rPr>
    </w:lvl>
    <w:lvl w:ilvl="4" w:tplc="1C090003" w:tentative="1">
      <w:start w:val="1"/>
      <w:numFmt w:val="bullet"/>
      <w:lvlText w:val="o"/>
      <w:lvlJc w:val="left"/>
      <w:pPr>
        <w:ind w:left="4485" w:hanging="360"/>
      </w:pPr>
      <w:rPr>
        <w:rFonts w:ascii="Courier New" w:hAnsi="Courier New" w:cs="Courier New" w:hint="default"/>
      </w:rPr>
    </w:lvl>
    <w:lvl w:ilvl="5" w:tplc="1C090005" w:tentative="1">
      <w:start w:val="1"/>
      <w:numFmt w:val="bullet"/>
      <w:lvlText w:val=""/>
      <w:lvlJc w:val="left"/>
      <w:pPr>
        <w:ind w:left="5205" w:hanging="360"/>
      </w:pPr>
      <w:rPr>
        <w:rFonts w:ascii="Wingdings" w:hAnsi="Wingdings" w:hint="default"/>
      </w:rPr>
    </w:lvl>
    <w:lvl w:ilvl="6" w:tplc="1C090001" w:tentative="1">
      <w:start w:val="1"/>
      <w:numFmt w:val="bullet"/>
      <w:lvlText w:val=""/>
      <w:lvlJc w:val="left"/>
      <w:pPr>
        <w:ind w:left="5925" w:hanging="360"/>
      </w:pPr>
      <w:rPr>
        <w:rFonts w:ascii="Symbol" w:hAnsi="Symbol" w:hint="default"/>
      </w:rPr>
    </w:lvl>
    <w:lvl w:ilvl="7" w:tplc="1C090003" w:tentative="1">
      <w:start w:val="1"/>
      <w:numFmt w:val="bullet"/>
      <w:lvlText w:val="o"/>
      <w:lvlJc w:val="left"/>
      <w:pPr>
        <w:ind w:left="6645" w:hanging="360"/>
      </w:pPr>
      <w:rPr>
        <w:rFonts w:ascii="Courier New" w:hAnsi="Courier New" w:cs="Courier New" w:hint="default"/>
      </w:rPr>
    </w:lvl>
    <w:lvl w:ilvl="8" w:tplc="1C090005" w:tentative="1">
      <w:start w:val="1"/>
      <w:numFmt w:val="bullet"/>
      <w:lvlText w:val=""/>
      <w:lvlJc w:val="left"/>
      <w:pPr>
        <w:ind w:left="7365" w:hanging="360"/>
      </w:pPr>
      <w:rPr>
        <w:rFonts w:ascii="Wingdings" w:hAnsi="Wingdings" w:hint="default"/>
      </w:rPr>
    </w:lvl>
  </w:abstractNum>
  <w:abstractNum w:abstractNumId="7" w15:restartNumberingAfterBreak="0">
    <w:nsid w:val="352E6A30"/>
    <w:multiLevelType w:val="hybridMultilevel"/>
    <w:tmpl w:val="B6BE4BA4"/>
    <w:lvl w:ilvl="0" w:tplc="224AE1F0">
      <w:start w:val="1"/>
      <w:numFmt w:val="bullet"/>
      <w:pStyle w:val="Bulletlevel1"/>
      <w:lvlText w:val=""/>
      <w:lvlJc w:val="left"/>
      <w:pPr>
        <w:ind w:left="360" w:hanging="360"/>
      </w:pPr>
      <w:rPr>
        <w:rFonts w:ascii="Symbol" w:hAnsi="Symbol" w:hint="default"/>
        <w:color w:val="393939" w:themeColor="accent6" w:themeShade="BF"/>
        <w:sz w:val="24"/>
      </w:rPr>
    </w:lvl>
    <w:lvl w:ilvl="1" w:tplc="1C090003">
      <w:start w:val="1"/>
      <w:numFmt w:val="bullet"/>
      <w:lvlText w:val="o"/>
      <w:lvlJc w:val="left"/>
      <w:pPr>
        <w:ind w:left="360" w:hanging="360"/>
      </w:pPr>
      <w:rPr>
        <w:rFonts w:ascii="Courier New" w:hAnsi="Courier New" w:cs="Courier New" w:hint="default"/>
      </w:rPr>
    </w:lvl>
    <w:lvl w:ilvl="2" w:tplc="1C090005">
      <w:start w:val="1"/>
      <w:numFmt w:val="bullet"/>
      <w:lvlText w:val=""/>
      <w:lvlJc w:val="left"/>
      <w:pPr>
        <w:ind w:left="1080" w:hanging="360"/>
      </w:pPr>
      <w:rPr>
        <w:rFonts w:ascii="Wingdings" w:hAnsi="Wingdings" w:hint="default"/>
      </w:rPr>
    </w:lvl>
    <w:lvl w:ilvl="3" w:tplc="1C090001" w:tentative="1">
      <w:start w:val="1"/>
      <w:numFmt w:val="bullet"/>
      <w:lvlText w:val=""/>
      <w:lvlJc w:val="left"/>
      <w:pPr>
        <w:ind w:left="1800" w:hanging="360"/>
      </w:pPr>
      <w:rPr>
        <w:rFonts w:ascii="Symbol" w:hAnsi="Symbol" w:hint="default"/>
      </w:rPr>
    </w:lvl>
    <w:lvl w:ilvl="4" w:tplc="1C090003" w:tentative="1">
      <w:start w:val="1"/>
      <w:numFmt w:val="bullet"/>
      <w:lvlText w:val="o"/>
      <w:lvlJc w:val="left"/>
      <w:pPr>
        <w:ind w:left="2520" w:hanging="360"/>
      </w:pPr>
      <w:rPr>
        <w:rFonts w:ascii="Courier New" w:hAnsi="Courier New" w:cs="Courier New" w:hint="default"/>
      </w:rPr>
    </w:lvl>
    <w:lvl w:ilvl="5" w:tplc="1C090005" w:tentative="1">
      <w:start w:val="1"/>
      <w:numFmt w:val="bullet"/>
      <w:lvlText w:val=""/>
      <w:lvlJc w:val="left"/>
      <w:pPr>
        <w:ind w:left="3240" w:hanging="360"/>
      </w:pPr>
      <w:rPr>
        <w:rFonts w:ascii="Wingdings" w:hAnsi="Wingdings" w:hint="default"/>
      </w:rPr>
    </w:lvl>
    <w:lvl w:ilvl="6" w:tplc="1C090001" w:tentative="1">
      <w:start w:val="1"/>
      <w:numFmt w:val="bullet"/>
      <w:lvlText w:val=""/>
      <w:lvlJc w:val="left"/>
      <w:pPr>
        <w:ind w:left="3960" w:hanging="360"/>
      </w:pPr>
      <w:rPr>
        <w:rFonts w:ascii="Symbol" w:hAnsi="Symbol" w:hint="default"/>
      </w:rPr>
    </w:lvl>
    <w:lvl w:ilvl="7" w:tplc="1C090003" w:tentative="1">
      <w:start w:val="1"/>
      <w:numFmt w:val="bullet"/>
      <w:lvlText w:val="o"/>
      <w:lvlJc w:val="left"/>
      <w:pPr>
        <w:ind w:left="4680" w:hanging="360"/>
      </w:pPr>
      <w:rPr>
        <w:rFonts w:ascii="Courier New" w:hAnsi="Courier New" w:cs="Courier New" w:hint="default"/>
      </w:rPr>
    </w:lvl>
    <w:lvl w:ilvl="8" w:tplc="1C090005" w:tentative="1">
      <w:start w:val="1"/>
      <w:numFmt w:val="bullet"/>
      <w:lvlText w:val=""/>
      <w:lvlJc w:val="left"/>
      <w:pPr>
        <w:ind w:left="5400" w:hanging="360"/>
      </w:pPr>
      <w:rPr>
        <w:rFonts w:ascii="Wingdings" w:hAnsi="Wingdings" w:hint="default"/>
      </w:rPr>
    </w:lvl>
  </w:abstractNum>
  <w:abstractNum w:abstractNumId="8" w15:restartNumberingAfterBreak="0">
    <w:nsid w:val="36506931"/>
    <w:multiLevelType w:val="multilevel"/>
    <w:tmpl w:val="7B2A6AF0"/>
    <w:lvl w:ilvl="0">
      <w:start w:val="1"/>
      <w:numFmt w:val="decimal"/>
      <w:lvlText w:val="%1"/>
      <w:lvlJc w:val="left"/>
      <w:pPr>
        <w:ind w:left="432" w:hanging="432"/>
      </w:pPr>
      <w:rPr>
        <w:b w:val="0"/>
      </w:rPr>
    </w:lvl>
    <w:lvl w:ilvl="1">
      <w:start w:val="1"/>
      <w:numFmt w:val="decimal"/>
      <w:lvlText w:val="%1.%2"/>
      <w:lvlJc w:val="left"/>
      <w:pPr>
        <w:ind w:left="718" w:hanging="576"/>
      </w:pPr>
      <w:rPr>
        <w:b w:val="0"/>
        <w:i w:val="0"/>
      </w:rPr>
    </w:lvl>
    <w:lvl w:ilvl="2">
      <w:start w:val="1"/>
      <w:numFmt w:val="decimal"/>
      <w:lvlText w:val="%1.%2.%3"/>
      <w:lvlJc w:val="left"/>
      <w:pPr>
        <w:ind w:left="1146" w:hanging="720"/>
      </w:pPr>
      <w:rPr>
        <w:b w:val="0"/>
      </w:rPr>
    </w:lvl>
    <w:lvl w:ilvl="3">
      <w:start w:val="1"/>
      <w:numFmt w:val="decimal"/>
      <w:lvlText w:val="%1.%2.%3.%4"/>
      <w:lvlJc w:val="left"/>
      <w:pPr>
        <w:ind w:left="864" w:hanging="864"/>
      </w:pPr>
      <w:rPr>
        <w:b w:val="0"/>
        <w:i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ACE3161"/>
    <w:multiLevelType w:val="multilevel"/>
    <w:tmpl w:val="780CD2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ListParagraph"/>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AB6B93"/>
    <w:multiLevelType w:val="hybridMultilevel"/>
    <w:tmpl w:val="DDC08F70"/>
    <w:lvl w:ilvl="0" w:tplc="E83CFE92">
      <w:start w:val="1"/>
      <w:numFmt w:val="bullet"/>
      <w:lvlText w:val="-"/>
      <w:lvlJc w:val="left"/>
      <w:pPr>
        <w:ind w:left="2160" w:hanging="360"/>
      </w:pPr>
      <w:rPr>
        <w:rFonts w:ascii="Arial" w:eastAsia="Times New Roman" w:hAnsi="Arial" w:cs="Arial" w:hint="default"/>
      </w:rPr>
    </w:lvl>
    <w:lvl w:ilvl="1" w:tplc="1C090003">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 w15:restartNumberingAfterBreak="0">
    <w:nsid w:val="3F514B90"/>
    <w:multiLevelType w:val="hybridMultilevel"/>
    <w:tmpl w:val="3034BC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2103497"/>
    <w:multiLevelType w:val="hybridMultilevel"/>
    <w:tmpl w:val="9DBCC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24A36"/>
    <w:multiLevelType w:val="hybridMultilevel"/>
    <w:tmpl w:val="5DF28590"/>
    <w:lvl w:ilvl="0" w:tplc="79D2DB32">
      <w:start w:val="1"/>
      <w:numFmt w:val="upperLetter"/>
      <w:pStyle w:val="Annexure"/>
      <w:lvlText w:val="Annexure %1"/>
      <w:lvlJc w:val="center"/>
      <w:pPr>
        <w:ind w:left="71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E45FF1"/>
    <w:multiLevelType w:val="multilevel"/>
    <w:tmpl w:val="9DE01FD0"/>
    <w:lvl w:ilvl="0">
      <w:start w:val="1"/>
      <w:numFmt w:val="decimal"/>
      <w:pStyle w:val="XClause1Head"/>
      <w:isLgl/>
      <w:lvlText w:val="%1."/>
      <w:lvlJc w:val="left"/>
      <w:pPr>
        <w:tabs>
          <w:tab w:val="num" w:pos="1854"/>
        </w:tabs>
        <w:ind w:left="1854" w:hanging="720"/>
      </w:pPr>
      <w:rPr>
        <w:rFonts w:hint="default"/>
      </w:rPr>
    </w:lvl>
    <w:lvl w:ilvl="1">
      <w:start w:val="1"/>
      <w:numFmt w:val="decimal"/>
      <w:pStyle w:val="XClause2Sub"/>
      <w:lvlText w:val="%1.%2."/>
      <w:lvlJc w:val="left"/>
      <w:pPr>
        <w:tabs>
          <w:tab w:val="num" w:pos="1440"/>
        </w:tabs>
        <w:ind w:left="1440" w:hanging="720"/>
      </w:pPr>
      <w:rPr>
        <w:rFonts w:hint="default"/>
        <w:b w:val="0"/>
      </w:rPr>
    </w:lvl>
    <w:lvl w:ilvl="2">
      <w:start w:val="1"/>
      <w:numFmt w:val="decimal"/>
      <w:pStyle w:val="XClause3Sub"/>
      <w:lvlText w:val="%1.%2.%3."/>
      <w:lvlJc w:val="left"/>
      <w:pPr>
        <w:tabs>
          <w:tab w:val="num" w:pos="3097"/>
        </w:tabs>
        <w:ind w:left="3097" w:hanging="1112"/>
      </w:pPr>
      <w:rPr>
        <w:rFonts w:hint="default"/>
      </w:rPr>
    </w:lvl>
    <w:lvl w:ilvl="3">
      <w:start w:val="1"/>
      <w:numFmt w:val="decimal"/>
      <w:pStyle w:val="XClause4Sub"/>
      <w:lvlText w:val="%1.%2.%3.%4."/>
      <w:lvlJc w:val="left"/>
      <w:pPr>
        <w:tabs>
          <w:tab w:val="num" w:pos="3600"/>
        </w:tabs>
        <w:ind w:left="3600" w:hanging="1048"/>
      </w:pPr>
      <w:rPr>
        <w:rFonts w:hint="default"/>
      </w:rPr>
    </w:lvl>
    <w:lvl w:ilvl="4">
      <w:start w:val="1"/>
      <w:numFmt w:val="decimal"/>
      <w:pStyle w:val="XClause5Sub"/>
      <w:lvlText w:val="%1.%2.%3.%4.%5."/>
      <w:lvlJc w:val="left"/>
      <w:pPr>
        <w:tabs>
          <w:tab w:val="num" w:pos="5041"/>
        </w:tabs>
        <w:ind w:left="5041" w:hanging="1441"/>
      </w:pPr>
      <w:rPr>
        <w:rFonts w:hint="default"/>
      </w:rPr>
    </w:lvl>
    <w:lvl w:ilvl="5">
      <w:start w:val="1"/>
      <w:numFmt w:val="decimal"/>
      <w:pStyle w:val="XClause6Sub"/>
      <w:lvlText w:val="%1.%2.%3.%4.%5.%6."/>
      <w:lvlJc w:val="left"/>
      <w:pPr>
        <w:tabs>
          <w:tab w:val="num" w:pos="6481"/>
        </w:tabs>
        <w:ind w:left="6481" w:hanging="1440"/>
      </w:pPr>
      <w:rPr>
        <w:rFonts w:hint="default"/>
      </w:rPr>
    </w:lvl>
    <w:lvl w:ilvl="6">
      <w:start w:val="1"/>
      <w:numFmt w:val="decimal"/>
      <w:pStyle w:val="XClause7Sub"/>
      <w:lvlText w:val="%1.%2.%3.%4.%5.%6.%7."/>
      <w:lvlJc w:val="left"/>
      <w:pPr>
        <w:tabs>
          <w:tab w:val="num" w:pos="7201"/>
        </w:tabs>
        <w:ind w:left="7201" w:hanging="1871"/>
      </w:pPr>
      <w:rPr>
        <w:rFonts w:hint="default"/>
      </w:rPr>
    </w:lvl>
    <w:lvl w:ilvl="7">
      <w:start w:val="1"/>
      <w:numFmt w:val="decimal"/>
      <w:pStyle w:val="XClause8Sub"/>
      <w:lvlText w:val="%1.%2.%3.%4.%5.%6.%7.%8."/>
      <w:lvlJc w:val="left"/>
      <w:pPr>
        <w:tabs>
          <w:tab w:val="num" w:pos="7921"/>
        </w:tabs>
        <w:ind w:left="7921" w:hanging="1967"/>
      </w:pPr>
      <w:rPr>
        <w:rFonts w:hint="default"/>
      </w:rPr>
    </w:lvl>
    <w:lvl w:ilvl="8">
      <w:start w:val="1"/>
      <w:numFmt w:val="decimal"/>
      <w:pStyle w:val="XClause9Sub"/>
      <w:isLgl/>
      <w:lvlText w:val="%1.%2.%3.%4.%5.%6.%7.%8.%9."/>
      <w:lvlJc w:val="left"/>
      <w:pPr>
        <w:tabs>
          <w:tab w:val="num" w:pos="8222"/>
        </w:tabs>
        <w:ind w:left="8222" w:hanging="1730"/>
      </w:pPr>
      <w:rPr>
        <w:rFonts w:hint="default"/>
      </w:rPr>
    </w:lvl>
  </w:abstractNum>
  <w:abstractNum w:abstractNumId="15" w15:restartNumberingAfterBreak="0">
    <w:nsid w:val="5D8A4921"/>
    <w:multiLevelType w:val="multilevel"/>
    <w:tmpl w:val="2ADC7E08"/>
    <w:lvl w:ilvl="0">
      <w:start w:val="1"/>
      <w:numFmt w:val="decimal"/>
      <w:pStyle w:val="Clause1Head"/>
      <w:isLgl/>
      <w:lvlText w:val="%1."/>
      <w:lvlJc w:val="left"/>
      <w:pPr>
        <w:tabs>
          <w:tab w:val="num" w:pos="720"/>
        </w:tabs>
        <w:ind w:left="720" w:hanging="720"/>
      </w:pPr>
      <w:rPr>
        <w:rFonts w:ascii="Times New Roman" w:hAnsi="Times New Roman" w:cs="Times New Roman" w:hint="default"/>
        <w:b w:val="0"/>
        <w:i w:val="0"/>
        <w:sz w:val="20"/>
        <w:szCs w:val="20"/>
      </w:rPr>
    </w:lvl>
    <w:lvl w:ilvl="1">
      <w:start w:val="1"/>
      <w:numFmt w:val="decimal"/>
      <w:pStyle w:val="Clause2Sub"/>
      <w:lvlText w:val="%1.%2."/>
      <w:lvlJc w:val="left"/>
      <w:pPr>
        <w:tabs>
          <w:tab w:val="num" w:pos="1440"/>
        </w:tabs>
        <w:ind w:left="1440" w:hanging="720"/>
      </w:pPr>
      <w:rPr>
        <w:rFonts w:hint="default"/>
      </w:rPr>
    </w:lvl>
    <w:lvl w:ilvl="2">
      <w:start w:val="1"/>
      <w:numFmt w:val="decimal"/>
      <w:pStyle w:val="Clause3Sub"/>
      <w:lvlText w:val="%1.%2.%3."/>
      <w:lvlJc w:val="left"/>
      <w:pPr>
        <w:tabs>
          <w:tab w:val="num" w:pos="2552"/>
        </w:tabs>
        <w:ind w:left="2552" w:hanging="1112"/>
      </w:pPr>
      <w:rPr>
        <w:rFonts w:hint="default"/>
      </w:rPr>
    </w:lvl>
    <w:lvl w:ilvl="3">
      <w:start w:val="1"/>
      <w:numFmt w:val="decimal"/>
      <w:pStyle w:val="Clause4Sub"/>
      <w:lvlText w:val="%1.%2.%3.%4."/>
      <w:lvlJc w:val="left"/>
      <w:pPr>
        <w:tabs>
          <w:tab w:val="num" w:pos="3600"/>
        </w:tabs>
        <w:ind w:left="3600" w:hanging="1048"/>
      </w:pPr>
      <w:rPr>
        <w:rFonts w:hint="default"/>
      </w:rPr>
    </w:lvl>
    <w:lvl w:ilvl="4">
      <w:start w:val="1"/>
      <w:numFmt w:val="decimal"/>
      <w:pStyle w:val="Clause5Sub"/>
      <w:lvlText w:val="%1.%2.%3.%4.%5."/>
      <w:lvlJc w:val="left"/>
      <w:pPr>
        <w:tabs>
          <w:tab w:val="num" w:pos="5041"/>
        </w:tabs>
        <w:ind w:left="5041" w:hanging="1441"/>
      </w:pPr>
      <w:rPr>
        <w:rFonts w:hint="default"/>
      </w:rPr>
    </w:lvl>
    <w:lvl w:ilvl="5">
      <w:start w:val="1"/>
      <w:numFmt w:val="decimal"/>
      <w:pStyle w:val="Clause6Sub"/>
      <w:lvlText w:val="%1.%2.%3.%4.%5.%6."/>
      <w:lvlJc w:val="left"/>
      <w:pPr>
        <w:tabs>
          <w:tab w:val="num" w:pos="6481"/>
        </w:tabs>
        <w:ind w:left="6481" w:hanging="1440"/>
      </w:pPr>
      <w:rPr>
        <w:rFonts w:hint="default"/>
      </w:rPr>
    </w:lvl>
    <w:lvl w:ilvl="6">
      <w:start w:val="1"/>
      <w:numFmt w:val="decimal"/>
      <w:pStyle w:val="Clause7Sub"/>
      <w:lvlText w:val="%1.%2.%3.%4.%5.%6.%7."/>
      <w:lvlJc w:val="left"/>
      <w:pPr>
        <w:tabs>
          <w:tab w:val="num" w:pos="7201"/>
        </w:tabs>
        <w:ind w:left="7201" w:hanging="1871"/>
      </w:pPr>
      <w:rPr>
        <w:rFonts w:hint="default"/>
      </w:rPr>
    </w:lvl>
    <w:lvl w:ilvl="7">
      <w:start w:val="1"/>
      <w:numFmt w:val="decimal"/>
      <w:pStyle w:val="Clause8Sub"/>
      <w:lvlText w:val="%1.%2.%3.%4.%5.%6.%7.%8."/>
      <w:lvlJc w:val="left"/>
      <w:pPr>
        <w:tabs>
          <w:tab w:val="num" w:pos="7921"/>
        </w:tabs>
        <w:ind w:left="7921" w:hanging="1967"/>
      </w:pPr>
      <w:rPr>
        <w:rFonts w:hint="default"/>
      </w:rPr>
    </w:lvl>
    <w:lvl w:ilvl="8">
      <w:start w:val="1"/>
      <w:numFmt w:val="decimal"/>
      <w:pStyle w:val="Clause9Sub"/>
      <w:isLgl/>
      <w:lvlText w:val="%1.%2.%3.%4.%5.%6.%7.%8.%9."/>
      <w:lvlJc w:val="left"/>
      <w:pPr>
        <w:tabs>
          <w:tab w:val="num" w:pos="8222"/>
        </w:tabs>
        <w:ind w:left="8222" w:hanging="1741"/>
      </w:pPr>
      <w:rPr>
        <w:rFonts w:hint="default"/>
      </w:rPr>
    </w:lvl>
  </w:abstractNum>
  <w:abstractNum w:abstractNumId="16" w15:restartNumberingAfterBreak="0">
    <w:nsid w:val="688E4A7D"/>
    <w:multiLevelType w:val="multilevel"/>
    <w:tmpl w:val="2494BC50"/>
    <w:lvl w:ilvl="0">
      <w:start w:val="1"/>
      <w:numFmt w:val="decimal"/>
      <w:pStyle w:val="level1"/>
      <w:isLgl/>
      <w:lvlText w:val="%1"/>
      <w:lvlJc w:val="left"/>
      <w:pPr>
        <w:tabs>
          <w:tab w:val="num" w:pos="567"/>
        </w:tabs>
        <w:ind w:left="567" w:hanging="567"/>
      </w:pPr>
      <w:rPr>
        <w:rFonts w:ascii="Arial" w:hAnsi="Arial" w:hint="default"/>
        <w:b w:val="0"/>
        <w:i w:val="0"/>
        <w:color w:val="auto"/>
        <w:sz w:val="22"/>
        <w:szCs w:val="22"/>
        <w:u w:val="none"/>
      </w:rPr>
    </w:lvl>
    <w:lvl w:ilvl="1">
      <w:start w:val="1"/>
      <w:numFmt w:val="decimal"/>
      <w:pStyle w:val="level2"/>
      <w:isLgl/>
      <w:lvlText w:val="%1.%2"/>
      <w:lvlJc w:val="left"/>
      <w:pPr>
        <w:tabs>
          <w:tab w:val="num" w:pos="851"/>
        </w:tabs>
        <w:ind w:left="851" w:hanging="851"/>
      </w:pPr>
      <w:rPr>
        <w:rFonts w:asciiTheme="majorHAnsi" w:hAnsiTheme="majorHAnsi" w:cstheme="majorHAnsi" w:hint="default"/>
        <w:b w:val="0"/>
        <w:i w:val="0"/>
        <w:sz w:val="20"/>
        <w:szCs w:val="20"/>
      </w:rPr>
    </w:lvl>
    <w:lvl w:ilvl="2">
      <w:start w:val="1"/>
      <w:numFmt w:val="decimal"/>
      <w:pStyle w:val="level3"/>
      <w:isLgl/>
      <w:lvlText w:val="%1.%2.%3"/>
      <w:lvlJc w:val="left"/>
      <w:pPr>
        <w:tabs>
          <w:tab w:val="num" w:pos="1134"/>
        </w:tabs>
        <w:ind w:left="1134" w:hanging="1134"/>
      </w:pPr>
      <w:rPr>
        <w:rFonts w:ascii="Arial (W1)" w:hAnsi="Arial (W1)" w:hint="default"/>
        <w:b w:val="0"/>
        <w:i w:val="0"/>
        <w:sz w:val="22"/>
        <w:szCs w:val="22"/>
      </w:rPr>
    </w:lvl>
    <w:lvl w:ilvl="3">
      <w:start w:val="1"/>
      <w:numFmt w:val="decimal"/>
      <w:pStyle w:val="level4"/>
      <w:isLgl/>
      <w:lvlText w:val="%1.%2.%3.%4"/>
      <w:lvlJc w:val="left"/>
      <w:pPr>
        <w:tabs>
          <w:tab w:val="num" w:pos="1418"/>
        </w:tabs>
        <w:ind w:left="1418" w:hanging="1418"/>
      </w:pPr>
      <w:rPr>
        <w:rFonts w:ascii="Arial (W1)" w:hAnsi="Arial (W1)" w:hint="default"/>
        <w:b w:val="0"/>
        <w:i w:val="0"/>
        <w:sz w:val="22"/>
        <w:szCs w:val="22"/>
      </w:rPr>
    </w:lvl>
    <w:lvl w:ilvl="4">
      <w:start w:val="1"/>
      <w:numFmt w:val="decimal"/>
      <w:pStyle w:val="level5"/>
      <w:lvlText w:val="%1.%2.%3.%4.%5"/>
      <w:lvlJc w:val="left"/>
      <w:pPr>
        <w:tabs>
          <w:tab w:val="num" w:pos="1701"/>
        </w:tabs>
        <w:ind w:left="1701" w:hanging="1701"/>
      </w:pPr>
      <w:rPr>
        <w:rFonts w:ascii="Arial (W1)" w:hAnsi="Arial (W1)" w:hint="default"/>
        <w:b w:val="0"/>
        <w:i w:val="0"/>
        <w:sz w:val="22"/>
        <w:szCs w:val="22"/>
      </w:rPr>
    </w:lvl>
    <w:lvl w:ilvl="5">
      <w:start w:val="1"/>
      <w:numFmt w:val="decimal"/>
      <w:pStyle w:val="level6"/>
      <w:lvlText w:val="%1.%2.%3.%4.%5.%6"/>
      <w:lvlJc w:val="left"/>
      <w:pPr>
        <w:tabs>
          <w:tab w:val="num" w:pos="1985"/>
        </w:tabs>
        <w:ind w:left="1985" w:hanging="1985"/>
      </w:pPr>
      <w:rPr>
        <w:rFonts w:ascii="Arial (W1)" w:hAnsi="Arial (W1)" w:hint="default"/>
        <w:b w:val="0"/>
        <w:i w:val="0"/>
        <w:sz w:val="22"/>
        <w:szCs w:val="22"/>
      </w:rPr>
    </w:lvl>
    <w:lvl w:ilvl="6">
      <w:start w:val="1"/>
      <w:numFmt w:val="decimal"/>
      <w:pStyle w:val="level7"/>
      <w:lvlText w:val="%1.%2.%3.%4.%5.%6.%7"/>
      <w:lvlJc w:val="left"/>
      <w:pPr>
        <w:tabs>
          <w:tab w:val="num" w:pos="2268"/>
        </w:tabs>
        <w:ind w:left="2268" w:hanging="2268"/>
      </w:pPr>
      <w:rPr>
        <w:rFonts w:ascii="Arial (W1)" w:hAnsi="Arial (W1)" w:hint="default"/>
        <w:b w:val="0"/>
        <w:i w:val="0"/>
        <w:sz w:val="22"/>
        <w:szCs w:val="22"/>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0D616E0"/>
    <w:multiLevelType w:val="multilevel"/>
    <w:tmpl w:val="B502996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510" w:hanging="1080"/>
      </w:pPr>
      <w:rPr>
        <w:rFonts w:hint="default"/>
      </w:rPr>
    </w:lvl>
    <w:lvl w:ilvl="4">
      <w:start w:val="1"/>
      <w:numFmt w:val="decimal"/>
      <w:lvlText w:val="%1.%2.%3.%4.%5."/>
      <w:lvlJc w:val="left"/>
      <w:pPr>
        <w:ind w:left="1530" w:hanging="1080"/>
      </w:pPr>
      <w:rPr>
        <w:rFonts w:hint="default"/>
      </w:rPr>
    </w:lvl>
    <w:lvl w:ilvl="5">
      <w:start w:val="1"/>
      <w:numFmt w:val="decimal"/>
      <w:pStyle w:val="Heading6"/>
      <w:lvlText w:val="%1.%2.%3.%4.%5.%6."/>
      <w:lvlJc w:val="left"/>
      <w:pPr>
        <w:ind w:left="1440" w:hanging="1440"/>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800" w:hanging="1800"/>
      </w:pPr>
      <w:rPr>
        <w:rFonts w:hint="default"/>
      </w:rPr>
    </w:lvl>
    <w:lvl w:ilvl="8">
      <w:start w:val="1"/>
      <w:numFmt w:val="decimal"/>
      <w:pStyle w:val="Heading9"/>
      <w:lvlText w:val="%1.%2.%3.%4.%5.%6.%7.%8.%9."/>
      <w:lvlJc w:val="left"/>
      <w:pPr>
        <w:ind w:left="2160" w:hanging="2160"/>
      </w:pPr>
      <w:rPr>
        <w:rFonts w:hint="default"/>
      </w:rPr>
    </w:lvl>
  </w:abstractNum>
  <w:abstractNum w:abstractNumId="18" w15:restartNumberingAfterBreak="0">
    <w:nsid w:val="7A6C5AA3"/>
    <w:multiLevelType w:val="hybridMultilevel"/>
    <w:tmpl w:val="D9427618"/>
    <w:lvl w:ilvl="0" w:tplc="631A655A">
      <w:start w:val="1"/>
      <w:numFmt w:val="decimal"/>
      <w:pStyle w:val="Schedule"/>
      <w:lvlText w:val="Schedule %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C994592"/>
    <w:multiLevelType w:val="hybridMultilevel"/>
    <w:tmpl w:val="877C0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6"/>
  </w:num>
  <w:num w:numId="4">
    <w:abstractNumId w:val="1"/>
  </w:num>
  <w:num w:numId="5">
    <w:abstractNumId w:val="14"/>
  </w:num>
  <w:num w:numId="6">
    <w:abstractNumId w:val="8"/>
  </w:num>
  <w:num w:numId="7">
    <w:abstractNumId w:val="13"/>
  </w:num>
  <w:num w:numId="8">
    <w:abstractNumId w:val="15"/>
  </w:num>
  <w:num w:numId="9">
    <w:abstractNumId w:val="1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14"/>
  </w:num>
  <w:num w:numId="19">
    <w:abstractNumId w:val="13"/>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3"/>
  </w:num>
  <w:num w:numId="27">
    <w:abstractNumId w:val="14"/>
  </w:num>
  <w:num w:numId="28">
    <w:abstractNumId w:val="14"/>
  </w:num>
  <w:num w:numId="29">
    <w:abstractNumId w:val="14"/>
  </w:num>
  <w:num w:numId="30">
    <w:abstractNumId w:val="6"/>
  </w:num>
  <w:num w:numId="31">
    <w:abstractNumId w:val="14"/>
  </w:num>
  <w:num w:numId="32">
    <w:abstractNumId w:val="5"/>
  </w:num>
  <w:num w:numId="33">
    <w:abstractNumId w:val="0"/>
  </w:num>
  <w:num w:numId="34">
    <w:abstractNumId w:val="2"/>
  </w:num>
  <w:num w:numId="35">
    <w:abstractNumId w:val="19"/>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2"/>
  </w:num>
  <w:num w:numId="39">
    <w:abstractNumId w:val="10"/>
  </w:num>
  <w:num w:numId="40">
    <w:abstractNumId w:val="4"/>
  </w:num>
  <w:num w:numId="41">
    <w:abstractNumId w:val="17"/>
  </w:num>
  <w:num w:numId="42">
    <w:abstractNumId w:val="9"/>
  </w:num>
  <w:num w:numId="43">
    <w:abstractNumId w:val="14"/>
  </w:num>
  <w:num w:numId="44">
    <w:abstractNumId w:val="14"/>
  </w:num>
  <w:num w:numId="45">
    <w:abstractNumId w:val="14"/>
  </w:num>
  <w:num w:numId="46">
    <w:abstractNumId w:val="14"/>
  </w:num>
  <w:num w:numId="47">
    <w:abstractNumId w:val="1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aan van Jaarsveld">
    <w15:presenceInfo w15:providerId="AD" w15:userId="S::rvjaarsveld@sautech.net::40bb5b54-fc16-4737-a9cc-4102a81384be"/>
  </w15:person>
  <w15:person w15:author="Nerushka Naidoo">
    <w15:presenceInfo w15:providerId="AD" w15:userId="S::Nerushka.Naidoo@TigerBrands.com::231b155b-3f08-458c-9dc9-98476eda8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C78"/>
    <w:rsid w:val="00005D8D"/>
    <w:rsid w:val="00006F28"/>
    <w:rsid w:val="0001173F"/>
    <w:rsid w:val="00017AD9"/>
    <w:rsid w:val="00021DC7"/>
    <w:rsid w:val="000228AA"/>
    <w:rsid w:val="000256C6"/>
    <w:rsid w:val="0003099C"/>
    <w:rsid w:val="00031454"/>
    <w:rsid w:val="00032450"/>
    <w:rsid w:val="000334B5"/>
    <w:rsid w:val="000348BB"/>
    <w:rsid w:val="00035011"/>
    <w:rsid w:val="000376D9"/>
    <w:rsid w:val="0004152D"/>
    <w:rsid w:val="00041778"/>
    <w:rsid w:val="00041CA8"/>
    <w:rsid w:val="00043DDF"/>
    <w:rsid w:val="0005090A"/>
    <w:rsid w:val="00064AB5"/>
    <w:rsid w:val="00065176"/>
    <w:rsid w:val="00073FA5"/>
    <w:rsid w:val="000776EB"/>
    <w:rsid w:val="000802AC"/>
    <w:rsid w:val="00086C29"/>
    <w:rsid w:val="00092489"/>
    <w:rsid w:val="00093D86"/>
    <w:rsid w:val="0009672F"/>
    <w:rsid w:val="000A0D9D"/>
    <w:rsid w:val="000A0E21"/>
    <w:rsid w:val="000B0BD9"/>
    <w:rsid w:val="000B4132"/>
    <w:rsid w:val="000B4243"/>
    <w:rsid w:val="000B4825"/>
    <w:rsid w:val="000B5980"/>
    <w:rsid w:val="000C3A89"/>
    <w:rsid w:val="000C4415"/>
    <w:rsid w:val="000C54FD"/>
    <w:rsid w:val="000C593B"/>
    <w:rsid w:val="000C7777"/>
    <w:rsid w:val="000C7B71"/>
    <w:rsid w:val="000D5BB9"/>
    <w:rsid w:val="000D5ED2"/>
    <w:rsid w:val="000D5F15"/>
    <w:rsid w:val="000E1947"/>
    <w:rsid w:val="000E3910"/>
    <w:rsid w:val="000E5237"/>
    <w:rsid w:val="000F22DF"/>
    <w:rsid w:val="000F5050"/>
    <w:rsid w:val="000F6947"/>
    <w:rsid w:val="000F6ACF"/>
    <w:rsid w:val="000F7920"/>
    <w:rsid w:val="00105D47"/>
    <w:rsid w:val="00107234"/>
    <w:rsid w:val="001108D6"/>
    <w:rsid w:val="00115721"/>
    <w:rsid w:val="00120993"/>
    <w:rsid w:val="00121F32"/>
    <w:rsid w:val="001237D7"/>
    <w:rsid w:val="00125A57"/>
    <w:rsid w:val="00126AA5"/>
    <w:rsid w:val="00132BD5"/>
    <w:rsid w:val="00137F67"/>
    <w:rsid w:val="001418F6"/>
    <w:rsid w:val="00141ACF"/>
    <w:rsid w:val="00141DFF"/>
    <w:rsid w:val="00143516"/>
    <w:rsid w:val="00146387"/>
    <w:rsid w:val="00147ADD"/>
    <w:rsid w:val="00153D9E"/>
    <w:rsid w:val="001545F0"/>
    <w:rsid w:val="00154EE1"/>
    <w:rsid w:val="00156F98"/>
    <w:rsid w:val="00164B01"/>
    <w:rsid w:val="00164DBF"/>
    <w:rsid w:val="00166397"/>
    <w:rsid w:val="00166A1A"/>
    <w:rsid w:val="001719B1"/>
    <w:rsid w:val="00174BC9"/>
    <w:rsid w:val="00177CDC"/>
    <w:rsid w:val="00182373"/>
    <w:rsid w:val="00184775"/>
    <w:rsid w:val="00186B2D"/>
    <w:rsid w:val="00191F58"/>
    <w:rsid w:val="00192437"/>
    <w:rsid w:val="001954E5"/>
    <w:rsid w:val="001A3CC5"/>
    <w:rsid w:val="001A5C5A"/>
    <w:rsid w:val="001B5B52"/>
    <w:rsid w:val="001B75D8"/>
    <w:rsid w:val="001C10B5"/>
    <w:rsid w:val="001C2642"/>
    <w:rsid w:val="001C5BE0"/>
    <w:rsid w:val="001D37B4"/>
    <w:rsid w:val="001D6C33"/>
    <w:rsid w:val="001F02B0"/>
    <w:rsid w:val="001F0EF5"/>
    <w:rsid w:val="001F147C"/>
    <w:rsid w:val="002001EC"/>
    <w:rsid w:val="00202D07"/>
    <w:rsid w:val="00206F0A"/>
    <w:rsid w:val="00212C3B"/>
    <w:rsid w:val="00220499"/>
    <w:rsid w:val="0022187E"/>
    <w:rsid w:val="00222575"/>
    <w:rsid w:val="00222A28"/>
    <w:rsid w:val="00224045"/>
    <w:rsid w:val="00227159"/>
    <w:rsid w:val="002313D2"/>
    <w:rsid w:val="002355F1"/>
    <w:rsid w:val="002358FA"/>
    <w:rsid w:val="00236B98"/>
    <w:rsid w:val="00241542"/>
    <w:rsid w:val="002442C8"/>
    <w:rsid w:val="00252602"/>
    <w:rsid w:val="00252C98"/>
    <w:rsid w:val="00255E8E"/>
    <w:rsid w:val="00257B8C"/>
    <w:rsid w:val="00260BD9"/>
    <w:rsid w:val="00266ABA"/>
    <w:rsid w:val="00266AC1"/>
    <w:rsid w:val="00267523"/>
    <w:rsid w:val="00267F77"/>
    <w:rsid w:val="00272529"/>
    <w:rsid w:val="00272640"/>
    <w:rsid w:val="00273AB1"/>
    <w:rsid w:val="00274E4D"/>
    <w:rsid w:val="00281975"/>
    <w:rsid w:val="002834A0"/>
    <w:rsid w:val="00284B04"/>
    <w:rsid w:val="00285348"/>
    <w:rsid w:val="002916F1"/>
    <w:rsid w:val="00291AA6"/>
    <w:rsid w:val="002925E0"/>
    <w:rsid w:val="00294960"/>
    <w:rsid w:val="002A3709"/>
    <w:rsid w:val="002A59B1"/>
    <w:rsid w:val="002B3AE1"/>
    <w:rsid w:val="002B5533"/>
    <w:rsid w:val="002B722C"/>
    <w:rsid w:val="002C11A8"/>
    <w:rsid w:val="002C1A76"/>
    <w:rsid w:val="002C46FE"/>
    <w:rsid w:val="002C70AA"/>
    <w:rsid w:val="002C7939"/>
    <w:rsid w:val="002D08DD"/>
    <w:rsid w:val="002D139D"/>
    <w:rsid w:val="002D72B5"/>
    <w:rsid w:val="002E42E7"/>
    <w:rsid w:val="002E50AE"/>
    <w:rsid w:val="002F12E2"/>
    <w:rsid w:val="002F23CE"/>
    <w:rsid w:val="002F4396"/>
    <w:rsid w:val="002F5C42"/>
    <w:rsid w:val="002F64B4"/>
    <w:rsid w:val="002F7D8A"/>
    <w:rsid w:val="00300653"/>
    <w:rsid w:val="0030251C"/>
    <w:rsid w:val="00303A9F"/>
    <w:rsid w:val="0031042F"/>
    <w:rsid w:val="00311830"/>
    <w:rsid w:val="00316B32"/>
    <w:rsid w:val="00326FCF"/>
    <w:rsid w:val="00337CF8"/>
    <w:rsid w:val="0034375B"/>
    <w:rsid w:val="00344AF8"/>
    <w:rsid w:val="00344B12"/>
    <w:rsid w:val="00345A23"/>
    <w:rsid w:val="003508E7"/>
    <w:rsid w:val="00354641"/>
    <w:rsid w:val="003557C4"/>
    <w:rsid w:val="0036165C"/>
    <w:rsid w:val="00362A8B"/>
    <w:rsid w:val="0036510A"/>
    <w:rsid w:val="0037576C"/>
    <w:rsid w:val="00381FED"/>
    <w:rsid w:val="00383B30"/>
    <w:rsid w:val="00383E7B"/>
    <w:rsid w:val="003A3C02"/>
    <w:rsid w:val="003A7938"/>
    <w:rsid w:val="003B2659"/>
    <w:rsid w:val="003B5D3F"/>
    <w:rsid w:val="003C4ACB"/>
    <w:rsid w:val="003C7E70"/>
    <w:rsid w:val="003D5F9B"/>
    <w:rsid w:val="003F2453"/>
    <w:rsid w:val="003F2BE5"/>
    <w:rsid w:val="003F2E30"/>
    <w:rsid w:val="003F4C78"/>
    <w:rsid w:val="003F669B"/>
    <w:rsid w:val="004017A7"/>
    <w:rsid w:val="00402BFF"/>
    <w:rsid w:val="004148DA"/>
    <w:rsid w:val="004149AC"/>
    <w:rsid w:val="004207EE"/>
    <w:rsid w:val="00430263"/>
    <w:rsid w:val="0043411E"/>
    <w:rsid w:val="00435A5B"/>
    <w:rsid w:val="00442388"/>
    <w:rsid w:val="00442C56"/>
    <w:rsid w:val="00446586"/>
    <w:rsid w:val="004467B9"/>
    <w:rsid w:val="0045059E"/>
    <w:rsid w:val="00457FCD"/>
    <w:rsid w:val="00464B9B"/>
    <w:rsid w:val="00467D59"/>
    <w:rsid w:val="00472A2D"/>
    <w:rsid w:val="0047383D"/>
    <w:rsid w:val="00476C0B"/>
    <w:rsid w:val="00483AB6"/>
    <w:rsid w:val="0048560F"/>
    <w:rsid w:val="004904AC"/>
    <w:rsid w:val="00490DD6"/>
    <w:rsid w:val="0049434E"/>
    <w:rsid w:val="00495933"/>
    <w:rsid w:val="0049665F"/>
    <w:rsid w:val="004A2AE1"/>
    <w:rsid w:val="004A4D2D"/>
    <w:rsid w:val="004A521F"/>
    <w:rsid w:val="004B04AA"/>
    <w:rsid w:val="004B750A"/>
    <w:rsid w:val="004C3B8D"/>
    <w:rsid w:val="004C3BB8"/>
    <w:rsid w:val="004C7331"/>
    <w:rsid w:val="004D789C"/>
    <w:rsid w:val="004E078A"/>
    <w:rsid w:val="004E1EE6"/>
    <w:rsid w:val="004E56BF"/>
    <w:rsid w:val="004E5CAC"/>
    <w:rsid w:val="004E7DD8"/>
    <w:rsid w:val="004F345F"/>
    <w:rsid w:val="004F5650"/>
    <w:rsid w:val="004F5E77"/>
    <w:rsid w:val="005040A5"/>
    <w:rsid w:val="00507042"/>
    <w:rsid w:val="00507B77"/>
    <w:rsid w:val="0051373E"/>
    <w:rsid w:val="00515583"/>
    <w:rsid w:val="0051624E"/>
    <w:rsid w:val="00516826"/>
    <w:rsid w:val="0051726C"/>
    <w:rsid w:val="00517A47"/>
    <w:rsid w:val="005262B9"/>
    <w:rsid w:val="00533464"/>
    <w:rsid w:val="00536BC7"/>
    <w:rsid w:val="00540D27"/>
    <w:rsid w:val="00543917"/>
    <w:rsid w:val="00543E04"/>
    <w:rsid w:val="00543F04"/>
    <w:rsid w:val="00556FC3"/>
    <w:rsid w:val="00560EAF"/>
    <w:rsid w:val="005610FD"/>
    <w:rsid w:val="00561753"/>
    <w:rsid w:val="00562E11"/>
    <w:rsid w:val="00563EF9"/>
    <w:rsid w:val="00564AE1"/>
    <w:rsid w:val="00576031"/>
    <w:rsid w:val="005827AE"/>
    <w:rsid w:val="00583928"/>
    <w:rsid w:val="005842FE"/>
    <w:rsid w:val="00584436"/>
    <w:rsid w:val="00585650"/>
    <w:rsid w:val="005947CE"/>
    <w:rsid w:val="0059610E"/>
    <w:rsid w:val="005966A2"/>
    <w:rsid w:val="00597DBF"/>
    <w:rsid w:val="005A3C20"/>
    <w:rsid w:val="005B27EA"/>
    <w:rsid w:val="005B3E25"/>
    <w:rsid w:val="005B55CF"/>
    <w:rsid w:val="005B61B9"/>
    <w:rsid w:val="005B6A57"/>
    <w:rsid w:val="005C2BD3"/>
    <w:rsid w:val="005C3EC8"/>
    <w:rsid w:val="005C54D4"/>
    <w:rsid w:val="005C5F9F"/>
    <w:rsid w:val="005C60FA"/>
    <w:rsid w:val="005C62E1"/>
    <w:rsid w:val="005D5443"/>
    <w:rsid w:val="005E0911"/>
    <w:rsid w:val="005F29A2"/>
    <w:rsid w:val="005F716D"/>
    <w:rsid w:val="006003E0"/>
    <w:rsid w:val="00605D00"/>
    <w:rsid w:val="006144FA"/>
    <w:rsid w:val="006148DA"/>
    <w:rsid w:val="006163D9"/>
    <w:rsid w:val="00617276"/>
    <w:rsid w:val="006179AF"/>
    <w:rsid w:val="00623B52"/>
    <w:rsid w:val="00625AFC"/>
    <w:rsid w:val="00630068"/>
    <w:rsid w:val="00634081"/>
    <w:rsid w:val="00636689"/>
    <w:rsid w:val="00636B99"/>
    <w:rsid w:val="00637570"/>
    <w:rsid w:val="00640B64"/>
    <w:rsid w:val="00640C9A"/>
    <w:rsid w:val="00640F60"/>
    <w:rsid w:val="00642419"/>
    <w:rsid w:val="00643E1E"/>
    <w:rsid w:val="00645CB9"/>
    <w:rsid w:val="006472EB"/>
    <w:rsid w:val="006612D5"/>
    <w:rsid w:val="006652CB"/>
    <w:rsid w:val="006677C6"/>
    <w:rsid w:val="00670047"/>
    <w:rsid w:val="00671238"/>
    <w:rsid w:val="00680F32"/>
    <w:rsid w:val="00681020"/>
    <w:rsid w:val="00684CA1"/>
    <w:rsid w:val="00695062"/>
    <w:rsid w:val="006A2C15"/>
    <w:rsid w:val="006A3FE6"/>
    <w:rsid w:val="006A6604"/>
    <w:rsid w:val="006B1424"/>
    <w:rsid w:val="006B1AA6"/>
    <w:rsid w:val="006B3ED9"/>
    <w:rsid w:val="006B6219"/>
    <w:rsid w:val="006C30BD"/>
    <w:rsid w:val="006C451D"/>
    <w:rsid w:val="006C71A1"/>
    <w:rsid w:val="006C7642"/>
    <w:rsid w:val="006D30DF"/>
    <w:rsid w:val="006E031C"/>
    <w:rsid w:val="006F09B1"/>
    <w:rsid w:val="006F45AE"/>
    <w:rsid w:val="00701BAA"/>
    <w:rsid w:val="00701EE8"/>
    <w:rsid w:val="0070433D"/>
    <w:rsid w:val="00704633"/>
    <w:rsid w:val="00712643"/>
    <w:rsid w:val="00714014"/>
    <w:rsid w:val="00714039"/>
    <w:rsid w:val="00714670"/>
    <w:rsid w:val="007155C5"/>
    <w:rsid w:val="007170FA"/>
    <w:rsid w:val="00722134"/>
    <w:rsid w:val="0072379A"/>
    <w:rsid w:val="00724B11"/>
    <w:rsid w:val="0072601A"/>
    <w:rsid w:val="007277D7"/>
    <w:rsid w:val="00730721"/>
    <w:rsid w:val="00730902"/>
    <w:rsid w:val="007428A6"/>
    <w:rsid w:val="00743E3B"/>
    <w:rsid w:val="007440E4"/>
    <w:rsid w:val="00753468"/>
    <w:rsid w:val="00767224"/>
    <w:rsid w:val="00767485"/>
    <w:rsid w:val="00773189"/>
    <w:rsid w:val="007771EE"/>
    <w:rsid w:val="0077797B"/>
    <w:rsid w:val="007779C4"/>
    <w:rsid w:val="0078541E"/>
    <w:rsid w:val="00785D0E"/>
    <w:rsid w:val="0078733D"/>
    <w:rsid w:val="00787668"/>
    <w:rsid w:val="00787C59"/>
    <w:rsid w:val="0079092F"/>
    <w:rsid w:val="007912E1"/>
    <w:rsid w:val="00794FE6"/>
    <w:rsid w:val="007957D8"/>
    <w:rsid w:val="007A0991"/>
    <w:rsid w:val="007A219C"/>
    <w:rsid w:val="007A4491"/>
    <w:rsid w:val="007A495F"/>
    <w:rsid w:val="007A4C26"/>
    <w:rsid w:val="007A5B92"/>
    <w:rsid w:val="007B1E23"/>
    <w:rsid w:val="007B57F7"/>
    <w:rsid w:val="007B75A0"/>
    <w:rsid w:val="007B75FC"/>
    <w:rsid w:val="007C1DC5"/>
    <w:rsid w:val="007C1F8C"/>
    <w:rsid w:val="007C3B9E"/>
    <w:rsid w:val="007C58DE"/>
    <w:rsid w:val="007C7C4D"/>
    <w:rsid w:val="007D0587"/>
    <w:rsid w:val="007D41F5"/>
    <w:rsid w:val="007D4F07"/>
    <w:rsid w:val="007D67D8"/>
    <w:rsid w:val="007E098D"/>
    <w:rsid w:val="007E1FBD"/>
    <w:rsid w:val="007E473A"/>
    <w:rsid w:val="007E4B15"/>
    <w:rsid w:val="007E6F4C"/>
    <w:rsid w:val="007E7B25"/>
    <w:rsid w:val="007F1614"/>
    <w:rsid w:val="007F6577"/>
    <w:rsid w:val="007F738F"/>
    <w:rsid w:val="007F7FE3"/>
    <w:rsid w:val="008000F1"/>
    <w:rsid w:val="0080107D"/>
    <w:rsid w:val="00806434"/>
    <w:rsid w:val="00811A67"/>
    <w:rsid w:val="008140BD"/>
    <w:rsid w:val="00820B4B"/>
    <w:rsid w:val="008214E7"/>
    <w:rsid w:val="00832B18"/>
    <w:rsid w:val="00833DFA"/>
    <w:rsid w:val="0083448B"/>
    <w:rsid w:val="0083600B"/>
    <w:rsid w:val="008372B8"/>
    <w:rsid w:val="00842FDE"/>
    <w:rsid w:val="00850B07"/>
    <w:rsid w:val="00855AB8"/>
    <w:rsid w:val="00856C39"/>
    <w:rsid w:val="008576FA"/>
    <w:rsid w:val="00873209"/>
    <w:rsid w:val="00876552"/>
    <w:rsid w:val="00880792"/>
    <w:rsid w:val="008857BC"/>
    <w:rsid w:val="008902AE"/>
    <w:rsid w:val="00896D7F"/>
    <w:rsid w:val="008A1470"/>
    <w:rsid w:val="008A43DF"/>
    <w:rsid w:val="008A5315"/>
    <w:rsid w:val="008B1BB2"/>
    <w:rsid w:val="008B1F6F"/>
    <w:rsid w:val="008C0DEC"/>
    <w:rsid w:val="008C1373"/>
    <w:rsid w:val="008C2D71"/>
    <w:rsid w:val="008C3BEF"/>
    <w:rsid w:val="008C44B7"/>
    <w:rsid w:val="008C61A1"/>
    <w:rsid w:val="008C7296"/>
    <w:rsid w:val="008D357D"/>
    <w:rsid w:val="008D6984"/>
    <w:rsid w:val="008E0306"/>
    <w:rsid w:val="008E2422"/>
    <w:rsid w:val="008E37FB"/>
    <w:rsid w:val="008E4B2D"/>
    <w:rsid w:val="008E511C"/>
    <w:rsid w:val="008E54C3"/>
    <w:rsid w:val="008F3B17"/>
    <w:rsid w:val="008F57CF"/>
    <w:rsid w:val="008F68A0"/>
    <w:rsid w:val="00900840"/>
    <w:rsid w:val="009020CF"/>
    <w:rsid w:val="00905C52"/>
    <w:rsid w:val="00906914"/>
    <w:rsid w:val="00906C0B"/>
    <w:rsid w:val="00912121"/>
    <w:rsid w:val="00912FB8"/>
    <w:rsid w:val="009152D2"/>
    <w:rsid w:val="00917DCA"/>
    <w:rsid w:val="009206CA"/>
    <w:rsid w:val="00924D86"/>
    <w:rsid w:val="00925BEF"/>
    <w:rsid w:val="00932065"/>
    <w:rsid w:val="00940732"/>
    <w:rsid w:val="009409F6"/>
    <w:rsid w:val="00950AC9"/>
    <w:rsid w:val="009529F6"/>
    <w:rsid w:val="00956814"/>
    <w:rsid w:val="00960748"/>
    <w:rsid w:val="00963D10"/>
    <w:rsid w:val="00964374"/>
    <w:rsid w:val="00970E6D"/>
    <w:rsid w:val="00975865"/>
    <w:rsid w:val="0097678B"/>
    <w:rsid w:val="009767F5"/>
    <w:rsid w:val="00984905"/>
    <w:rsid w:val="00993CD4"/>
    <w:rsid w:val="00995286"/>
    <w:rsid w:val="009A1BEB"/>
    <w:rsid w:val="009B1367"/>
    <w:rsid w:val="009B4936"/>
    <w:rsid w:val="009B6019"/>
    <w:rsid w:val="009D074E"/>
    <w:rsid w:val="009D5AD5"/>
    <w:rsid w:val="009D6E35"/>
    <w:rsid w:val="009E4E1A"/>
    <w:rsid w:val="009E6544"/>
    <w:rsid w:val="00A06A1D"/>
    <w:rsid w:val="00A10959"/>
    <w:rsid w:val="00A20D16"/>
    <w:rsid w:val="00A35E0C"/>
    <w:rsid w:val="00A3658F"/>
    <w:rsid w:val="00A422E6"/>
    <w:rsid w:val="00A453E5"/>
    <w:rsid w:val="00A52ECF"/>
    <w:rsid w:val="00A605C6"/>
    <w:rsid w:val="00A60D84"/>
    <w:rsid w:val="00A6195B"/>
    <w:rsid w:val="00A642F1"/>
    <w:rsid w:val="00A8323E"/>
    <w:rsid w:val="00A844EF"/>
    <w:rsid w:val="00A90EB1"/>
    <w:rsid w:val="00A91903"/>
    <w:rsid w:val="00A963FD"/>
    <w:rsid w:val="00A96513"/>
    <w:rsid w:val="00AA072B"/>
    <w:rsid w:val="00AA0B71"/>
    <w:rsid w:val="00AA2B43"/>
    <w:rsid w:val="00AC086F"/>
    <w:rsid w:val="00AC6AF1"/>
    <w:rsid w:val="00AD41DC"/>
    <w:rsid w:val="00AD4C4E"/>
    <w:rsid w:val="00AD4C5E"/>
    <w:rsid w:val="00AE49CD"/>
    <w:rsid w:val="00AE6999"/>
    <w:rsid w:val="00AE78A4"/>
    <w:rsid w:val="00AF77FD"/>
    <w:rsid w:val="00B0575C"/>
    <w:rsid w:val="00B06FCE"/>
    <w:rsid w:val="00B155DD"/>
    <w:rsid w:val="00B17297"/>
    <w:rsid w:val="00B20C0B"/>
    <w:rsid w:val="00B25659"/>
    <w:rsid w:val="00B26098"/>
    <w:rsid w:val="00B272EB"/>
    <w:rsid w:val="00B34830"/>
    <w:rsid w:val="00B34FF9"/>
    <w:rsid w:val="00B400BD"/>
    <w:rsid w:val="00B43416"/>
    <w:rsid w:val="00B47EA0"/>
    <w:rsid w:val="00B5343A"/>
    <w:rsid w:val="00B5679C"/>
    <w:rsid w:val="00B568BC"/>
    <w:rsid w:val="00B61AF2"/>
    <w:rsid w:val="00B637D1"/>
    <w:rsid w:val="00B654E0"/>
    <w:rsid w:val="00B65F0C"/>
    <w:rsid w:val="00B66BF8"/>
    <w:rsid w:val="00B673E1"/>
    <w:rsid w:val="00B717B9"/>
    <w:rsid w:val="00B7284C"/>
    <w:rsid w:val="00B74098"/>
    <w:rsid w:val="00B75F5F"/>
    <w:rsid w:val="00B7629C"/>
    <w:rsid w:val="00B772F8"/>
    <w:rsid w:val="00B8433A"/>
    <w:rsid w:val="00B85762"/>
    <w:rsid w:val="00B85C01"/>
    <w:rsid w:val="00B87E64"/>
    <w:rsid w:val="00B910B9"/>
    <w:rsid w:val="00BA0555"/>
    <w:rsid w:val="00BA0A37"/>
    <w:rsid w:val="00BA0FF1"/>
    <w:rsid w:val="00BA156B"/>
    <w:rsid w:val="00BA38A4"/>
    <w:rsid w:val="00BA38EE"/>
    <w:rsid w:val="00BA5383"/>
    <w:rsid w:val="00BB0F72"/>
    <w:rsid w:val="00BB1F7D"/>
    <w:rsid w:val="00BB2BA2"/>
    <w:rsid w:val="00BB7D03"/>
    <w:rsid w:val="00BC068F"/>
    <w:rsid w:val="00BC1935"/>
    <w:rsid w:val="00BC28F3"/>
    <w:rsid w:val="00BC366E"/>
    <w:rsid w:val="00BC7B90"/>
    <w:rsid w:val="00BD218A"/>
    <w:rsid w:val="00BE02D6"/>
    <w:rsid w:val="00BE172C"/>
    <w:rsid w:val="00BE376C"/>
    <w:rsid w:val="00BE548F"/>
    <w:rsid w:val="00BF05B9"/>
    <w:rsid w:val="00BF2039"/>
    <w:rsid w:val="00BF2BDC"/>
    <w:rsid w:val="00BF30CC"/>
    <w:rsid w:val="00BF3CC3"/>
    <w:rsid w:val="00BF57C9"/>
    <w:rsid w:val="00BF5808"/>
    <w:rsid w:val="00BF5A68"/>
    <w:rsid w:val="00BF69D8"/>
    <w:rsid w:val="00C04844"/>
    <w:rsid w:val="00C07E7B"/>
    <w:rsid w:val="00C1178E"/>
    <w:rsid w:val="00C12523"/>
    <w:rsid w:val="00C17CE8"/>
    <w:rsid w:val="00C22946"/>
    <w:rsid w:val="00C22CD5"/>
    <w:rsid w:val="00C25986"/>
    <w:rsid w:val="00C261DE"/>
    <w:rsid w:val="00C330E8"/>
    <w:rsid w:val="00C34E2E"/>
    <w:rsid w:val="00C371D4"/>
    <w:rsid w:val="00C37682"/>
    <w:rsid w:val="00C46A87"/>
    <w:rsid w:val="00C46B02"/>
    <w:rsid w:val="00C5751F"/>
    <w:rsid w:val="00C642A6"/>
    <w:rsid w:val="00C673C3"/>
    <w:rsid w:val="00C708ED"/>
    <w:rsid w:val="00C70B3A"/>
    <w:rsid w:val="00C73E66"/>
    <w:rsid w:val="00C74FD5"/>
    <w:rsid w:val="00C75552"/>
    <w:rsid w:val="00C77C9F"/>
    <w:rsid w:val="00C80AF7"/>
    <w:rsid w:val="00C86982"/>
    <w:rsid w:val="00C8714C"/>
    <w:rsid w:val="00C92C44"/>
    <w:rsid w:val="00C939BD"/>
    <w:rsid w:val="00C9537D"/>
    <w:rsid w:val="00CA1FFB"/>
    <w:rsid w:val="00CA31EF"/>
    <w:rsid w:val="00CA35C7"/>
    <w:rsid w:val="00CA46B4"/>
    <w:rsid w:val="00CB1403"/>
    <w:rsid w:val="00CC01A3"/>
    <w:rsid w:val="00CD33F9"/>
    <w:rsid w:val="00CE1460"/>
    <w:rsid w:val="00CE42BF"/>
    <w:rsid w:val="00CE6129"/>
    <w:rsid w:val="00CE7CAF"/>
    <w:rsid w:val="00CF123C"/>
    <w:rsid w:val="00CF4D5A"/>
    <w:rsid w:val="00D00B59"/>
    <w:rsid w:val="00D0227F"/>
    <w:rsid w:val="00D0310C"/>
    <w:rsid w:val="00D03C87"/>
    <w:rsid w:val="00D103F4"/>
    <w:rsid w:val="00D139CA"/>
    <w:rsid w:val="00D1556A"/>
    <w:rsid w:val="00D24C2B"/>
    <w:rsid w:val="00D3625A"/>
    <w:rsid w:val="00D40499"/>
    <w:rsid w:val="00D40F13"/>
    <w:rsid w:val="00D420FB"/>
    <w:rsid w:val="00D52CB9"/>
    <w:rsid w:val="00D53A08"/>
    <w:rsid w:val="00D5619B"/>
    <w:rsid w:val="00D61A8C"/>
    <w:rsid w:val="00D62EFF"/>
    <w:rsid w:val="00D67052"/>
    <w:rsid w:val="00D67BBF"/>
    <w:rsid w:val="00D753EB"/>
    <w:rsid w:val="00D842AA"/>
    <w:rsid w:val="00D844B5"/>
    <w:rsid w:val="00D91423"/>
    <w:rsid w:val="00D93BBE"/>
    <w:rsid w:val="00DB289C"/>
    <w:rsid w:val="00DB4FD3"/>
    <w:rsid w:val="00DB50B1"/>
    <w:rsid w:val="00DB68F3"/>
    <w:rsid w:val="00DC1418"/>
    <w:rsid w:val="00DD06EC"/>
    <w:rsid w:val="00DD3A79"/>
    <w:rsid w:val="00DD427D"/>
    <w:rsid w:val="00DE6B2A"/>
    <w:rsid w:val="00DF0884"/>
    <w:rsid w:val="00DF726E"/>
    <w:rsid w:val="00E01454"/>
    <w:rsid w:val="00E019A2"/>
    <w:rsid w:val="00E0305A"/>
    <w:rsid w:val="00E05DD7"/>
    <w:rsid w:val="00E1072B"/>
    <w:rsid w:val="00E17CBD"/>
    <w:rsid w:val="00E21760"/>
    <w:rsid w:val="00E21CC1"/>
    <w:rsid w:val="00E22ED2"/>
    <w:rsid w:val="00E24B9A"/>
    <w:rsid w:val="00E24E56"/>
    <w:rsid w:val="00E2605D"/>
    <w:rsid w:val="00E3158E"/>
    <w:rsid w:val="00E31D2C"/>
    <w:rsid w:val="00E322FA"/>
    <w:rsid w:val="00E34F2E"/>
    <w:rsid w:val="00E35A86"/>
    <w:rsid w:val="00E35DF7"/>
    <w:rsid w:val="00E43079"/>
    <w:rsid w:val="00E447E4"/>
    <w:rsid w:val="00E537CE"/>
    <w:rsid w:val="00E549BB"/>
    <w:rsid w:val="00E54F1B"/>
    <w:rsid w:val="00E5689B"/>
    <w:rsid w:val="00E57A19"/>
    <w:rsid w:val="00E60CE5"/>
    <w:rsid w:val="00E61B44"/>
    <w:rsid w:val="00E6218F"/>
    <w:rsid w:val="00E65FF9"/>
    <w:rsid w:val="00E707B6"/>
    <w:rsid w:val="00E7354D"/>
    <w:rsid w:val="00E74B6F"/>
    <w:rsid w:val="00E83AD3"/>
    <w:rsid w:val="00E844A5"/>
    <w:rsid w:val="00E86163"/>
    <w:rsid w:val="00E9063E"/>
    <w:rsid w:val="00E9695E"/>
    <w:rsid w:val="00E96A94"/>
    <w:rsid w:val="00E96F1F"/>
    <w:rsid w:val="00EA3C93"/>
    <w:rsid w:val="00EB3A4F"/>
    <w:rsid w:val="00EB589E"/>
    <w:rsid w:val="00EC2C0B"/>
    <w:rsid w:val="00EC4286"/>
    <w:rsid w:val="00EC4D91"/>
    <w:rsid w:val="00EC7DC1"/>
    <w:rsid w:val="00ED4A0E"/>
    <w:rsid w:val="00ED5D61"/>
    <w:rsid w:val="00ED660F"/>
    <w:rsid w:val="00EE005F"/>
    <w:rsid w:val="00EE0832"/>
    <w:rsid w:val="00EE1583"/>
    <w:rsid w:val="00EE49BD"/>
    <w:rsid w:val="00EE4C05"/>
    <w:rsid w:val="00EE61AF"/>
    <w:rsid w:val="00EE757D"/>
    <w:rsid w:val="00EE7D15"/>
    <w:rsid w:val="00F07C56"/>
    <w:rsid w:val="00F11119"/>
    <w:rsid w:val="00F1298B"/>
    <w:rsid w:val="00F12FCD"/>
    <w:rsid w:val="00F1311F"/>
    <w:rsid w:val="00F131A2"/>
    <w:rsid w:val="00F253B8"/>
    <w:rsid w:val="00F27A17"/>
    <w:rsid w:val="00F27BE0"/>
    <w:rsid w:val="00F30AD0"/>
    <w:rsid w:val="00F32876"/>
    <w:rsid w:val="00F3461B"/>
    <w:rsid w:val="00F35E5B"/>
    <w:rsid w:val="00F370D2"/>
    <w:rsid w:val="00F610BE"/>
    <w:rsid w:val="00F7270D"/>
    <w:rsid w:val="00F74052"/>
    <w:rsid w:val="00F76B9D"/>
    <w:rsid w:val="00F81C80"/>
    <w:rsid w:val="00F8480D"/>
    <w:rsid w:val="00FA0648"/>
    <w:rsid w:val="00FA296E"/>
    <w:rsid w:val="00FA6FED"/>
    <w:rsid w:val="00FB02C5"/>
    <w:rsid w:val="00FB1C66"/>
    <w:rsid w:val="00FB532F"/>
    <w:rsid w:val="00FC0436"/>
    <w:rsid w:val="00FC0B42"/>
    <w:rsid w:val="00FC64A7"/>
    <w:rsid w:val="00FD0135"/>
    <w:rsid w:val="00FD3CA5"/>
    <w:rsid w:val="00FD58F1"/>
    <w:rsid w:val="00FD66CF"/>
    <w:rsid w:val="00FD7A0E"/>
    <w:rsid w:val="00FE16E3"/>
    <w:rsid w:val="00FE22C6"/>
    <w:rsid w:val="00FE2A48"/>
    <w:rsid w:val="00FE3F32"/>
    <w:rsid w:val="00FE478C"/>
    <w:rsid w:val="00FE524E"/>
    <w:rsid w:val="00FF1295"/>
    <w:rsid w:val="00FF15CF"/>
    <w:rsid w:val="00FF6C57"/>
    <w:rsid w:val="00FF6D65"/>
    <w:rsid w:val="00FF6FB7"/>
    <w:rsid w:val="00FF76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6709E"/>
  <w15:docId w15:val="{CD311474-6860-4AB1-8931-5DB8EF86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132"/>
    <w:pPr>
      <w:spacing w:after="160" w:line="259" w:lineRule="auto"/>
    </w:pPr>
    <w:rPr>
      <w:lang w:eastAsia="en-US"/>
    </w:rPr>
  </w:style>
  <w:style w:type="paragraph" w:styleId="Heading1">
    <w:name w:val="heading 1"/>
    <w:aliases w:val="BCX Heading 1,H1,Head1,Heading apps,h1,new page/chapter,At,L1,II+,I,level 1,Level 1 Head,Heading,l1,EOH heading 1,chaptertext,1,hd1,Head I,Title 1,SSF Heading 1,Section Heading,(Chapter Nbr),Section Heading1,(Chapter Nbr)1,Section,heading,Part"/>
    <w:basedOn w:val="Normal"/>
    <w:next w:val="Normal"/>
    <w:link w:val="Heading1Char"/>
    <w:autoRedefine/>
    <w:uiPriority w:val="9"/>
    <w:qFormat/>
    <w:rsid w:val="00164B01"/>
    <w:pPr>
      <w:numPr>
        <w:numId w:val="41"/>
      </w:numPr>
      <w:spacing w:before="120" w:after="240"/>
      <w:outlineLvl w:val="0"/>
    </w:pPr>
    <w:rPr>
      <w:rFonts w:asciiTheme="majorHAnsi" w:eastAsiaTheme="majorEastAsia" w:hAnsiTheme="majorHAnsi" w:cstheme="majorBidi"/>
      <w:b/>
      <w:bCs/>
      <w:color w:val="A5A5A5" w:themeColor="accent1" w:themeShade="BF"/>
      <w:sz w:val="32"/>
      <w:szCs w:val="32"/>
    </w:rPr>
  </w:style>
  <w:style w:type="paragraph" w:styleId="Heading2">
    <w:name w:val="heading 2"/>
    <w:aliases w:val="BCX Heading 2,BCX Heading 2 Char,H2 Char,H2,Header 2,Func Header,Subhead A,Level 2 Topic Heading Char,HeadB Char Char Char,HeadB Char,Heading 2 Char2 Char Char1 Char,Heading 2 Char2 Char Char Char Char Char Char,Sub-Head,Method123 sub heading"/>
    <w:basedOn w:val="Normal"/>
    <w:next w:val="Normal"/>
    <w:link w:val="Heading2Char"/>
    <w:autoRedefine/>
    <w:uiPriority w:val="9"/>
    <w:unhideWhenUsed/>
    <w:qFormat/>
    <w:rsid w:val="00164B01"/>
    <w:pPr>
      <w:keepNext/>
      <w:keepLines/>
      <w:numPr>
        <w:ilvl w:val="1"/>
        <w:numId w:val="41"/>
      </w:numPr>
      <w:spacing w:before="120" w:after="240"/>
      <w:outlineLvl w:val="1"/>
    </w:pPr>
    <w:rPr>
      <w:rFonts w:asciiTheme="majorHAnsi" w:eastAsiaTheme="majorEastAsia" w:hAnsiTheme="majorHAnsi" w:cstheme="majorBidi"/>
      <w:b/>
      <w:bCs/>
      <w:color w:val="A5A5A5" w:themeColor="accent1" w:themeShade="BF"/>
      <w:sz w:val="28"/>
      <w:szCs w:val="26"/>
    </w:rPr>
  </w:style>
  <w:style w:type="paragraph" w:styleId="Heading3">
    <w:name w:val="heading 3"/>
    <w:aliases w:val="BCX Heading 3,Subhead B,3 bullet,b,3,h3,Third Level Topic,H3,Headline3,Heading 2.3,1.2.3.,Article,head3,Bold 12,L3,EOH heading 3,Head 3,Head III,Map,Level 3 Topic Heading,HeadC,Level 1 - 1,Level 1 - 11,(Appendix Nbr),(Appendix Nbr)1,Minor,op"/>
    <w:basedOn w:val="Normal"/>
    <w:next w:val="Normal"/>
    <w:link w:val="Heading3Char"/>
    <w:autoRedefine/>
    <w:uiPriority w:val="9"/>
    <w:unhideWhenUsed/>
    <w:qFormat/>
    <w:rsid w:val="00164B01"/>
    <w:pPr>
      <w:numPr>
        <w:ilvl w:val="2"/>
        <w:numId w:val="41"/>
      </w:numPr>
      <w:spacing w:before="120" w:after="240"/>
      <w:outlineLvl w:val="2"/>
    </w:pPr>
    <w:rPr>
      <w:rFonts w:ascii="Times New Roman" w:eastAsiaTheme="majorEastAsia" w:hAnsi="Times New Roman" w:cs="Times New Roman"/>
      <w:b/>
      <w:bCs/>
      <w:color w:val="6E6E6E" w:themeColor="accent1" w:themeShade="7F"/>
      <w:szCs w:val="20"/>
    </w:rPr>
  </w:style>
  <w:style w:type="paragraph" w:styleId="Heading4">
    <w:name w:val="heading 4"/>
    <w:aliases w:val="BCX Heading 4,dash,h4,Alpha list,head4,Headline4,H4,4,EOH heading 4,a,l4,heading 4 + Indent: Left 0.5 in,heading 4,Level 2 - a,(Small Appendix),Level 2 - a1,(Small Appendix)1,Sub-Minor,Map Title,Sudhead3,Level 2 - a2,Level 2 - a3,Level 2 - a4"/>
    <w:basedOn w:val="Normal"/>
    <w:next w:val="Normal"/>
    <w:link w:val="Heading4Char"/>
    <w:autoRedefine/>
    <w:uiPriority w:val="9"/>
    <w:unhideWhenUsed/>
    <w:qFormat/>
    <w:rsid w:val="00164B01"/>
    <w:pPr>
      <w:keepNext/>
      <w:keepLines/>
      <w:numPr>
        <w:ilvl w:val="3"/>
        <w:numId w:val="41"/>
      </w:numPr>
      <w:spacing w:before="120" w:after="240"/>
      <w:outlineLvl w:val="3"/>
    </w:pPr>
    <w:rPr>
      <w:rFonts w:asciiTheme="majorHAnsi" w:eastAsiaTheme="majorEastAsia" w:hAnsiTheme="majorHAnsi" w:cstheme="majorBidi"/>
      <w:b/>
      <w:bCs/>
      <w:iCs/>
      <w:color w:val="A5A5A5" w:themeColor="accent1" w:themeShade="BF"/>
      <w:sz w:val="24"/>
    </w:rPr>
  </w:style>
  <w:style w:type="paragraph" w:styleId="Heading5">
    <w:name w:val="heading 5"/>
    <w:aliases w:val="Level 3 - i,Body Text (R),Level 3 - i1,Body Text (R)1,Block Label,alpha,Level 3 - i2,Level 3 - i3,Level 3 - i4,Level 3 - i5,Level 3 - i6,Level 3 - i7,Level 3 - i11,Level 3 - i21,Level 3 - i8,Level 3 - i12,Level 3 - i22,Level 3 - i9,BCX Heading"/>
    <w:basedOn w:val="Normal"/>
    <w:next w:val="Normal"/>
    <w:link w:val="Heading5Char"/>
    <w:autoRedefine/>
    <w:uiPriority w:val="9"/>
    <w:unhideWhenUsed/>
    <w:qFormat/>
    <w:rsid w:val="00164B01"/>
    <w:pPr>
      <w:spacing w:before="120" w:after="240"/>
      <w:ind w:left="1008"/>
      <w:outlineLvl w:val="4"/>
    </w:pPr>
    <w:rPr>
      <w:rFonts w:asciiTheme="majorHAnsi" w:eastAsiaTheme="majorEastAsia" w:hAnsiTheme="majorHAnsi" w:cstheme="majorBidi"/>
      <w:color w:val="A5A5A5" w:themeColor="accent1" w:themeShade="BF"/>
    </w:rPr>
  </w:style>
  <w:style w:type="paragraph" w:styleId="Heading6">
    <w:name w:val="heading 6"/>
    <w:aliases w:val="Legal Level 1.,Level 1,Legal Level 1.1,Level 11,BCX Heading 6,h6,6,Heading 61"/>
    <w:basedOn w:val="Normal"/>
    <w:next w:val="Normal"/>
    <w:link w:val="Heading6Char"/>
    <w:uiPriority w:val="9"/>
    <w:unhideWhenUsed/>
    <w:qFormat/>
    <w:rsid w:val="00164B01"/>
    <w:pPr>
      <w:keepNext/>
      <w:keepLines/>
      <w:numPr>
        <w:ilvl w:val="5"/>
        <w:numId w:val="41"/>
      </w:numPr>
      <w:spacing w:before="40" w:after="0"/>
      <w:outlineLvl w:val="5"/>
    </w:pPr>
    <w:rPr>
      <w:rFonts w:asciiTheme="majorHAnsi" w:eastAsiaTheme="majorEastAsia" w:hAnsiTheme="majorHAnsi" w:cstheme="majorBidi"/>
      <w:color w:val="6E6E6E" w:themeColor="accent1" w:themeShade="7F"/>
    </w:rPr>
  </w:style>
  <w:style w:type="paragraph" w:styleId="Heading7">
    <w:name w:val="heading 7"/>
    <w:aliases w:val="Legal Level 1.1.,Level 1.1,Legal Level 1.1.1,Level 1.11,BCX Heading 7,Heading 71"/>
    <w:basedOn w:val="Normal"/>
    <w:next w:val="Normal"/>
    <w:link w:val="Heading7Char"/>
    <w:uiPriority w:val="9"/>
    <w:unhideWhenUsed/>
    <w:qFormat/>
    <w:rsid w:val="00164B01"/>
    <w:pPr>
      <w:keepNext/>
      <w:keepLines/>
      <w:numPr>
        <w:ilvl w:val="6"/>
        <w:numId w:val="41"/>
      </w:numPr>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aliases w:val="Legal Level 1.1.1.,Level 1.1.1,Legal Level 1.1.1.1,Level 1.1.11,also not used,Legal Level 1.1.1.2,Legal Level 1.1.1.3,Legal Level 1.1.1.4,Legal Level 1.1.1.5,Legal Level 1.1.1.6,Legal Level 1.1.1.7,Legal Level 1.1.1.11,Legal Level 1.1.1.21"/>
    <w:basedOn w:val="Normal"/>
    <w:next w:val="Normal"/>
    <w:link w:val="Heading8Char"/>
    <w:uiPriority w:val="9"/>
    <w:unhideWhenUsed/>
    <w:qFormat/>
    <w:rsid w:val="00164B01"/>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Legal Level 1.1.1.1.,Level (a),Legal Level 1.1.1.1.1,Level (a)1,still not used,Legal Level 1.1.1.1.2,Legal Level 1.1.1.1.3,Legal Level 1.1.1.1.4,Legal Level 1.1.1.1.5,Legal Level 1.1.1.1.6,Legal Level 1.1.1.1.7,Legal Level 1.1.1.1.11"/>
    <w:basedOn w:val="Normal"/>
    <w:next w:val="Normal"/>
    <w:link w:val="Heading9Char"/>
    <w:uiPriority w:val="9"/>
    <w:unhideWhenUsed/>
    <w:qFormat/>
    <w:rsid w:val="00164B01"/>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B41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4132"/>
  </w:style>
  <w:style w:type="character" w:customStyle="1" w:styleId="Heading1Char">
    <w:name w:val="Heading 1 Char"/>
    <w:aliases w:val="BCX Heading 1 Char,H1 Char,Head1 Char,Heading apps Char,h1 Char,new page/chapter Char,At Char,L1 Char,II+ Char,I Char,level 1 Char,Level 1 Head Char,Heading Char,l1 Char,EOH heading 1 Char,chaptertext Char,1 Char,hd1 Char,Head I Char"/>
    <w:basedOn w:val="DefaultParagraphFont"/>
    <w:link w:val="Heading1"/>
    <w:uiPriority w:val="9"/>
    <w:rsid w:val="00164B01"/>
    <w:rPr>
      <w:rFonts w:asciiTheme="majorHAnsi" w:eastAsiaTheme="majorEastAsia" w:hAnsiTheme="majorHAnsi" w:cstheme="majorBidi"/>
      <w:b/>
      <w:bCs/>
      <w:color w:val="A5A5A5" w:themeColor="accent1" w:themeShade="BF"/>
      <w:sz w:val="32"/>
      <w:szCs w:val="32"/>
      <w:lang w:eastAsia="en-US"/>
    </w:rPr>
  </w:style>
  <w:style w:type="character" w:customStyle="1" w:styleId="Heading2Char">
    <w:name w:val="Heading 2 Char"/>
    <w:aliases w:val="BCX Heading 2 Char1,BCX Heading 2 Char Char,H2 Char Char,H2 Char1,Header 2 Char,Func Header Char,Subhead A Char,Level 2 Topic Heading Char Char,HeadB Char Char Char Char,HeadB Char Char,Heading 2 Char2 Char Char1 Char Char,Sub-Head Char"/>
    <w:basedOn w:val="DefaultParagraphFont"/>
    <w:link w:val="Heading2"/>
    <w:uiPriority w:val="9"/>
    <w:rsid w:val="00164B01"/>
    <w:rPr>
      <w:rFonts w:asciiTheme="majorHAnsi" w:eastAsiaTheme="majorEastAsia" w:hAnsiTheme="majorHAnsi" w:cstheme="majorBidi"/>
      <w:b/>
      <w:bCs/>
      <w:color w:val="A5A5A5" w:themeColor="accent1" w:themeShade="BF"/>
      <w:sz w:val="28"/>
      <w:szCs w:val="26"/>
      <w:lang w:eastAsia="en-US"/>
    </w:rPr>
  </w:style>
  <w:style w:type="character" w:customStyle="1" w:styleId="Heading3Char">
    <w:name w:val="Heading 3 Char"/>
    <w:aliases w:val="BCX Heading 3 Char,Subhead B Char,3 bullet Char,b Char,3 Char,h3 Char,Third Level Topic Char,H3 Char,Headline3 Char,Heading 2.3 Char,1.2.3. Char,Article Char,head3 Char,Bold 12 Char,L3 Char,EOH heading 3 Char,Head 3 Char,Head III Char"/>
    <w:basedOn w:val="DefaultParagraphFont"/>
    <w:link w:val="Heading3"/>
    <w:uiPriority w:val="9"/>
    <w:rsid w:val="00164B01"/>
    <w:rPr>
      <w:rFonts w:ascii="Times New Roman" w:eastAsiaTheme="majorEastAsia" w:hAnsi="Times New Roman" w:cs="Times New Roman"/>
      <w:b/>
      <w:bCs/>
      <w:color w:val="6E6E6E" w:themeColor="accent1" w:themeShade="7F"/>
      <w:sz w:val="20"/>
      <w:szCs w:val="20"/>
      <w:lang w:eastAsia="en-US"/>
    </w:rPr>
  </w:style>
  <w:style w:type="character" w:customStyle="1" w:styleId="Heading4Char">
    <w:name w:val="Heading 4 Char"/>
    <w:aliases w:val="BCX Heading 4 Char,dash Char,h4 Char,Alpha list Char,head4 Char,Headline4 Char,H4 Char,4 Char,EOH heading 4 Char,a Char,l4 Char,heading 4 + Indent: Left 0.5 in Char,heading 4 Char,Level 2 - a Char,(Small Appendix) Char,Level 2 - a1 Char"/>
    <w:basedOn w:val="DefaultParagraphFont"/>
    <w:link w:val="Heading4"/>
    <w:uiPriority w:val="9"/>
    <w:rsid w:val="00164B01"/>
    <w:rPr>
      <w:rFonts w:asciiTheme="majorHAnsi" w:eastAsiaTheme="majorEastAsia" w:hAnsiTheme="majorHAnsi" w:cstheme="majorBidi"/>
      <w:b/>
      <w:bCs/>
      <w:iCs/>
      <w:color w:val="A5A5A5" w:themeColor="accent1" w:themeShade="BF"/>
      <w:sz w:val="24"/>
      <w:lang w:eastAsia="en-US"/>
    </w:rPr>
  </w:style>
  <w:style w:type="character" w:customStyle="1" w:styleId="Heading5Char">
    <w:name w:val="Heading 5 Char"/>
    <w:aliases w:val="Level 3 - i Char,Body Text (R) Char,Level 3 - i1 Char,Body Text (R)1 Char,Block Label Char,alpha Char,Level 3 - i2 Char,Level 3 - i3 Char,Level 3 - i4 Char,Level 3 - i5 Char,Level 3 - i6 Char,Level 3 - i7 Char,Level 3 - i11 Char"/>
    <w:basedOn w:val="DefaultParagraphFont"/>
    <w:link w:val="Heading5"/>
    <w:uiPriority w:val="9"/>
    <w:rsid w:val="00164B01"/>
    <w:rPr>
      <w:rFonts w:asciiTheme="majorHAnsi" w:eastAsiaTheme="majorEastAsia" w:hAnsiTheme="majorHAnsi" w:cstheme="majorBidi"/>
      <w:color w:val="A5A5A5" w:themeColor="accent1" w:themeShade="BF"/>
      <w:lang w:eastAsia="en-US"/>
    </w:rPr>
  </w:style>
  <w:style w:type="character" w:customStyle="1" w:styleId="Heading6Char">
    <w:name w:val="Heading 6 Char"/>
    <w:aliases w:val="Legal Level 1. Char,Level 1 Char,Legal Level 1.1 Char,Level 11 Char,BCX Heading 6 Char,h6 Char,6 Char,Heading 61 Char"/>
    <w:basedOn w:val="DefaultParagraphFont"/>
    <w:link w:val="Heading6"/>
    <w:uiPriority w:val="9"/>
    <w:rsid w:val="00164B01"/>
    <w:rPr>
      <w:rFonts w:asciiTheme="majorHAnsi" w:eastAsiaTheme="majorEastAsia" w:hAnsiTheme="majorHAnsi" w:cstheme="majorBidi"/>
      <w:color w:val="6E6E6E" w:themeColor="accent1" w:themeShade="7F"/>
      <w:sz w:val="20"/>
      <w:lang w:eastAsia="en-US"/>
    </w:rPr>
  </w:style>
  <w:style w:type="character" w:customStyle="1" w:styleId="Heading7Char">
    <w:name w:val="Heading 7 Char"/>
    <w:aliases w:val="Legal Level 1.1. Char,Level 1.1 Char,Legal Level 1.1.1 Char,Level 1.11 Char,BCX Heading 7 Char,Heading 71 Char"/>
    <w:basedOn w:val="DefaultParagraphFont"/>
    <w:link w:val="Heading7"/>
    <w:uiPriority w:val="9"/>
    <w:rsid w:val="00164B01"/>
    <w:rPr>
      <w:rFonts w:asciiTheme="majorHAnsi" w:eastAsiaTheme="majorEastAsia" w:hAnsiTheme="majorHAnsi" w:cstheme="majorBidi"/>
      <w:i/>
      <w:iCs/>
      <w:color w:val="6E6E6E" w:themeColor="accent1" w:themeShade="7F"/>
      <w:sz w:val="20"/>
      <w:lang w:eastAsia="en-US"/>
    </w:rPr>
  </w:style>
  <w:style w:type="character" w:customStyle="1" w:styleId="Heading8Char">
    <w:name w:val="Heading 8 Char"/>
    <w:aliases w:val="Legal Level 1.1.1. Char,Level 1.1.1 Char,Legal Level 1.1.1.1 Char,Level 1.1.11 Char,also not used Char,Legal Level 1.1.1.2 Char,Legal Level 1.1.1.3 Char,Legal Level 1.1.1.4 Char,Legal Level 1.1.1.5 Char,Legal Level 1.1.1.6 Char"/>
    <w:basedOn w:val="DefaultParagraphFont"/>
    <w:link w:val="Heading8"/>
    <w:uiPriority w:val="9"/>
    <w:rsid w:val="00164B01"/>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aliases w:val="Legal Level 1.1.1.1. Char,Level (a) Char,Legal Level 1.1.1.1.1 Char,Level (a)1 Char,still not used Char,Legal Level 1.1.1.1.2 Char,Legal Level 1.1.1.1.3 Char,Legal Level 1.1.1.1.4 Char,Legal Level 1.1.1.1.5 Char,Legal Level 1.1.1.1.6 Char"/>
    <w:basedOn w:val="DefaultParagraphFont"/>
    <w:link w:val="Heading9"/>
    <w:uiPriority w:val="9"/>
    <w:rsid w:val="00164B01"/>
    <w:rPr>
      <w:rFonts w:asciiTheme="majorHAnsi" w:eastAsiaTheme="majorEastAsia" w:hAnsiTheme="majorHAnsi" w:cstheme="majorBidi"/>
      <w:i/>
      <w:iCs/>
      <w:color w:val="272727" w:themeColor="text1" w:themeTint="D8"/>
      <w:sz w:val="21"/>
      <w:szCs w:val="21"/>
      <w:lang w:eastAsia="en-US"/>
    </w:rPr>
  </w:style>
  <w:style w:type="paragraph" w:styleId="Caption">
    <w:name w:val="caption"/>
    <w:aliases w:val="BCX Caption,Caption EOH Grey Indent"/>
    <w:next w:val="Normal"/>
    <w:autoRedefine/>
    <w:uiPriority w:val="8"/>
    <w:qFormat/>
    <w:rsid w:val="004A521F"/>
    <w:pPr>
      <w:tabs>
        <w:tab w:val="left" w:pos="1800"/>
      </w:tabs>
      <w:spacing w:before="120" w:after="120" w:line="240" w:lineRule="auto"/>
    </w:pPr>
    <w:rPr>
      <w:rFonts w:ascii="Verdana" w:hAnsi="Verdana" w:cs="Arial"/>
      <w:b/>
      <w:i/>
      <w:snapToGrid w:val="0"/>
      <w:sz w:val="16"/>
      <w:szCs w:val="20"/>
    </w:rPr>
  </w:style>
  <w:style w:type="paragraph" w:styleId="Title">
    <w:name w:val="Title"/>
    <w:aliases w:val="EOH chapter heading"/>
    <w:basedOn w:val="Normal"/>
    <w:next w:val="Normal"/>
    <w:link w:val="TitleChar"/>
    <w:uiPriority w:val="10"/>
    <w:qFormat/>
    <w:rsid w:val="00164B01"/>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aliases w:val="EOH chapter heading Char"/>
    <w:basedOn w:val="DefaultParagraphFont"/>
    <w:link w:val="Title"/>
    <w:uiPriority w:val="10"/>
    <w:rsid w:val="00164B01"/>
    <w:rPr>
      <w:rFonts w:asciiTheme="majorHAnsi" w:eastAsiaTheme="majorEastAsia" w:hAnsiTheme="majorHAnsi" w:cstheme="majorBidi"/>
      <w:spacing w:val="-10"/>
      <w:kern w:val="28"/>
      <w:sz w:val="48"/>
      <w:szCs w:val="56"/>
      <w:lang w:eastAsia="en-US"/>
    </w:rPr>
  </w:style>
  <w:style w:type="character" w:styleId="Strong">
    <w:name w:val="Strong"/>
    <w:uiPriority w:val="22"/>
    <w:qFormat/>
    <w:rsid w:val="002C11A8"/>
    <w:rPr>
      <w:b/>
      <w:bCs/>
    </w:rPr>
  </w:style>
  <w:style w:type="paragraph" w:styleId="ListParagraph">
    <w:name w:val="List Paragraph"/>
    <w:aliases w:val="EOH bullet,Use Case List Paragraph,EOH paragraph,List Paragraph1,Table (List),Indent Paragraph,List Paragraph 1,Figure_name,After:  6 pt,Body Bullet,Bulleted Paragraph,Bulleted Text,Colorful List - Accent 11,Heading2,Ref,bu1,lp1,numbered"/>
    <w:basedOn w:val="Normal"/>
    <w:link w:val="ListParagraphChar"/>
    <w:autoRedefine/>
    <w:uiPriority w:val="34"/>
    <w:qFormat/>
    <w:rsid w:val="00164B01"/>
    <w:pPr>
      <w:numPr>
        <w:ilvl w:val="3"/>
        <w:numId w:val="42"/>
      </w:numPr>
      <w:autoSpaceDE w:val="0"/>
      <w:autoSpaceDN w:val="0"/>
      <w:adjustRightInd w:val="0"/>
      <w:spacing w:after="0"/>
      <w:contextualSpacing/>
    </w:pPr>
    <w:rPr>
      <w:rFonts w:ascii="Times New Roman" w:eastAsia="DengXian" w:hAnsi="Times New Roman" w:cs="Times New Roman"/>
      <w:bCs/>
      <w:lang w:eastAsia="ko-KR"/>
    </w:rPr>
  </w:style>
  <w:style w:type="character" w:customStyle="1" w:styleId="ListParagraphChar">
    <w:name w:val="List Paragraph Char"/>
    <w:aliases w:val="EOH bullet Char,Use Case List Paragraph Char,EOH paragraph Char,List Paragraph1 Char,Table (List) Char,Indent Paragraph Char,List Paragraph 1 Char,Figure_name Char,After:  6 pt Char,Body Bullet Char,Bulleted Paragraph Char,Ref Char"/>
    <w:link w:val="ListParagraph"/>
    <w:uiPriority w:val="34"/>
    <w:qFormat/>
    <w:rsid w:val="00164B01"/>
    <w:rPr>
      <w:rFonts w:ascii="Times New Roman" w:eastAsia="DengXian" w:hAnsi="Times New Roman" w:cs="Times New Roman"/>
      <w:bCs/>
      <w:sz w:val="20"/>
      <w:lang w:eastAsia="ko-KR"/>
    </w:rPr>
  </w:style>
  <w:style w:type="character" w:styleId="BookTitle">
    <w:name w:val="Book Title"/>
    <w:basedOn w:val="DefaultParagraphFont"/>
    <w:uiPriority w:val="33"/>
    <w:qFormat/>
    <w:rsid w:val="004A521F"/>
    <w:rPr>
      <w:b/>
      <w:bCs/>
      <w:smallCaps/>
      <w:spacing w:val="5"/>
    </w:rPr>
  </w:style>
  <w:style w:type="character" w:styleId="CommentReference">
    <w:name w:val="annotation reference"/>
    <w:uiPriority w:val="99"/>
    <w:rsid w:val="003F4C78"/>
    <w:rPr>
      <w:sz w:val="16"/>
      <w:szCs w:val="16"/>
    </w:rPr>
  </w:style>
  <w:style w:type="paragraph" w:styleId="CommentText">
    <w:name w:val="annotation text"/>
    <w:basedOn w:val="Normal"/>
    <w:link w:val="CommentTextChar"/>
    <w:uiPriority w:val="99"/>
    <w:rsid w:val="003F4C78"/>
  </w:style>
  <w:style w:type="character" w:customStyle="1" w:styleId="CommentTextChar">
    <w:name w:val="Comment Text Char"/>
    <w:basedOn w:val="DefaultParagraphFont"/>
    <w:link w:val="CommentText"/>
    <w:uiPriority w:val="99"/>
    <w:rsid w:val="003F4C78"/>
    <w:rPr>
      <w:rFonts w:ascii="Arial" w:eastAsia="Times New Roman" w:hAnsi="Arial" w:cs="Times New Roman"/>
      <w:sz w:val="20"/>
      <w:szCs w:val="20"/>
      <w:lang w:val="en-GB" w:eastAsia="en-US"/>
    </w:rPr>
  </w:style>
  <w:style w:type="paragraph" w:styleId="BalloonText">
    <w:name w:val="Balloon Text"/>
    <w:basedOn w:val="Normal"/>
    <w:link w:val="BalloonTextChar"/>
    <w:uiPriority w:val="99"/>
    <w:unhideWhenUsed/>
    <w:rsid w:val="003F4C78"/>
    <w:rPr>
      <w:rFonts w:ascii="Tahoma" w:hAnsi="Tahoma" w:cs="Tahoma"/>
      <w:sz w:val="16"/>
      <w:szCs w:val="16"/>
    </w:rPr>
  </w:style>
  <w:style w:type="character" w:customStyle="1" w:styleId="BalloonTextChar">
    <w:name w:val="Balloon Text Char"/>
    <w:basedOn w:val="DefaultParagraphFont"/>
    <w:link w:val="BalloonText"/>
    <w:uiPriority w:val="99"/>
    <w:rsid w:val="003F4C78"/>
    <w:rPr>
      <w:rFonts w:ascii="Tahoma" w:eastAsia="Times New Roman" w:hAnsi="Tahoma" w:cs="Tahoma"/>
      <w:sz w:val="16"/>
      <w:szCs w:val="16"/>
    </w:rPr>
  </w:style>
  <w:style w:type="paragraph" w:styleId="Header">
    <w:name w:val="header"/>
    <w:basedOn w:val="Normal"/>
    <w:link w:val="HeaderChar"/>
    <w:uiPriority w:val="99"/>
    <w:unhideWhenUsed/>
    <w:rsid w:val="00CE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2BF"/>
    <w:rPr>
      <w:rFonts w:ascii="Arial" w:hAnsi="Arial"/>
      <w:sz w:val="20"/>
      <w:lang w:val="en-GB" w:eastAsia="en-US"/>
    </w:rPr>
  </w:style>
  <w:style w:type="paragraph" w:styleId="Footer">
    <w:name w:val="footer"/>
    <w:basedOn w:val="Normal"/>
    <w:link w:val="FooterChar"/>
    <w:uiPriority w:val="99"/>
    <w:unhideWhenUsed/>
    <w:rsid w:val="00CE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2BF"/>
    <w:rPr>
      <w:rFonts w:ascii="Arial" w:hAnsi="Arial"/>
      <w:sz w:val="20"/>
      <w:lang w:val="en-GB" w:eastAsia="en-US"/>
    </w:rPr>
  </w:style>
  <w:style w:type="paragraph" w:styleId="NoSpacing">
    <w:name w:val="No Spacing"/>
    <w:link w:val="NoSpacingChar"/>
    <w:autoRedefine/>
    <w:uiPriority w:val="1"/>
    <w:qFormat/>
    <w:rsid w:val="003F4C78"/>
    <w:pPr>
      <w:spacing w:after="0" w:line="240" w:lineRule="auto"/>
    </w:pPr>
    <w:rPr>
      <w:rFonts w:ascii="Arial" w:eastAsia="Times New Roman" w:hAnsi="Arial" w:cs="Arial"/>
      <w:color w:val="4D4D4D" w:themeColor="accent6"/>
      <w:sz w:val="20"/>
      <w:szCs w:val="20"/>
      <w:lang w:val="en-US" w:eastAsia="en-US" w:bidi="en-US"/>
    </w:rPr>
  </w:style>
  <w:style w:type="character" w:customStyle="1" w:styleId="NoSpacingChar">
    <w:name w:val="No Spacing Char"/>
    <w:link w:val="NoSpacing"/>
    <w:uiPriority w:val="1"/>
    <w:rsid w:val="003F4C78"/>
    <w:rPr>
      <w:rFonts w:ascii="Arial" w:eastAsia="Times New Roman" w:hAnsi="Arial" w:cs="Arial"/>
      <w:color w:val="4D4D4D" w:themeColor="accent6"/>
      <w:sz w:val="20"/>
      <w:szCs w:val="20"/>
      <w:lang w:val="en-US" w:eastAsia="en-US" w:bidi="en-US"/>
    </w:rPr>
  </w:style>
  <w:style w:type="character" w:styleId="Hyperlink">
    <w:name w:val="Hyperlink"/>
    <w:basedOn w:val="DefaultParagraphFont"/>
    <w:uiPriority w:val="99"/>
    <w:unhideWhenUsed/>
    <w:rsid w:val="00CE42BF"/>
    <w:rPr>
      <w:color w:val="5F5F5F" w:themeColor="hyperlink"/>
      <w:u w:val="single"/>
    </w:rPr>
  </w:style>
  <w:style w:type="character" w:styleId="IntenseEmphasis">
    <w:name w:val="Intense Emphasis"/>
    <w:basedOn w:val="DefaultParagraphFont"/>
    <w:uiPriority w:val="21"/>
    <w:qFormat/>
    <w:rsid w:val="003F4C78"/>
    <w:rPr>
      <w:b/>
      <w:bCs/>
      <w:i/>
      <w:iCs/>
      <w:color w:val="404040" w:themeColor="accent4" w:themeShade="80"/>
    </w:rPr>
  </w:style>
  <w:style w:type="character" w:customStyle="1" w:styleId="CommentSubjectChar">
    <w:name w:val="Comment Subject Char"/>
    <w:basedOn w:val="CommentTextChar"/>
    <w:link w:val="CommentSubject"/>
    <w:uiPriority w:val="99"/>
    <w:semiHidden/>
    <w:rsid w:val="003F4C78"/>
    <w:rPr>
      <w:rFonts w:ascii="Arial" w:eastAsia="Arial" w:hAnsi="Arial" w:cs="Times New Roman"/>
      <w:b/>
      <w:bCs/>
      <w:sz w:val="20"/>
      <w:szCs w:val="20"/>
      <w:lang w:val="en-GB" w:eastAsia="en-US"/>
    </w:rPr>
  </w:style>
  <w:style w:type="paragraph" w:styleId="CommentSubject">
    <w:name w:val="annotation subject"/>
    <w:basedOn w:val="CommentText"/>
    <w:next w:val="CommentText"/>
    <w:link w:val="CommentSubjectChar"/>
    <w:uiPriority w:val="99"/>
    <w:semiHidden/>
    <w:unhideWhenUsed/>
    <w:rsid w:val="003F4C78"/>
    <w:pPr>
      <w:spacing w:after="200"/>
    </w:pPr>
    <w:rPr>
      <w:rFonts w:eastAsia="Arial"/>
      <w:b/>
      <w:bCs/>
    </w:rPr>
  </w:style>
  <w:style w:type="paragraph" w:styleId="TOCHeading">
    <w:name w:val="TOC Heading"/>
    <w:basedOn w:val="Heading1"/>
    <w:next w:val="Normal"/>
    <w:uiPriority w:val="39"/>
    <w:unhideWhenUsed/>
    <w:qFormat/>
    <w:rsid w:val="00164B01"/>
    <w:pPr>
      <w:keepNext/>
      <w:keepLines/>
      <w:numPr>
        <w:numId w:val="0"/>
      </w:numPr>
      <w:spacing w:before="240" w:after="0"/>
      <w:outlineLvl w:val="9"/>
    </w:pPr>
    <w:rPr>
      <w:b w:val="0"/>
      <w:bCs w:val="0"/>
    </w:rPr>
  </w:style>
  <w:style w:type="paragraph" w:styleId="TOC1">
    <w:name w:val="toc 1"/>
    <w:basedOn w:val="Normal"/>
    <w:next w:val="Normal"/>
    <w:autoRedefine/>
    <w:uiPriority w:val="39"/>
    <w:unhideWhenUsed/>
    <w:rsid w:val="0031042F"/>
    <w:pPr>
      <w:tabs>
        <w:tab w:val="left" w:pos="400"/>
        <w:tab w:val="right" w:leader="dot" w:pos="9016"/>
      </w:tabs>
      <w:spacing w:after="100"/>
    </w:pPr>
    <w:rPr>
      <w:rFonts w:cstheme="minorHAnsi"/>
      <w:noProof/>
      <w:szCs w:val="20"/>
    </w:rPr>
  </w:style>
  <w:style w:type="paragraph" w:styleId="TOC2">
    <w:name w:val="toc 2"/>
    <w:basedOn w:val="Normal"/>
    <w:next w:val="Normal"/>
    <w:autoRedefine/>
    <w:uiPriority w:val="39"/>
    <w:unhideWhenUsed/>
    <w:rsid w:val="00CE42BF"/>
    <w:pPr>
      <w:spacing w:after="100"/>
      <w:ind w:left="200"/>
    </w:pPr>
  </w:style>
  <w:style w:type="paragraph" w:styleId="TOC3">
    <w:name w:val="toc 3"/>
    <w:basedOn w:val="Normal"/>
    <w:next w:val="Normal"/>
    <w:autoRedefine/>
    <w:uiPriority w:val="39"/>
    <w:unhideWhenUsed/>
    <w:rsid w:val="00CE42BF"/>
    <w:pPr>
      <w:spacing w:after="100"/>
      <w:ind w:left="400"/>
    </w:pPr>
  </w:style>
  <w:style w:type="paragraph" w:styleId="TOC4">
    <w:name w:val="toc 4"/>
    <w:basedOn w:val="Normal"/>
    <w:next w:val="Normal"/>
    <w:autoRedefine/>
    <w:uiPriority w:val="39"/>
    <w:unhideWhenUsed/>
    <w:rsid w:val="00CE42BF"/>
    <w:pPr>
      <w:spacing w:after="100"/>
      <w:ind w:left="600"/>
    </w:pPr>
  </w:style>
  <w:style w:type="paragraph" w:styleId="TOC5">
    <w:name w:val="toc 5"/>
    <w:basedOn w:val="Normal"/>
    <w:next w:val="Normal"/>
    <w:autoRedefine/>
    <w:uiPriority w:val="39"/>
    <w:unhideWhenUsed/>
    <w:rsid w:val="00CE42BF"/>
    <w:pPr>
      <w:spacing w:after="100"/>
      <w:ind w:left="800"/>
    </w:pPr>
  </w:style>
  <w:style w:type="paragraph" w:styleId="TOC6">
    <w:name w:val="toc 6"/>
    <w:basedOn w:val="Normal"/>
    <w:next w:val="Normal"/>
    <w:autoRedefine/>
    <w:uiPriority w:val="39"/>
    <w:unhideWhenUsed/>
    <w:rsid w:val="00CE42BF"/>
    <w:pPr>
      <w:spacing w:after="100"/>
      <w:ind w:left="1000"/>
    </w:pPr>
  </w:style>
  <w:style w:type="paragraph" w:styleId="TOC7">
    <w:name w:val="toc 7"/>
    <w:basedOn w:val="Normal"/>
    <w:next w:val="Normal"/>
    <w:autoRedefine/>
    <w:uiPriority w:val="39"/>
    <w:unhideWhenUsed/>
    <w:rsid w:val="00CE42BF"/>
    <w:pPr>
      <w:spacing w:after="100"/>
      <w:ind w:left="1200"/>
    </w:pPr>
  </w:style>
  <w:style w:type="paragraph" w:styleId="TOC8">
    <w:name w:val="toc 8"/>
    <w:basedOn w:val="Normal"/>
    <w:next w:val="Normal"/>
    <w:autoRedefine/>
    <w:uiPriority w:val="39"/>
    <w:unhideWhenUsed/>
    <w:rsid w:val="00CE42BF"/>
    <w:pPr>
      <w:spacing w:after="100"/>
      <w:ind w:left="1400"/>
    </w:pPr>
  </w:style>
  <w:style w:type="paragraph" w:styleId="TOC9">
    <w:name w:val="toc 9"/>
    <w:basedOn w:val="Normal"/>
    <w:next w:val="Normal"/>
    <w:autoRedefine/>
    <w:uiPriority w:val="39"/>
    <w:unhideWhenUsed/>
    <w:rsid w:val="00CE42BF"/>
    <w:pPr>
      <w:spacing w:after="100"/>
      <w:ind w:left="1600"/>
    </w:pPr>
  </w:style>
  <w:style w:type="paragraph" w:customStyle="1" w:styleId="Smallnormaltext">
    <w:name w:val="Small normal text"/>
    <w:basedOn w:val="Normal"/>
    <w:link w:val="SmallnormaltextChar"/>
    <w:qFormat/>
    <w:rsid w:val="003F4C78"/>
    <w:pPr>
      <w:jc w:val="right"/>
    </w:pPr>
    <w:rPr>
      <w:rFonts w:ascii="Aaux Next Medium" w:eastAsia="Arial" w:hAnsi="Aaux Next Medium" w:cs="Aaux Next Medium"/>
      <w:color w:val="808080" w:themeColor="background1" w:themeShade="80"/>
      <w:sz w:val="18"/>
    </w:rPr>
  </w:style>
  <w:style w:type="character" w:customStyle="1" w:styleId="SmallnormaltextChar">
    <w:name w:val="Small normal text Char"/>
    <w:basedOn w:val="DefaultParagraphFont"/>
    <w:link w:val="Smallnormaltext"/>
    <w:rsid w:val="003F4C78"/>
    <w:rPr>
      <w:rFonts w:ascii="Aaux Next Medium" w:eastAsia="Arial" w:hAnsi="Aaux Next Medium" w:cs="Aaux Next Medium"/>
      <w:color w:val="808080" w:themeColor="background1" w:themeShade="80"/>
      <w:sz w:val="18"/>
      <w:szCs w:val="20"/>
      <w:lang w:eastAsia="en-US"/>
    </w:rPr>
  </w:style>
  <w:style w:type="paragraph" w:customStyle="1" w:styleId="SummaryTextItalics">
    <w:name w:val="Summary Text Italics"/>
    <w:basedOn w:val="Normal"/>
    <w:qFormat/>
    <w:rsid w:val="003F4C78"/>
    <w:pPr>
      <w:ind w:left="-91" w:right="11"/>
    </w:pPr>
    <w:rPr>
      <w:rFonts w:ascii="Aaux Next Regular Italic" w:hAnsi="Aaux Next Regular Italic" w:cs="Aaux Next Regular Italic"/>
      <w:i/>
      <w:iCs/>
      <w:color w:val="517791"/>
      <w:sz w:val="24"/>
      <w:szCs w:val="24"/>
    </w:rPr>
  </w:style>
  <w:style w:type="paragraph" w:customStyle="1" w:styleId="BODY">
    <w:name w:val="BODY"/>
    <w:basedOn w:val="Normal"/>
    <w:rsid w:val="003F4C78"/>
    <w:pPr>
      <w:spacing w:line="320" w:lineRule="exact"/>
      <w:ind w:left="3744"/>
    </w:pPr>
    <w:rPr>
      <w:rFonts w:ascii="Aaux Next Thin" w:hAnsi="Aaux Next Thin"/>
    </w:rPr>
  </w:style>
  <w:style w:type="paragraph" w:customStyle="1" w:styleId="Tableheadingbold">
    <w:name w:val="Table heading bold"/>
    <w:basedOn w:val="Tableheadingnormal"/>
    <w:link w:val="TableheadingboldChar"/>
    <w:autoRedefine/>
    <w:qFormat/>
    <w:rsid w:val="003F4C78"/>
    <w:rPr>
      <w:b/>
      <w:color w:val="393939" w:themeColor="accent6" w:themeShade="BF"/>
    </w:rPr>
  </w:style>
  <w:style w:type="paragraph" w:customStyle="1" w:styleId="Tableheadingnormal">
    <w:name w:val="Table heading normal"/>
    <w:basedOn w:val="Normal"/>
    <w:link w:val="TableheadingnormalChar"/>
    <w:rsid w:val="003F4C78"/>
    <w:pPr>
      <w:spacing w:line="240" w:lineRule="exact"/>
    </w:pPr>
    <w:rPr>
      <w:rFonts w:ascii="Aaux Next Regular Italic" w:eastAsia="Aaux Next Regular" w:hAnsi="Aaux Next Regular Italic" w:cs="Aaux Next Regular Italic"/>
      <w:iCs/>
      <w:color w:val="517791"/>
      <w:szCs w:val="23"/>
    </w:rPr>
  </w:style>
  <w:style w:type="character" w:customStyle="1" w:styleId="TableheadingnormalChar">
    <w:name w:val="Table heading normal Char"/>
    <w:basedOn w:val="DefaultParagraphFont"/>
    <w:link w:val="Tableheadingnormal"/>
    <w:rsid w:val="003F4C78"/>
    <w:rPr>
      <w:rFonts w:ascii="Aaux Next Regular Italic" w:eastAsia="Aaux Next Regular" w:hAnsi="Aaux Next Regular Italic" w:cs="Aaux Next Regular Italic"/>
      <w:iCs/>
      <w:color w:val="517791"/>
      <w:szCs w:val="23"/>
      <w:lang w:val="en-US" w:eastAsia="en-US"/>
    </w:rPr>
  </w:style>
  <w:style w:type="character" w:customStyle="1" w:styleId="TableheadingboldChar">
    <w:name w:val="Table heading bold Char"/>
    <w:basedOn w:val="DefaultParagraphFont"/>
    <w:link w:val="Tableheadingbold"/>
    <w:rsid w:val="003F4C78"/>
    <w:rPr>
      <w:rFonts w:ascii="Aaux Next Regular Italic" w:eastAsia="Aaux Next Regular" w:hAnsi="Aaux Next Regular Italic" w:cs="Aaux Next Regular Italic"/>
      <w:b/>
      <w:iCs/>
      <w:color w:val="393939" w:themeColor="accent6" w:themeShade="BF"/>
      <w:szCs w:val="23"/>
      <w:lang w:val="en-US" w:eastAsia="en-US"/>
    </w:rPr>
  </w:style>
  <w:style w:type="paragraph" w:customStyle="1" w:styleId="BODYMAIN">
    <w:name w:val="BODY MAIN"/>
    <w:basedOn w:val="BODY"/>
    <w:qFormat/>
    <w:rsid w:val="003F4C78"/>
    <w:pPr>
      <w:ind w:left="0"/>
    </w:pPr>
  </w:style>
  <w:style w:type="paragraph" w:customStyle="1" w:styleId="Bulletlevel1">
    <w:name w:val="Bullet level 1"/>
    <w:basedOn w:val="BODYMAIN"/>
    <w:autoRedefine/>
    <w:rsid w:val="003F4C78"/>
    <w:pPr>
      <w:numPr>
        <w:numId w:val="1"/>
      </w:numPr>
    </w:pPr>
  </w:style>
  <w:style w:type="paragraph" w:customStyle="1" w:styleId="Bulletlevel2">
    <w:name w:val="Bullet level 2"/>
    <w:basedOn w:val="BODYMAIN"/>
    <w:autoRedefine/>
    <w:qFormat/>
    <w:rsid w:val="003F4C78"/>
    <w:pPr>
      <w:numPr>
        <w:numId w:val="2"/>
      </w:numPr>
      <w:ind w:left="1276"/>
    </w:pPr>
    <w:rPr>
      <w:rFonts w:asciiTheme="minorHAnsi" w:hAnsiTheme="minorHAnsi" w:cstheme="minorHAnsi"/>
    </w:rPr>
  </w:style>
  <w:style w:type="character" w:styleId="Emphasis">
    <w:name w:val="Emphasis"/>
    <w:basedOn w:val="DefaultParagraphFont"/>
    <w:uiPriority w:val="20"/>
    <w:qFormat/>
    <w:rsid w:val="00164B01"/>
    <w:rPr>
      <w:i w:val="0"/>
      <w:iCs/>
      <w:sz w:val="24"/>
    </w:rPr>
  </w:style>
  <w:style w:type="paragraph" w:styleId="IntenseQuote">
    <w:name w:val="Intense Quote"/>
    <w:basedOn w:val="Normal"/>
    <w:next w:val="Normal"/>
    <w:link w:val="IntenseQuoteChar"/>
    <w:uiPriority w:val="30"/>
    <w:qFormat/>
    <w:rsid w:val="003F4C78"/>
    <w:pPr>
      <w:spacing w:after="200" w:line="276" w:lineRule="auto"/>
    </w:pPr>
    <w:rPr>
      <w:rFonts w:eastAsia="Arial"/>
      <w:b/>
      <w:color w:val="262626" w:themeColor="accent6" w:themeShade="80"/>
    </w:rPr>
  </w:style>
  <w:style w:type="character" w:customStyle="1" w:styleId="IntenseQuoteChar">
    <w:name w:val="Intense Quote Char"/>
    <w:basedOn w:val="DefaultParagraphFont"/>
    <w:link w:val="IntenseQuote"/>
    <w:uiPriority w:val="30"/>
    <w:rsid w:val="003F4C78"/>
    <w:rPr>
      <w:rFonts w:ascii="Arial" w:eastAsia="Arial" w:hAnsi="Arial" w:cs="Times New Roman"/>
      <w:b/>
      <w:color w:val="262626" w:themeColor="accent6" w:themeShade="80"/>
      <w:lang w:eastAsia="en-US"/>
    </w:rPr>
  </w:style>
  <w:style w:type="paragraph" w:styleId="Quote">
    <w:name w:val="Quote"/>
    <w:basedOn w:val="Normal"/>
    <w:next w:val="Normal"/>
    <w:link w:val="QuoteChar"/>
    <w:uiPriority w:val="29"/>
    <w:qFormat/>
    <w:rsid w:val="003F4C78"/>
    <w:pPr>
      <w:spacing w:after="200" w:line="276" w:lineRule="auto"/>
    </w:pPr>
    <w:rPr>
      <w:rFonts w:eastAsia="Arial"/>
      <w:color w:val="262626" w:themeColor="accent6" w:themeShade="80"/>
    </w:rPr>
  </w:style>
  <w:style w:type="character" w:customStyle="1" w:styleId="QuoteChar">
    <w:name w:val="Quote Char"/>
    <w:basedOn w:val="DefaultParagraphFont"/>
    <w:link w:val="Quote"/>
    <w:uiPriority w:val="29"/>
    <w:rsid w:val="003F4C78"/>
    <w:rPr>
      <w:rFonts w:ascii="Arial" w:eastAsia="Arial" w:hAnsi="Arial" w:cs="Times New Roman"/>
      <w:color w:val="262626" w:themeColor="accent6" w:themeShade="80"/>
      <w:sz w:val="20"/>
      <w:lang w:eastAsia="en-US"/>
    </w:rPr>
  </w:style>
  <w:style w:type="paragraph" w:styleId="Subtitle">
    <w:name w:val="Subtitle"/>
    <w:basedOn w:val="Normal"/>
    <w:next w:val="Normal"/>
    <w:link w:val="SubtitleChar"/>
    <w:uiPriority w:val="11"/>
    <w:qFormat/>
    <w:rsid w:val="00164B01"/>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164B01"/>
    <w:rPr>
      <w:rFonts w:eastAsiaTheme="minorEastAsia"/>
      <w:color w:val="5A5A5A" w:themeColor="text1" w:themeTint="A5"/>
      <w:spacing w:val="15"/>
      <w:sz w:val="36"/>
      <w:lang w:eastAsia="en-US"/>
    </w:rPr>
  </w:style>
  <w:style w:type="paragraph" w:customStyle="1" w:styleId="Captiontext">
    <w:name w:val="Caption text"/>
    <w:basedOn w:val="Normal"/>
    <w:link w:val="CaptiontextChar"/>
    <w:qFormat/>
    <w:rsid w:val="003F4C78"/>
    <w:pPr>
      <w:spacing w:after="200" w:line="276" w:lineRule="auto"/>
    </w:pPr>
    <w:rPr>
      <w:rFonts w:asciiTheme="majorHAnsi" w:hAnsiTheme="majorHAnsi"/>
      <w:bCs/>
      <w:color w:val="7C7C7C" w:themeColor="background2" w:themeShade="80"/>
      <w:sz w:val="18"/>
      <w:szCs w:val="18"/>
    </w:rPr>
  </w:style>
  <w:style w:type="character" w:customStyle="1" w:styleId="CaptiontextChar">
    <w:name w:val="Caption text Char"/>
    <w:basedOn w:val="DefaultParagraphFont"/>
    <w:link w:val="Captiontext"/>
    <w:rsid w:val="003F4C78"/>
    <w:rPr>
      <w:rFonts w:asciiTheme="majorHAnsi" w:eastAsia="Times New Roman" w:hAnsiTheme="majorHAnsi" w:cs="Times New Roman"/>
      <w:bCs/>
      <w:color w:val="7C7C7C" w:themeColor="background2" w:themeShade="80"/>
      <w:sz w:val="18"/>
      <w:szCs w:val="18"/>
      <w:lang w:val="en-GB" w:eastAsia="en-US"/>
    </w:rPr>
  </w:style>
  <w:style w:type="paragraph" w:customStyle="1" w:styleId="titlepage">
    <w:name w:val="title page"/>
    <w:basedOn w:val="NoSpacing"/>
    <w:link w:val="titlepageChar"/>
    <w:qFormat/>
    <w:rsid w:val="003F4C78"/>
    <w:pPr>
      <w:spacing w:line="276" w:lineRule="auto"/>
    </w:pPr>
    <w:rPr>
      <w:b/>
      <w:bCs/>
      <w:color w:val="262626" w:themeColor="accent6" w:themeShade="80"/>
      <w:sz w:val="18"/>
      <w:szCs w:val="24"/>
    </w:rPr>
  </w:style>
  <w:style w:type="character" w:customStyle="1" w:styleId="titlepageChar">
    <w:name w:val="title page Char"/>
    <w:basedOn w:val="NoSpacingChar"/>
    <w:link w:val="titlepage"/>
    <w:rsid w:val="003F4C78"/>
    <w:rPr>
      <w:rFonts w:ascii="Arial" w:eastAsia="Times New Roman" w:hAnsi="Arial" w:cs="Arial"/>
      <w:b/>
      <w:bCs/>
      <w:color w:val="262626" w:themeColor="accent6" w:themeShade="80"/>
      <w:sz w:val="18"/>
      <w:szCs w:val="24"/>
      <w:lang w:val="en-US" w:eastAsia="en-US" w:bidi="en-US"/>
    </w:rPr>
  </w:style>
  <w:style w:type="paragraph" w:customStyle="1" w:styleId="Tableheading">
    <w:name w:val="Table heading"/>
    <w:basedOn w:val="IntenseQuote"/>
    <w:link w:val="TableheadingChar"/>
    <w:qFormat/>
    <w:rsid w:val="003F4C78"/>
    <w:pPr>
      <w:jc w:val="center"/>
    </w:pPr>
    <w:rPr>
      <w:color w:val="FFFFFF" w:themeColor="background1"/>
    </w:rPr>
  </w:style>
  <w:style w:type="character" w:customStyle="1" w:styleId="TableheadingChar">
    <w:name w:val="Table heading Char"/>
    <w:basedOn w:val="IntenseQuoteChar"/>
    <w:link w:val="Tableheading"/>
    <w:rsid w:val="003F4C78"/>
    <w:rPr>
      <w:rFonts w:ascii="Arial" w:eastAsia="Arial" w:hAnsi="Arial" w:cs="Times New Roman"/>
      <w:b/>
      <w:color w:val="FFFFFF" w:themeColor="background1"/>
      <w:lang w:eastAsia="en-US"/>
    </w:rPr>
  </w:style>
  <w:style w:type="paragraph" w:customStyle="1" w:styleId="Default">
    <w:name w:val="Default"/>
    <w:rsid w:val="003F4C78"/>
    <w:pPr>
      <w:autoSpaceDE w:val="0"/>
      <w:autoSpaceDN w:val="0"/>
      <w:adjustRightInd w:val="0"/>
      <w:spacing w:after="0" w:line="240" w:lineRule="auto"/>
    </w:pPr>
    <w:rPr>
      <w:rFonts w:ascii="Verdana" w:hAnsi="Verdana" w:cs="Verdana"/>
      <w:color w:val="000000"/>
      <w:sz w:val="24"/>
      <w:szCs w:val="24"/>
      <w:lang w:eastAsia="en-US"/>
    </w:rPr>
  </w:style>
  <w:style w:type="paragraph" w:customStyle="1" w:styleId="Tableheading2">
    <w:name w:val="Table heading 2"/>
    <w:basedOn w:val="Normal"/>
    <w:link w:val="Tableheading2Char"/>
    <w:qFormat/>
    <w:rsid w:val="003F4C78"/>
    <w:pPr>
      <w:spacing w:line="240" w:lineRule="exact"/>
    </w:pPr>
    <w:rPr>
      <w:rFonts w:ascii="Aaux Next Regular Italic" w:hAnsi="Aaux Next Regular Italic" w:cs="Aaux Next Regular Italic"/>
      <w:iCs/>
      <w:color w:val="517791"/>
      <w:sz w:val="24"/>
      <w:szCs w:val="23"/>
    </w:rPr>
  </w:style>
  <w:style w:type="character" w:customStyle="1" w:styleId="Tableheading2Char">
    <w:name w:val="Table heading 2 Char"/>
    <w:basedOn w:val="DefaultParagraphFont"/>
    <w:link w:val="Tableheading2"/>
    <w:rsid w:val="003F4C78"/>
    <w:rPr>
      <w:rFonts w:ascii="Aaux Next Regular Italic" w:hAnsi="Aaux Next Regular Italic" w:cs="Aaux Next Regular Italic"/>
      <w:iCs/>
      <w:color w:val="517791"/>
      <w:sz w:val="24"/>
      <w:szCs w:val="23"/>
      <w:lang w:eastAsia="en-US"/>
    </w:rPr>
  </w:style>
  <w:style w:type="paragraph" w:styleId="NormalWeb">
    <w:name w:val="Normal (Web)"/>
    <w:basedOn w:val="Normal"/>
    <w:uiPriority w:val="99"/>
    <w:unhideWhenUsed/>
    <w:rsid w:val="003F4C78"/>
    <w:pPr>
      <w:spacing w:before="100" w:beforeAutospacing="1" w:after="100" w:afterAutospacing="1"/>
    </w:pPr>
    <w:rPr>
      <w:rFonts w:ascii="Times New Roman" w:eastAsiaTheme="minorEastAsia" w:hAnsi="Times New Roman"/>
      <w:sz w:val="24"/>
      <w:szCs w:val="24"/>
    </w:rPr>
  </w:style>
  <w:style w:type="paragraph" w:customStyle="1" w:styleId="EOHBodyText">
    <w:name w:val="EOH Body Text"/>
    <w:uiPriority w:val="9"/>
    <w:qFormat/>
    <w:rsid w:val="003F4C78"/>
    <w:pPr>
      <w:spacing w:after="60" w:line="300" w:lineRule="exact"/>
      <w:jc w:val="both"/>
      <w:textboxTightWrap w:val="allLines"/>
    </w:pPr>
    <w:rPr>
      <w:rFonts w:ascii="Arial" w:eastAsia="Times New Roman" w:hAnsi="Arial" w:cs="Arial"/>
      <w:color w:val="000000"/>
      <w:spacing w:val="10"/>
      <w:sz w:val="20"/>
      <w:szCs w:val="20"/>
      <w:lang w:val="en-GB" w:eastAsia="en-US"/>
    </w:rPr>
  </w:style>
  <w:style w:type="paragraph" w:customStyle="1" w:styleId="EOHRedQuestion">
    <w:name w:val="EOH Red Question"/>
    <w:basedOn w:val="Normal"/>
    <w:next w:val="EOHBodyText"/>
    <w:uiPriority w:val="29"/>
    <w:qFormat/>
    <w:rsid w:val="003F4C78"/>
    <w:pPr>
      <w:spacing w:line="300" w:lineRule="exact"/>
      <w:ind w:left="851" w:hanging="851"/>
    </w:pPr>
    <w:rPr>
      <w:rFonts w:cs="Arial"/>
      <w:color w:val="FF0000"/>
    </w:rPr>
  </w:style>
  <w:style w:type="paragraph" w:customStyle="1" w:styleId="P2Header1">
    <w:name w:val="P2 Header 1"/>
    <w:basedOn w:val="Normal"/>
    <w:next w:val="P2NormalBody"/>
    <w:rsid w:val="003F4C78"/>
    <w:pPr>
      <w:overflowPunct w:val="0"/>
      <w:autoSpaceDE w:val="0"/>
      <w:autoSpaceDN w:val="0"/>
      <w:adjustRightInd w:val="0"/>
      <w:spacing w:before="240" w:after="60"/>
      <w:textAlignment w:val="baseline"/>
    </w:pPr>
    <w:rPr>
      <w:b/>
      <w:sz w:val="32"/>
    </w:rPr>
  </w:style>
  <w:style w:type="paragraph" w:customStyle="1" w:styleId="P2NormalBody">
    <w:name w:val="P2 Normal Body"/>
    <w:basedOn w:val="Normal"/>
    <w:rsid w:val="003F4C78"/>
    <w:pPr>
      <w:overflowPunct w:val="0"/>
      <w:autoSpaceDE w:val="0"/>
      <w:autoSpaceDN w:val="0"/>
      <w:adjustRightInd w:val="0"/>
      <w:spacing w:before="240" w:after="60"/>
      <w:textAlignment w:val="baseline"/>
    </w:pPr>
  </w:style>
  <w:style w:type="paragraph" w:customStyle="1" w:styleId="P2Header2">
    <w:name w:val="P2 Header 2"/>
    <w:basedOn w:val="Normal"/>
    <w:next w:val="P2NormalBody"/>
    <w:rsid w:val="003F4C78"/>
    <w:pPr>
      <w:overflowPunct w:val="0"/>
      <w:autoSpaceDE w:val="0"/>
      <w:autoSpaceDN w:val="0"/>
      <w:adjustRightInd w:val="0"/>
      <w:spacing w:before="240" w:after="60"/>
      <w:textAlignment w:val="baseline"/>
    </w:pPr>
    <w:rPr>
      <w:b/>
      <w:color w:val="000080"/>
      <w:sz w:val="28"/>
    </w:rPr>
  </w:style>
  <w:style w:type="paragraph" w:customStyle="1" w:styleId="P2TableHCell">
    <w:name w:val="P2 Table H Cell"/>
    <w:basedOn w:val="Normal"/>
    <w:rsid w:val="003F4C78"/>
    <w:pPr>
      <w:overflowPunct w:val="0"/>
      <w:autoSpaceDE w:val="0"/>
      <w:autoSpaceDN w:val="0"/>
      <w:adjustRightInd w:val="0"/>
      <w:spacing w:before="120" w:after="60"/>
      <w:textAlignment w:val="baseline"/>
    </w:pPr>
    <w:rPr>
      <w:rFonts w:ascii="Verdana" w:hAnsi="Verdana"/>
      <w:b/>
      <w:sz w:val="16"/>
    </w:rPr>
  </w:style>
  <w:style w:type="paragraph" w:customStyle="1" w:styleId="P2TableLCell">
    <w:name w:val="P2 Table L Cell"/>
    <w:basedOn w:val="Normal"/>
    <w:rsid w:val="003F4C78"/>
    <w:pPr>
      <w:overflowPunct w:val="0"/>
      <w:autoSpaceDE w:val="0"/>
      <w:autoSpaceDN w:val="0"/>
      <w:adjustRightInd w:val="0"/>
      <w:spacing w:before="120" w:after="60"/>
      <w:textAlignment w:val="baseline"/>
    </w:pPr>
    <w:rPr>
      <w:color w:val="000000"/>
      <w:sz w:val="16"/>
    </w:rPr>
  </w:style>
  <w:style w:type="character" w:customStyle="1" w:styleId="P2Header3CharChar">
    <w:name w:val="P2 Header 3 Char Char"/>
    <w:rsid w:val="003F4C78"/>
    <w:rPr>
      <w:rFonts w:ascii="Arial" w:hAnsi="Arial"/>
      <w:b/>
      <w:noProof w:val="0"/>
      <w:color w:val="000080"/>
      <w:sz w:val="22"/>
      <w:lang w:val="en-ZA"/>
    </w:rPr>
  </w:style>
  <w:style w:type="paragraph" w:styleId="BodyText">
    <w:name w:val="Body Text"/>
    <w:basedOn w:val="Normal"/>
    <w:link w:val="BodyTextChar"/>
    <w:uiPriority w:val="99"/>
    <w:unhideWhenUsed/>
    <w:rsid w:val="00164B01"/>
  </w:style>
  <w:style w:type="character" w:customStyle="1" w:styleId="BodyTextChar">
    <w:name w:val="Body Text Char"/>
    <w:basedOn w:val="DefaultParagraphFont"/>
    <w:link w:val="BodyText"/>
    <w:uiPriority w:val="99"/>
    <w:rsid w:val="00164B01"/>
    <w:rPr>
      <w:sz w:val="20"/>
      <w:lang w:eastAsia="en-US"/>
    </w:rPr>
  </w:style>
  <w:style w:type="paragraph" w:customStyle="1" w:styleId="4455b885-79d7-4bf7-98ef-8c54a54a7558">
    <w:name w:val="4455b885-79d7-4bf7-98ef-8c54a54a7558"/>
    <w:basedOn w:val="Normal"/>
    <w:rsid w:val="003F4C78"/>
    <w:rPr>
      <w:rFonts w:ascii="Times New Roman" w:hAnsi="Times New Roman"/>
      <w:sz w:val="24"/>
      <w:szCs w:val="24"/>
    </w:rPr>
  </w:style>
  <w:style w:type="table" w:styleId="TableGrid">
    <w:name w:val="Table Grid"/>
    <w:aliases w:val="Infosys Table Style,Equifax table,Header Table"/>
    <w:basedOn w:val="TableNormal"/>
    <w:uiPriority w:val="59"/>
    <w:rsid w:val="00850B07"/>
    <w:pPr>
      <w:spacing w:after="0" w:line="240" w:lineRule="auto"/>
    </w:pPr>
    <w:rPr>
      <w:rFonts w:ascii="Arial" w:eastAsia="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Heading">
    <w:name w:val="Schedule Heading"/>
    <w:basedOn w:val="Heading1"/>
    <w:next w:val="Heading1"/>
    <w:link w:val="ScheduleHeadingChar"/>
    <w:qFormat/>
    <w:rsid w:val="00281975"/>
    <w:pPr>
      <w:numPr>
        <w:numId w:val="0"/>
      </w:numPr>
      <w:ind w:left="746"/>
    </w:pPr>
  </w:style>
  <w:style w:type="character" w:customStyle="1" w:styleId="ScheduleHeadingChar">
    <w:name w:val="Schedule Heading Char"/>
    <w:basedOn w:val="Heading1Char"/>
    <w:link w:val="ScheduleHeading"/>
    <w:rsid w:val="00281975"/>
    <w:rPr>
      <w:rFonts w:ascii="Arial" w:eastAsia="Times New Roman" w:hAnsi="Arial" w:cs="Arial"/>
      <w:b/>
      <w:bCs/>
      <w:iCs w:val="0"/>
      <w:caps w:val="0"/>
      <w:snapToGrid/>
      <w:color w:val="A5A5A5" w:themeColor="accent1" w:themeShade="BF"/>
      <w:sz w:val="24"/>
      <w:szCs w:val="20"/>
      <w:lang w:val="en-AU" w:eastAsia="en-US"/>
      <w14:shadow w14:blurRad="50800" w14:dist="38100" w14:dir="2700000" w14:sx="100000" w14:sy="100000" w14:kx="0" w14:ky="0" w14:algn="tl">
        <w14:srgbClr w14:val="000000">
          <w14:alpha w14:val="60000"/>
        </w14:srgbClr>
      </w14:shadow>
    </w:rPr>
  </w:style>
  <w:style w:type="character" w:styleId="PlaceholderText">
    <w:name w:val="Placeholder Text"/>
    <w:basedOn w:val="DefaultParagraphFont"/>
    <w:uiPriority w:val="99"/>
    <w:semiHidden/>
    <w:rsid w:val="00153D9E"/>
    <w:rPr>
      <w:color w:val="808080"/>
    </w:rPr>
  </w:style>
  <w:style w:type="paragraph" w:customStyle="1" w:styleId="level2">
    <w:name w:val="level2"/>
    <w:basedOn w:val="Normal"/>
    <w:link w:val="level2Char1"/>
    <w:rsid w:val="00563EF9"/>
    <w:pPr>
      <w:widowControl w:val="0"/>
      <w:numPr>
        <w:ilvl w:val="1"/>
        <w:numId w:val="3"/>
      </w:numPr>
      <w:spacing w:before="240"/>
    </w:pPr>
  </w:style>
  <w:style w:type="paragraph" w:customStyle="1" w:styleId="level3">
    <w:name w:val="level3"/>
    <w:basedOn w:val="Normal"/>
    <w:link w:val="level3Char"/>
    <w:rsid w:val="00563EF9"/>
    <w:pPr>
      <w:widowControl w:val="0"/>
      <w:numPr>
        <w:ilvl w:val="2"/>
        <w:numId w:val="3"/>
      </w:numPr>
      <w:spacing w:before="240"/>
    </w:pPr>
  </w:style>
  <w:style w:type="paragraph" w:customStyle="1" w:styleId="level4">
    <w:name w:val="level4"/>
    <w:basedOn w:val="Normal"/>
    <w:rsid w:val="00563EF9"/>
    <w:pPr>
      <w:widowControl w:val="0"/>
      <w:numPr>
        <w:ilvl w:val="3"/>
        <w:numId w:val="3"/>
      </w:numPr>
      <w:spacing w:before="240"/>
    </w:pPr>
  </w:style>
  <w:style w:type="paragraph" w:customStyle="1" w:styleId="level5">
    <w:name w:val="level5"/>
    <w:basedOn w:val="Normal"/>
    <w:rsid w:val="00563EF9"/>
    <w:pPr>
      <w:widowControl w:val="0"/>
      <w:numPr>
        <w:ilvl w:val="4"/>
        <w:numId w:val="3"/>
      </w:numPr>
      <w:spacing w:before="240"/>
    </w:pPr>
  </w:style>
  <w:style w:type="paragraph" w:customStyle="1" w:styleId="level1">
    <w:name w:val="level1"/>
    <w:basedOn w:val="Normal"/>
    <w:rsid w:val="00563EF9"/>
    <w:pPr>
      <w:keepNext/>
      <w:numPr>
        <w:numId w:val="3"/>
      </w:numPr>
      <w:spacing w:before="240"/>
    </w:pPr>
    <w:rPr>
      <w:b/>
      <w:caps/>
    </w:rPr>
  </w:style>
  <w:style w:type="paragraph" w:customStyle="1" w:styleId="level6">
    <w:name w:val="level6"/>
    <w:basedOn w:val="Normal"/>
    <w:rsid w:val="00563EF9"/>
    <w:pPr>
      <w:widowControl w:val="0"/>
      <w:numPr>
        <w:ilvl w:val="5"/>
        <w:numId w:val="3"/>
      </w:numPr>
      <w:spacing w:before="240"/>
    </w:pPr>
  </w:style>
  <w:style w:type="paragraph" w:customStyle="1" w:styleId="level7">
    <w:name w:val="level7"/>
    <w:basedOn w:val="Normal"/>
    <w:rsid w:val="00563EF9"/>
    <w:pPr>
      <w:widowControl w:val="0"/>
      <w:numPr>
        <w:ilvl w:val="6"/>
        <w:numId w:val="3"/>
      </w:numPr>
      <w:spacing w:before="240"/>
    </w:pPr>
  </w:style>
  <w:style w:type="character" w:customStyle="1" w:styleId="level2Char1">
    <w:name w:val="level2 Char1"/>
    <w:basedOn w:val="DefaultParagraphFont"/>
    <w:link w:val="level2"/>
    <w:rsid w:val="00563EF9"/>
    <w:rPr>
      <w:rFonts w:ascii="Arial" w:hAnsi="Arial"/>
      <w:sz w:val="20"/>
      <w:lang w:val="en-GB" w:eastAsia="en-US"/>
    </w:rPr>
  </w:style>
  <w:style w:type="paragraph" w:styleId="Revision">
    <w:name w:val="Revision"/>
    <w:hidden/>
    <w:uiPriority w:val="99"/>
    <w:semiHidden/>
    <w:rsid w:val="001F02B0"/>
    <w:pPr>
      <w:spacing w:after="0" w:line="240" w:lineRule="auto"/>
    </w:pPr>
    <w:rPr>
      <w:rFonts w:ascii="Arial" w:eastAsia="Times New Roman" w:hAnsi="Arial" w:cs="Times New Roman"/>
      <w:szCs w:val="20"/>
    </w:rPr>
  </w:style>
  <w:style w:type="paragraph" w:customStyle="1" w:styleId="Annexures">
    <w:name w:val="Annexures"/>
    <w:basedOn w:val="Normal"/>
    <w:next w:val="Normal"/>
    <w:uiPriority w:val="99"/>
    <w:rsid w:val="00467D59"/>
    <w:pPr>
      <w:numPr>
        <w:numId w:val="4"/>
      </w:numPr>
    </w:pPr>
    <w:rPr>
      <w:b/>
      <w:lang w:eastAsia="en-GB"/>
    </w:rPr>
  </w:style>
  <w:style w:type="paragraph" w:customStyle="1" w:styleId="XClause1Head">
    <w:name w:val="XClause1Head"/>
    <w:basedOn w:val="Normal"/>
    <w:rsid w:val="00CE42BF"/>
    <w:pPr>
      <w:numPr>
        <w:numId w:val="5"/>
      </w:numPr>
      <w:jc w:val="both"/>
    </w:pPr>
    <w:rPr>
      <w:rFonts w:eastAsia="Times New Roman" w:cs="Times New Roman"/>
      <w:szCs w:val="20"/>
      <w:lang w:eastAsia="en-GB"/>
    </w:rPr>
  </w:style>
  <w:style w:type="paragraph" w:customStyle="1" w:styleId="XClause2Sub">
    <w:name w:val="XClause2Sub"/>
    <w:basedOn w:val="Normal"/>
    <w:link w:val="XClause2SubChar"/>
    <w:rsid w:val="00CE42BF"/>
    <w:pPr>
      <w:numPr>
        <w:ilvl w:val="1"/>
        <w:numId w:val="5"/>
      </w:numPr>
      <w:jc w:val="both"/>
    </w:pPr>
    <w:rPr>
      <w:rFonts w:eastAsia="Times New Roman" w:cs="Times New Roman"/>
      <w:szCs w:val="20"/>
      <w:lang w:eastAsia="en-GB"/>
    </w:rPr>
  </w:style>
  <w:style w:type="paragraph" w:customStyle="1" w:styleId="XClause3Sub">
    <w:name w:val="XClause3Sub"/>
    <w:basedOn w:val="Normal"/>
    <w:rsid w:val="00CE42BF"/>
    <w:pPr>
      <w:numPr>
        <w:ilvl w:val="2"/>
        <w:numId w:val="5"/>
      </w:numPr>
      <w:jc w:val="both"/>
    </w:pPr>
    <w:rPr>
      <w:rFonts w:eastAsia="Times New Roman" w:cs="Times New Roman"/>
      <w:szCs w:val="20"/>
      <w:lang w:eastAsia="en-GB"/>
    </w:rPr>
  </w:style>
  <w:style w:type="paragraph" w:customStyle="1" w:styleId="XClause4Sub">
    <w:name w:val="XClause4Sub"/>
    <w:basedOn w:val="Clause4Sub"/>
    <w:rsid w:val="00CE42BF"/>
    <w:pPr>
      <w:numPr>
        <w:numId w:val="5"/>
      </w:numPr>
    </w:pPr>
  </w:style>
  <w:style w:type="paragraph" w:customStyle="1" w:styleId="XClause5Sub">
    <w:name w:val="XClause5Sub"/>
    <w:basedOn w:val="Normal"/>
    <w:rsid w:val="00CE42BF"/>
    <w:pPr>
      <w:numPr>
        <w:ilvl w:val="4"/>
        <w:numId w:val="5"/>
      </w:numPr>
      <w:jc w:val="both"/>
    </w:pPr>
    <w:rPr>
      <w:rFonts w:eastAsia="Times New Roman" w:cs="Times New Roman"/>
      <w:szCs w:val="20"/>
      <w:lang w:eastAsia="en-GB"/>
    </w:rPr>
  </w:style>
  <w:style w:type="paragraph" w:customStyle="1" w:styleId="XClause6Sub">
    <w:name w:val="XClause6Sub"/>
    <w:basedOn w:val="Normal"/>
    <w:rsid w:val="00CE42BF"/>
    <w:pPr>
      <w:numPr>
        <w:ilvl w:val="5"/>
        <w:numId w:val="5"/>
      </w:numPr>
      <w:jc w:val="both"/>
    </w:pPr>
    <w:rPr>
      <w:rFonts w:eastAsia="Times New Roman" w:cs="Times New Roman"/>
      <w:szCs w:val="20"/>
      <w:lang w:eastAsia="en-GB"/>
    </w:rPr>
  </w:style>
  <w:style w:type="paragraph" w:customStyle="1" w:styleId="XClause7Sub">
    <w:name w:val="XClause7Sub"/>
    <w:basedOn w:val="Normal"/>
    <w:rsid w:val="00CE42BF"/>
    <w:pPr>
      <w:numPr>
        <w:ilvl w:val="6"/>
        <w:numId w:val="5"/>
      </w:numPr>
      <w:jc w:val="both"/>
    </w:pPr>
    <w:rPr>
      <w:rFonts w:eastAsia="Times New Roman" w:cs="Times New Roman"/>
      <w:szCs w:val="20"/>
      <w:lang w:eastAsia="en-GB"/>
    </w:rPr>
  </w:style>
  <w:style w:type="paragraph" w:customStyle="1" w:styleId="XClause8Sub">
    <w:name w:val="XClause8Sub"/>
    <w:basedOn w:val="Normal"/>
    <w:rsid w:val="00CE42BF"/>
    <w:pPr>
      <w:numPr>
        <w:ilvl w:val="7"/>
        <w:numId w:val="5"/>
      </w:numPr>
      <w:jc w:val="both"/>
    </w:pPr>
    <w:rPr>
      <w:rFonts w:eastAsia="Times New Roman" w:cs="Times New Roman"/>
      <w:szCs w:val="20"/>
      <w:lang w:eastAsia="en-GB"/>
    </w:rPr>
  </w:style>
  <w:style w:type="paragraph" w:customStyle="1" w:styleId="XClause9Sub">
    <w:name w:val="XClause9Sub"/>
    <w:basedOn w:val="Normal"/>
    <w:rsid w:val="00CE42BF"/>
    <w:pPr>
      <w:numPr>
        <w:ilvl w:val="8"/>
        <w:numId w:val="5"/>
      </w:numPr>
      <w:jc w:val="both"/>
    </w:pPr>
    <w:rPr>
      <w:rFonts w:eastAsia="Times New Roman" w:cs="Times New Roman"/>
      <w:szCs w:val="20"/>
      <w:lang w:eastAsia="en-GB"/>
    </w:rPr>
  </w:style>
  <w:style w:type="character" w:customStyle="1" w:styleId="level3Char">
    <w:name w:val="level3 Char"/>
    <w:link w:val="level3"/>
    <w:rsid w:val="00FE2A48"/>
    <w:rPr>
      <w:rFonts w:ascii="Arial" w:hAnsi="Arial"/>
      <w:sz w:val="20"/>
      <w:lang w:val="en-GB" w:eastAsia="en-US"/>
    </w:rPr>
  </w:style>
  <w:style w:type="paragraph" w:styleId="TableofFigures">
    <w:name w:val="table of figures"/>
    <w:basedOn w:val="Normal"/>
    <w:next w:val="Normal"/>
    <w:uiPriority w:val="99"/>
    <w:semiHidden/>
    <w:unhideWhenUsed/>
    <w:rsid w:val="009E6544"/>
  </w:style>
  <w:style w:type="paragraph" w:customStyle="1" w:styleId="Clause0Sub">
    <w:name w:val="Clause0Sub"/>
    <w:basedOn w:val="Normal"/>
    <w:link w:val="Clause0SubChar"/>
    <w:rsid w:val="00CE42BF"/>
    <w:pPr>
      <w:tabs>
        <w:tab w:val="left" w:pos="720"/>
        <w:tab w:val="left" w:pos="1440"/>
        <w:tab w:val="left" w:pos="2552"/>
        <w:tab w:val="left" w:pos="3600"/>
        <w:tab w:val="left" w:pos="5041"/>
        <w:tab w:val="left" w:pos="6481"/>
        <w:tab w:val="left" w:pos="7201"/>
        <w:tab w:val="left" w:pos="7921"/>
        <w:tab w:val="left" w:pos="8222"/>
      </w:tabs>
      <w:ind w:left="720"/>
      <w:jc w:val="both"/>
    </w:pPr>
    <w:rPr>
      <w:rFonts w:eastAsia="Times New Roman" w:cs="Times New Roman"/>
      <w:szCs w:val="20"/>
      <w:lang w:eastAsia="en-GB"/>
    </w:rPr>
  </w:style>
  <w:style w:type="character" w:customStyle="1" w:styleId="Clause0SubChar">
    <w:name w:val="Clause0Sub Char"/>
    <w:link w:val="Clause0Sub"/>
    <w:rsid w:val="00CE42BF"/>
    <w:rPr>
      <w:rFonts w:ascii="Arial" w:eastAsia="Times New Roman" w:hAnsi="Arial" w:cs="Times New Roman"/>
      <w:sz w:val="20"/>
      <w:szCs w:val="20"/>
      <w:lang w:val="en-GB" w:eastAsia="en-GB"/>
    </w:rPr>
  </w:style>
  <w:style w:type="paragraph" w:customStyle="1" w:styleId="Clause1Head">
    <w:name w:val="Clause1Head"/>
    <w:basedOn w:val="Normal"/>
    <w:qFormat/>
    <w:rsid w:val="00164B01"/>
    <w:pPr>
      <w:keepNext/>
      <w:numPr>
        <w:numId w:val="8"/>
      </w:numPr>
      <w:jc w:val="both"/>
    </w:pPr>
    <w:rPr>
      <w:rFonts w:ascii="Times New Roman" w:eastAsia="Times New Roman" w:hAnsi="Times New Roman" w:cs="Times New Roman"/>
      <w:b/>
      <w:szCs w:val="20"/>
      <w:lang w:eastAsia="en-GB"/>
    </w:rPr>
  </w:style>
  <w:style w:type="paragraph" w:customStyle="1" w:styleId="Clause2Sub">
    <w:name w:val="Clause2Sub"/>
    <w:basedOn w:val="Normal"/>
    <w:link w:val="Clause2SubChar"/>
    <w:qFormat/>
    <w:rsid w:val="00164B01"/>
    <w:pPr>
      <w:numPr>
        <w:ilvl w:val="1"/>
        <w:numId w:val="8"/>
      </w:numPr>
      <w:jc w:val="both"/>
    </w:pPr>
    <w:rPr>
      <w:rFonts w:ascii="Times New Roman" w:eastAsia="Times New Roman" w:hAnsi="Times New Roman" w:cs="Times New Roman"/>
      <w:szCs w:val="20"/>
      <w:lang w:eastAsia="en-GB"/>
    </w:rPr>
  </w:style>
  <w:style w:type="character" w:customStyle="1" w:styleId="Clause2SubChar">
    <w:name w:val="Clause2Sub Char"/>
    <w:link w:val="Clause2Sub"/>
    <w:rsid w:val="00164B01"/>
    <w:rPr>
      <w:rFonts w:ascii="Times New Roman" w:eastAsia="Times New Roman" w:hAnsi="Times New Roman" w:cs="Times New Roman"/>
      <w:szCs w:val="20"/>
      <w:lang w:eastAsia="en-GB"/>
    </w:rPr>
  </w:style>
  <w:style w:type="paragraph" w:customStyle="1" w:styleId="Clause3Sub">
    <w:name w:val="Clause3Sub"/>
    <w:basedOn w:val="Normal"/>
    <w:link w:val="Clause3SubChar"/>
    <w:qFormat/>
    <w:rsid w:val="00164B01"/>
    <w:pPr>
      <w:numPr>
        <w:ilvl w:val="2"/>
        <w:numId w:val="8"/>
      </w:numPr>
      <w:jc w:val="both"/>
    </w:pPr>
    <w:rPr>
      <w:rFonts w:ascii="Times New Roman" w:eastAsia="Times New Roman" w:hAnsi="Times New Roman" w:cs="Times New Roman"/>
      <w:szCs w:val="20"/>
      <w:lang w:eastAsia="en-GB"/>
    </w:rPr>
  </w:style>
  <w:style w:type="character" w:customStyle="1" w:styleId="Clause3SubChar">
    <w:name w:val="Clause3Sub Char"/>
    <w:link w:val="Clause3Sub"/>
    <w:rsid w:val="00CE42BF"/>
    <w:rPr>
      <w:rFonts w:ascii="Times New Roman" w:eastAsia="Times New Roman" w:hAnsi="Times New Roman" w:cs="Times New Roman"/>
      <w:szCs w:val="20"/>
      <w:lang w:eastAsia="en-GB"/>
    </w:rPr>
  </w:style>
  <w:style w:type="paragraph" w:customStyle="1" w:styleId="Clause4Sub">
    <w:name w:val="Clause4Sub"/>
    <w:basedOn w:val="Normal"/>
    <w:qFormat/>
    <w:rsid w:val="00164B01"/>
    <w:pPr>
      <w:numPr>
        <w:ilvl w:val="3"/>
        <w:numId w:val="8"/>
      </w:numPr>
      <w:jc w:val="both"/>
    </w:pPr>
    <w:rPr>
      <w:rFonts w:ascii="Times New Roman" w:eastAsia="Times New Roman" w:hAnsi="Times New Roman" w:cs="Times New Roman"/>
      <w:szCs w:val="20"/>
      <w:lang w:eastAsia="en-GB"/>
    </w:rPr>
  </w:style>
  <w:style w:type="paragraph" w:customStyle="1" w:styleId="Clause5Sub">
    <w:name w:val="Clause5Sub"/>
    <w:basedOn w:val="Normal"/>
    <w:qFormat/>
    <w:rsid w:val="00164B01"/>
    <w:pPr>
      <w:numPr>
        <w:ilvl w:val="4"/>
        <w:numId w:val="8"/>
      </w:numPr>
      <w:jc w:val="both"/>
    </w:pPr>
    <w:rPr>
      <w:rFonts w:ascii="Times New Roman" w:eastAsia="Times New Roman" w:hAnsi="Times New Roman" w:cs="Times New Roman"/>
      <w:szCs w:val="20"/>
      <w:lang w:eastAsia="en-GB"/>
    </w:rPr>
  </w:style>
  <w:style w:type="paragraph" w:customStyle="1" w:styleId="Clause6Sub">
    <w:name w:val="Clause6Sub"/>
    <w:basedOn w:val="Normal"/>
    <w:qFormat/>
    <w:rsid w:val="00164B01"/>
    <w:pPr>
      <w:numPr>
        <w:ilvl w:val="5"/>
        <w:numId w:val="8"/>
      </w:numPr>
      <w:jc w:val="both"/>
    </w:pPr>
    <w:rPr>
      <w:rFonts w:ascii="Times New Roman" w:eastAsia="Times New Roman" w:hAnsi="Times New Roman" w:cs="Times New Roman"/>
      <w:szCs w:val="20"/>
      <w:lang w:eastAsia="en-GB"/>
    </w:rPr>
  </w:style>
  <w:style w:type="paragraph" w:customStyle="1" w:styleId="Clause7Sub">
    <w:name w:val="Clause7Sub"/>
    <w:basedOn w:val="Normal"/>
    <w:qFormat/>
    <w:rsid w:val="00164B01"/>
    <w:pPr>
      <w:numPr>
        <w:ilvl w:val="6"/>
        <w:numId w:val="8"/>
      </w:numPr>
      <w:jc w:val="both"/>
    </w:pPr>
    <w:rPr>
      <w:rFonts w:ascii="Times New Roman" w:eastAsia="Times New Roman" w:hAnsi="Times New Roman" w:cs="Times New Roman"/>
      <w:szCs w:val="20"/>
      <w:lang w:eastAsia="en-GB"/>
    </w:rPr>
  </w:style>
  <w:style w:type="paragraph" w:customStyle="1" w:styleId="Clause8Sub">
    <w:name w:val="Clause8Sub"/>
    <w:basedOn w:val="Normal"/>
    <w:qFormat/>
    <w:rsid w:val="00164B01"/>
    <w:pPr>
      <w:numPr>
        <w:ilvl w:val="7"/>
        <w:numId w:val="8"/>
      </w:numPr>
      <w:jc w:val="both"/>
    </w:pPr>
    <w:rPr>
      <w:rFonts w:ascii="Times New Roman" w:eastAsia="Times New Roman" w:hAnsi="Times New Roman" w:cs="Times New Roman"/>
      <w:szCs w:val="20"/>
      <w:lang w:eastAsia="en-GB"/>
    </w:rPr>
  </w:style>
  <w:style w:type="paragraph" w:customStyle="1" w:styleId="Clause9Sub">
    <w:name w:val="Clause9Sub"/>
    <w:basedOn w:val="Normal"/>
    <w:qFormat/>
    <w:rsid w:val="00164B01"/>
    <w:pPr>
      <w:numPr>
        <w:ilvl w:val="8"/>
        <w:numId w:val="8"/>
      </w:numPr>
      <w:jc w:val="both"/>
    </w:pPr>
    <w:rPr>
      <w:rFonts w:ascii="Times New Roman" w:eastAsia="Times New Roman" w:hAnsi="Times New Roman" w:cs="Times New Roman"/>
      <w:szCs w:val="20"/>
      <w:lang w:eastAsia="en-GB"/>
    </w:rPr>
  </w:style>
  <w:style w:type="paragraph" w:customStyle="1" w:styleId="NormalDouble">
    <w:name w:val="Normal Double"/>
    <w:basedOn w:val="Normal"/>
    <w:rsid w:val="00CE42BF"/>
    <w:pPr>
      <w:spacing w:line="480" w:lineRule="atLeast"/>
      <w:jc w:val="both"/>
    </w:pPr>
    <w:rPr>
      <w:rFonts w:eastAsia="Times New Roman" w:cs="Times New Roman"/>
    </w:rPr>
  </w:style>
  <w:style w:type="paragraph" w:customStyle="1" w:styleId="NormalSingle">
    <w:name w:val="Normal Single"/>
    <w:basedOn w:val="Normal"/>
    <w:rsid w:val="00CE42BF"/>
    <w:pPr>
      <w:spacing w:line="240" w:lineRule="atLeast"/>
      <w:jc w:val="both"/>
    </w:pPr>
    <w:rPr>
      <w:rFonts w:eastAsia="Times New Roman" w:cs="Times New Roman"/>
    </w:rPr>
  </w:style>
  <w:style w:type="paragraph" w:customStyle="1" w:styleId="NormalTable">
    <w:name w:val="NormalTable"/>
    <w:basedOn w:val="Normal"/>
    <w:next w:val="Normal"/>
    <w:rsid w:val="00CE42BF"/>
    <w:pPr>
      <w:spacing w:after="0" w:line="240" w:lineRule="atLeast"/>
    </w:pPr>
    <w:rPr>
      <w:rFonts w:eastAsia="Times New Roman" w:cs="Times New Roman"/>
      <w:sz w:val="16"/>
      <w:szCs w:val="16"/>
      <w:lang w:eastAsia="en-GB"/>
    </w:rPr>
  </w:style>
  <w:style w:type="paragraph" w:customStyle="1" w:styleId="NoSpaceNormal">
    <w:name w:val="NoSpaceNormal"/>
    <w:basedOn w:val="Normal"/>
    <w:qFormat/>
    <w:rsid w:val="00CE42BF"/>
    <w:pPr>
      <w:spacing w:after="0"/>
      <w:jc w:val="both"/>
    </w:pPr>
    <w:rPr>
      <w:rFonts w:eastAsia="Times New Roman" w:cs="Times New Roman"/>
    </w:rPr>
  </w:style>
  <w:style w:type="paragraph" w:customStyle="1" w:styleId="NoSpaceNormalSingle">
    <w:name w:val="NoSpaceNormalSingle"/>
    <w:basedOn w:val="Normal"/>
    <w:qFormat/>
    <w:rsid w:val="00CE42BF"/>
    <w:pPr>
      <w:spacing w:after="0" w:line="240" w:lineRule="atLeast"/>
      <w:jc w:val="both"/>
    </w:pPr>
    <w:rPr>
      <w:rFonts w:eastAsia="Times New Roman" w:cs="Times New Roman"/>
    </w:rPr>
  </w:style>
  <w:style w:type="paragraph" w:customStyle="1" w:styleId="XClause0Sub">
    <w:name w:val="XClause0Sub"/>
    <w:basedOn w:val="Normal"/>
    <w:rsid w:val="00CE42BF"/>
    <w:pPr>
      <w:tabs>
        <w:tab w:val="left" w:pos="680"/>
        <w:tab w:val="left" w:pos="1474"/>
        <w:tab w:val="left" w:pos="2552"/>
        <w:tab w:val="left" w:pos="3629"/>
        <w:tab w:val="left" w:pos="4763"/>
        <w:tab w:val="left" w:pos="6124"/>
        <w:tab w:val="left" w:pos="6861"/>
        <w:tab w:val="left" w:pos="7655"/>
        <w:tab w:val="left" w:pos="8222"/>
      </w:tabs>
      <w:ind w:left="720"/>
      <w:jc w:val="both"/>
    </w:pPr>
    <w:rPr>
      <w:rFonts w:eastAsia="Times New Roman" w:cs="Times New Roman"/>
      <w:szCs w:val="20"/>
      <w:lang w:eastAsia="en-GB"/>
    </w:rPr>
  </w:style>
  <w:style w:type="character" w:customStyle="1" w:styleId="XClause2SubChar">
    <w:name w:val="XClause2Sub Char"/>
    <w:basedOn w:val="DefaultParagraphFont"/>
    <w:link w:val="XClause2Sub"/>
    <w:rsid w:val="00CE42BF"/>
    <w:rPr>
      <w:rFonts w:ascii="Arial" w:eastAsia="Times New Roman" w:hAnsi="Arial" w:cs="Times New Roman"/>
      <w:sz w:val="20"/>
      <w:szCs w:val="20"/>
      <w:lang w:val="en-GB" w:eastAsia="en-GB"/>
    </w:rPr>
  </w:style>
  <w:style w:type="character" w:styleId="SubtleEmphasis">
    <w:name w:val="Subtle Emphasis"/>
    <w:basedOn w:val="DefaultParagraphFont"/>
    <w:uiPriority w:val="19"/>
    <w:qFormat/>
    <w:rsid w:val="00164B01"/>
    <w:rPr>
      <w:i w:val="0"/>
      <w:iCs/>
      <w:color w:val="404040" w:themeColor="text1" w:themeTint="BF"/>
      <w:sz w:val="28"/>
    </w:rPr>
  </w:style>
  <w:style w:type="paragraph" w:customStyle="1" w:styleId="Annexure">
    <w:name w:val="Annexure"/>
    <w:basedOn w:val="Normal"/>
    <w:next w:val="Normal"/>
    <w:link w:val="AnnexureChar"/>
    <w:qFormat/>
    <w:rsid w:val="00CE42BF"/>
    <w:pPr>
      <w:numPr>
        <w:numId w:val="7"/>
      </w:numPr>
      <w:jc w:val="right"/>
    </w:pPr>
    <w:rPr>
      <w:b/>
    </w:rPr>
  </w:style>
  <w:style w:type="character" w:customStyle="1" w:styleId="AnnexureChar">
    <w:name w:val="Annexure Char"/>
    <w:basedOn w:val="DefaultParagraphFont"/>
    <w:link w:val="Annexure"/>
    <w:rsid w:val="00CE42BF"/>
    <w:rPr>
      <w:rFonts w:ascii="Arial" w:hAnsi="Arial"/>
      <w:b/>
      <w:sz w:val="20"/>
      <w:lang w:val="en-GB" w:eastAsia="en-US"/>
    </w:rPr>
  </w:style>
  <w:style w:type="paragraph" w:customStyle="1" w:styleId="Schedule">
    <w:name w:val="Schedule"/>
    <w:basedOn w:val="Normal"/>
    <w:next w:val="Normal"/>
    <w:qFormat/>
    <w:rsid w:val="00CE42BF"/>
    <w:pPr>
      <w:numPr>
        <w:numId w:val="9"/>
      </w:numPr>
      <w:jc w:val="right"/>
    </w:pPr>
    <w:rPr>
      <w:rFonts w:eastAsia="Times New Roman" w:cs="Times New Roman"/>
      <w:b/>
      <w:szCs w:val="20"/>
      <w:lang w:eastAsia="en-GB"/>
    </w:rPr>
  </w:style>
  <w:style w:type="paragraph" w:styleId="PlainText">
    <w:name w:val="Plain Text"/>
    <w:basedOn w:val="Normal"/>
    <w:link w:val="PlainTextChar"/>
    <w:uiPriority w:val="99"/>
    <w:rsid w:val="0022187E"/>
    <w:pPr>
      <w:spacing w:before="80" w:after="0" w:line="240" w:lineRule="auto"/>
      <w:jc w:val="both"/>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22187E"/>
    <w:rPr>
      <w:rFonts w:ascii="Courier New" w:eastAsia="Times New Roman" w:hAnsi="Courier New" w:cs="Times New Roman"/>
      <w:sz w:val="20"/>
      <w:szCs w:val="20"/>
      <w:lang w:val="en-US" w:eastAsia="en-US"/>
    </w:rPr>
  </w:style>
  <w:style w:type="paragraph" w:customStyle="1" w:styleId="FormHeading">
    <w:name w:val="Form Heading"/>
    <w:basedOn w:val="Normal"/>
    <w:uiPriority w:val="99"/>
    <w:rsid w:val="0022187E"/>
    <w:pPr>
      <w:spacing w:line="240" w:lineRule="auto"/>
    </w:pPr>
    <w:rPr>
      <w:rFonts w:ascii="Times New Roman" w:eastAsia="Times New Roman" w:hAnsi="Times New Roman" w:cs="Times New Roman"/>
      <w:b/>
      <w:szCs w:val="20"/>
    </w:rPr>
  </w:style>
  <w:style w:type="paragraph" w:styleId="ListBullet">
    <w:name w:val="List Bullet"/>
    <w:basedOn w:val="BodyText"/>
    <w:autoRedefine/>
    <w:rsid w:val="00FA6FED"/>
    <w:pPr>
      <w:numPr>
        <w:ilvl w:val="1"/>
        <w:numId w:val="34"/>
      </w:numPr>
      <w:tabs>
        <w:tab w:val="clear" w:pos="1440"/>
        <w:tab w:val="num" w:pos="1134"/>
      </w:tabs>
      <w:spacing w:after="60" w:line="240" w:lineRule="auto"/>
      <w:ind w:left="1134" w:hanging="425"/>
    </w:pPr>
    <w:rPr>
      <w:rFonts w:ascii="Arial" w:eastAsia="Times New Roman" w:hAnsi="Arial" w:cs="Arial"/>
      <w:bCs/>
      <w:i/>
      <w:sz w:val="24"/>
    </w:rPr>
  </w:style>
  <w:style w:type="paragraph" w:customStyle="1" w:styleId="BodyText1">
    <w:name w:val="Body Text 1"/>
    <w:basedOn w:val="BodyText"/>
    <w:qFormat/>
    <w:rsid w:val="00164B01"/>
    <w:pPr>
      <w:spacing w:after="24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2936">
      <w:bodyDiv w:val="1"/>
      <w:marLeft w:val="0"/>
      <w:marRight w:val="0"/>
      <w:marTop w:val="0"/>
      <w:marBottom w:val="0"/>
      <w:divBdr>
        <w:top w:val="none" w:sz="0" w:space="0" w:color="auto"/>
        <w:left w:val="none" w:sz="0" w:space="0" w:color="auto"/>
        <w:bottom w:val="none" w:sz="0" w:space="0" w:color="auto"/>
        <w:right w:val="none" w:sz="0" w:space="0" w:color="auto"/>
      </w:divBdr>
    </w:div>
    <w:div w:id="125121780">
      <w:bodyDiv w:val="1"/>
      <w:marLeft w:val="0"/>
      <w:marRight w:val="0"/>
      <w:marTop w:val="0"/>
      <w:marBottom w:val="0"/>
      <w:divBdr>
        <w:top w:val="none" w:sz="0" w:space="0" w:color="auto"/>
        <w:left w:val="none" w:sz="0" w:space="0" w:color="auto"/>
        <w:bottom w:val="none" w:sz="0" w:space="0" w:color="auto"/>
        <w:right w:val="none" w:sz="0" w:space="0" w:color="auto"/>
      </w:divBdr>
    </w:div>
    <w:div w:id="231350361">
      <w:bodyDiv w:val="1"/>
      <w:marLeft w:val="0"/>
      <w:marRight w:val="0"/>
      <w:marTop w:val="0"/>
      <w:marBottom w:val="0"/>
      <w:divBdr>
        <w:top w:val="none" w:sz="0" w:space="0" w:color="auto"/>
        <w:left w:val="none" w:sz="0" w:space="0" w:color="auto"/>
        <w:bottom w:val="none" w:sz="0" w:space="0" w:color="auto"/>
        <w:right w:val="none" w:sz="0" w:space="0" w:color="auto"/>
      </w:divBdr>
    </w:div>
    <w:div w:id="395863587">
      <w:bodyDiv w:val="1"/>
      <w:marLeft w:val="0"/>
      <w:marRight w:val="0"/>
      <w:marTop w:val="0"/>
      <w:marBottom w:val="0"/>
      <w:divBdr>
        <w:top w:val="none" w:sz="0" w:space="0" w:color="auto"/>
        <w:left w:val="none" w:sz="0" w:space="0" w:color="auto"/>
        <w:bottom w:val="none" w:sz="0" w:space="0" w:color="auto"/>
        <w:right w:val="none" w:sz="0" w:space="0" w:color="auto"/>
      </w:divBdr>
    </w:div>
    <w:div w:id="495347184">
      <w:bodyDiv w:val="1"/>
      <w:marLeft w:val="0"/>
      <w:marRight w:val="0"/>
      <w:marTop w:val="0"/>
      <w:marBottom w:val="0"/>
      <w:divBdr>
        <w:top w:val="none" w:sz="0" w:space="0" w:color="auto"/>
        <w:left w:val="none" w:sz="0" w:space="0" w:color="auto"/>
        <w:bottom w:val="none" w:sz="0" w:space="0" w:color="auto"/>
        <w:right w:val="none" w:sz="0" w:space="0" w:color="auto"/>
      </w:divBdr>
      <w:divsChild>
        <w:div w:id="805196852">
          <w:marLeft w:val="0"/>
          <w:marRight w:val="0"/>
          <w:marTop w:val="0"/>
          <w:marBottom w:val="0"/>
          <w:divBdr>
            <w:top w:val="none" w:sz="0" w:space="0" w:color="auto"/>
            <w:left w:val="none" w:sz="0" w:space="0" w:color="auto"/>
            <w:bottom w:val="none" w:sz="0" w:space="0" w:color="auto"/>
            <w:right w:val="none" w:sz="0" w:space="0" w:color="auto"/>
          </w:divBdr>
        </w:div>
      </w:divsChild>
    </w:div>
    <w:div w:id="773945100">
      <w:bodyDiv w:val="1"/>
      <w:marLeft w:val="0"/>
      <w:marRight w:val="0"/>
      <w:marTop w:val="0"/>
      <w:marBottom w:val="0"/>
      <w:divBdr>
        <w:top w:val="none" w:sz="0" w:space="0" w:color="auto"/>
        <w:left w:val="none" w:sz="0" w:space="0" w:color="auto"/>
        <w:bottom w:val="none" w:sz="0" w:space="0" w:color="auto"/>
        <w:right w:val="none" w:sz="0" w:space="0" w:color="auto"/>
      </w:divBdr>
    </w:div>
    <w:div w:id="971911482">
      <w:bodyDiv w:val="1"/>
      <w:marLeft w:val="0"/>
      <w:marRight w:val="0"/>
      <w:marTop w:val="0"/>
      <w:marBottom w:val="0"/>
      <w:divBdr>
        <w:top w:val="none" w:sz="0" w:space="0" w:color="auto"/>
        <w:left w:val="none" w:sz="0" w:space="0" w:color="auto"/>
        <w:bottom w:val="none" w:sz="0" w:space="0" w:color="auto"/>
        <w:right w:val="none" w:sz="0" w:space="0" w:color="auto"/>
      </w:divBdr>
    </w:div>
    <w:div w:id="976763166">
      <w:bodyDiv w:val="1"/>
      <w:marLeft w:val="0"/>
      <w:marRight w:val="0"/>
      <w:marTop w:val="0"/>
      <w:marBottom w:val="0"/>
      <w:divBdr>
        <w:top w:val="none" w:sz="0" w:space="0" w:color="auto"/>
        <w:left w:val="none" w:sz="0" w:space="0" w:color="auto"/>
        <w:bottom w:val="none" w:sz="0" w:space="0" w:color="auto"/>
        <w:right w:val="none" w:sz="0" w:space="0" w:color="auto"/>
      </w:divBdr>
    </w:div>
    <w:div w:id="1057781468">
      <w:bodyDiv w:val="1"/>
      <w:marLeft w:val="0"/>
      <w:marRight w:val="0"/>
      <w:marTop w:val="0"/>
      <w:marBottom w:val="0"/>
      <w:divBdr>
        <w:top w:val="none" w:sz="0" w:space="0" w:color="auto"/>
        <w:left w:val="none" w:sz="0" w:space="0" w:color="auto"/>
        <w:bottom w:val="none" w:sz="0" w:space="0" w:color="auto"/>
        <w:right w:val="none" w:sz="0" w:space="0" w:color="auto"/>
      </w:divBdr>
    </w:div>
    <w:div w:id="1267275969">
      <w:bodyDiv w:val="1"/>
      <w:marLeft w:val="0"/>
      <w:marRight w:val="0"/>
      <w:marTop w:val="0"/>
      <w:marBottom w:val="0"/>
      <w:divBdr>
        <w:top w:val="none" w:sz="0" w:space="0" w:color="auto"/>
        <w:left w:val="none" w:sz="0" w:space="0" w:color="auto"/>
        <w:bottom w:val="none" w:sz="0" w:space="0" w:color="auto"/>
        <w:right w:val="none" w:sz="0" w:space="0" w:color="auto"/>
      </w:divBdr>
    </w:div>
    <w:div w:id="1403523646">
      <w:bodyDiv w:val="1"/>
      <w:marLeft w:val="0"/>
      <w:marRight w:val="0"/>
      <w:marTop w:val="0"/>
      <w:marBottom w:val="0"/>
      <w:divBdr>
        <w:top w:val="none" w:sz="0" w:space="0" w:color="auto"/>
        <w:left w:val="none" w:sz="0" w:space="0" w:color="auto"/>
        <w:bottom w:val="none" w:sz="0" w:space="0" w:color="auto"/>
        <w:right w:val="none" w:sz="0" w:space="0" w:color="auto"/>
      </w:divBdr>
      <w:divsChild>
        <w:div w:id="825241204">
          <w:marLeft w:val="0"/>
          <w:marRight w:val="0"/>
          <w:marTop w:val="0"/>
          <w:marBottom w:val="0"/>
          <w:divBdr>
            <w:top w:val="none" w:sz="0" w:space="0" w:color="auto"/>
            <w:left w:val="none" w:sz="0" w:space="0" w:color="auto"/>
            <w:bottom w:val="none" w:sz="0" w:space="0" w:color="auto"/>
            <w:right w:val="none" w:sz="0" w:space="0" w:color="auto"/>
          </w:divBdr>
          <w:divsChild>
            <w:div w:id="1611233907">
              <w:marLeft w:val="0"/>
              <w:marRight w:val="0"/>
              <w:marTop w:val="0"/>
              <w:marBottom w:val="0"/>
              <w:divBdr>
                <w:top w:val="none" w:sz="0" w:space="0" w:color="auto"/>
                <w:left w:val="none" w:sz="0" w:space="0" w:color="auto"/>
                <w:bottom w:val="none" w:sz="0" w:space="0" w:color="auto"/>
                <w:right w:val="none" w:sz="0" w:space="0" w:color="auto"/>
              </w:divBdr>
              <w:divsChild>
                <w:div w:id="541597831">
                  <w:marLeft w:val="0"/>
                  <w:marRight w:val="0"/>
                  <w:marTop w:val="0"/>
                  <w:marBottom w:val="0"/>
                  <w:divBdr>
                    <w:top w:val="none" w:sz="0" w:space="0" w:color="auto"/>
                    <w:left w:val="none" w:sz="0" w:space="0" w:color="auto"/>
                    <w:bottom w:val="none" w:sz="0" w:space="0" w:color="auto"/>
                    <w:right w:val="none" w:sz="0" w:space="0" w:color="auto"/>
                  </w:divBdr>
                  <w:divsChild>
                    <w:div w:id="1317877838">
                      <w:marLeft w:val="0"/>
                      <w:marRight w:val="0"/>
                      <w:marTop w:val="0"/>
                      <w:marBottom w:val="0"/>
                      <w:divBdr>
                        <w:top w:val="none" w:sz="0" w:space="0" w:color="auto"/>
                        <w:left w:val="none" w:sz="0" w:space="0" w:color="auto"/>
                        <w:bottom w:val="none" w:sz="0" w:space="0" w:color="auto"/>
                        <w:right w:val="none" w:sz="0" w:space="0" w:color="auto"/>
                      </w:divBdr>
                      <w:divsChild>
                        <w:div w:id="1195997351">
                          <w:marLeft w:val="0"/>
                          <w:marRight w:val="0"/>
                          <w:marTop w:val="0"/>
                          <w:marBottom w:val="0"/>
                          <w:divBdr>
                            <w:top w:val="none" w:sz="0" w:space="0" w:color="auto"/>
                            <w:left w:val="none" w:sz="0" w:space="0" w:color="auto"/>
                            <w:bottom w:val="none" w:sz="0" w:space="0" w:color="auto"/>
                            <w:right w:val="none" w:sz="0" w:space="0" w:color="auto"/>
                          </w:divBdr>
                          <w:divsChild>
                            <w:div w:id="1646352186">
                              <w:marLeft w:val="0"/>
                              <w:marRight w:val="0"/>
                              <w:marTop w:val="0"/>
                              <w:marBottom w:val="0"/>
                              <w:divBdr>
                                <w:top w:val="none" w:sz="0" w:space="0" w:color="auto"/>
                                <w:left w:val="none" w:sz="0" w:space="0" w:color="auto"/>
                                <w:bottom w:val="none" w:sz="0" w:space="0" w:color="auto"/>
                                <w:right w:val="none" w:sz="0" w:space="0" w:color="auto"/>
                              </w:divBdr>
                              <w:divsChild>
                                <w:div w:id="430784983">
                                  <w:marLeft w:val="0"/>
                                  <w:marRight w:val="0"/>
                                  <w:marTop w:val="0"/>
                                  <w:marBottom w:val="0"/>
                                  <w:divBdr>
                                    <w:top w:val="none" w:sz="0" w:space="0" w:color="auto"/>
                                    <w:left w:val="none" w:sz="0" w:space="0" w:color="auto"/>
                                    <w:bottom w:val="none" w:sz="0" w:space="0" w:color="auto"/>
                                    <w:right w:val="none" w:sz="0" w:space="0" w:color="auto"/>
                                  </w:divBdr>
                                  <w:divsChild>
                                    <w:div w:id="1166631863">
                                      <w:marLeft w:val="0"/>
                                      <w:marRight w:val="0"/>
                                      <w:marTop w:val="0"/>
                                      <w:marBottom w:val="0"/>
                                      <w:divBdr>
                                        <w:top w:val="none" w:sz="0" w:space="0" w:color="auto"/>
                                        <w:left w:val="none" w:sz="0" w:space="0" w:color="auto"/>
                                        <w:bottom w:val="none" w:sz="0" w:space="0" w:color="auto"/>
                                        <w:right w:val="none" w:sz="0" w:space="0" w:color="auto"/>
                                      </w:divBdr>
                                      <w:divsChild>
                                        <w:div w:id="80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0573">
                              <w:marLeft w:val="0"/>
                              <w:marRight w:val="0"/>
                              <w:marTop w:val="0"/>
                              <w:marBottom w:val="0"/>
                              <w:divBdr>
                                <w:top w:val="none" w:sz="0" w:space="0" w:color="auto"/>
                                <w:left w:val="none" w:sz="0" w:space="0" w:color="auto"/>
                                <w:bottom w:val="none" w:sz="0" w:space="0" w:color="auto"/>
                                <w:right w:val="none" w:sz="0" w:space="0" w:color="auto"/>
                              </w:divBdr>
                              <w:divsChild>
                                <w:div w:id="733359234">
                                  <w:marLeft w:val="0"/>
                                  <w:marRight w:val="0"/>
                                  <w:marTop w:val="0"/>
                                  <w:marBottom w:val="0"/>
                                  <w:divBdr>
                                    <w:top w:val="none" w:sz="0" w:space="0" w:color="auto"/>
                                    <w:left w:val="none" w:sz="0" w:space="0" w:color="auto"/>
                                    <w:bottom w:val="none" w:sz="0" w:space="0" w:color="auto"/>
                                    <w:right w:val="none" w:sz="0" w:space="0" w:color="auto"/>
                                  </w:divBdr>
                                  <w:divsChild>
                                    <w:div w:id="981426974">
                                      <w:marLeft w:val="0"/>
                                      <w:marRight w:val="0"/>
                                      <w:marTop w:val="0"/>
                                      <w:marBottom w:val="0"/>
                                      <w:divBdr>
                                        <w:top w:val="none" w:sz="0" w:space="0" w:color="auto"/>
                                        <w:left w:val="none" w:sz="0" w:space="0" w:color="auto"/>
                                        <w:bottom w:val="none" w:sz="0" w:space="0" w:color="auto"/>
                                        <w:right w:val="none" w:sz="0" w:space="0" w:color="auto"/>
                                      </w:divBdr>
                                      <w:divsChild>
                                        <w:div w:id="1645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98912">
          <w:marLeft w:val="0"/>
          <w:marRight w:val="0"/>
          <w:marTop w:val="0"/>
          <w:marBottom w:val="0"/>
          <w:divBdr>
            <w:top w:val="none" w:sz="0" w:space="0" w:color="auto"/>
            <w:left w:val="none" w:sz="0" w:space="0" w:color="auto"/>
            <w:bottom w:val="none" w:sz="0" w:space="0" w:color="auto"/>
            <w:right w:val="none" w:sz="0" w:space="0" w:color="auto"/>
          </w:divBdr>
          <w:divsChild>
            <w:div w:id="970205782">
              <w:marLeft w:val="0"/>
              <w:marRight w:val="0"/>
              <w:marTop w:val="0"/>
              <w:marBottom w:val="0"/>
              <w:divBdr>
                <w:top w:val="none" w:sz="0" w:space="0" w:color="auto"/>
                <w:left w:val="none" w:sz="0" w:space="0" w:color="auto"/>
                <w:bottom w:val="none" w:sz="0" w:space="0" w:color="auto"/>
                <w:right w:val="none" w:sz="0" w:space="0" w:color="auto"/>
              </w:divBdr>
              <w:divsChild>
                <w:div w:id="1654291746">
                  <w:marLeft w:val="0"/>
                  <w:marRight w:val="0"/>
                  <w:marTop w:val="0"/>
                  <w:marBottom w:val="0"/>
                  <w:divBdr>
                    <w:top w:val="none" w:sz="0" w:space="0" w:color="auto"/>
                    <w:left w:val="none" w:sz="0" w:space="0" w:color="auto"/>
                    <w:bottom w:val="none" w:sz="0" w:space="0" w:color="auto"/>
                    <w:right w:val="none" w:sz="0" w:space="0" w:color="auto"/>
                  </w:divBdr>
                  <w:divsChild>
                    <w:div w:id="1698774546">
                      <w:marLeft w:val="0"/>
                      <w:marRight w:val="0"/>
                      <w:marTop w:val="0"/>
                      <w:marBottom w:val="0"/>
                      <w:divBdr>
                        <w:top w:val="none" w:sz="0" w:space="0" w:color="auto"/>
                        <w:left w:val="none" w:sz="0" w:space="0" w:color="auto"/>
                        <w:bottom w:val="none" w:sz="0" w:space="0" w:color="auto"/>
                        <w:right w:val="none" w:sz="0" w:space="0" w:color="auto"/>
                      </w:divBdr>
                      <w:divsChild>
                        <w:div w:id="1878546794">
                          <w:marLeft w:val="0"/>
                          <w:marRight w:val="0"/>
                          <w:marTop w:val="0"/>
                          <w:marBottom w:val="0"/>
                          <w:divBdr>
                            <w:top w:val="none" w:sz="0" w:space="0" w:color="auto"/>
                            <w:left w:val="none" w:sz="0" w:space="0" w:color="auto"/>
                            <w:bottom w:val="none" w:sz="0" w:space="0" w:color="auto"/>
                            <w:right w:val="none" w:sz="0" w:space="0" w:color="auto"/>
                          </w:divBdr>
                          <w:divsChild>
                            <w:div w:id="1017540001">
                              <w:marLeft w:val="0"/>
                              <w:marRight w:val="0"/>
                              <w:marTop w:val="0"/>
                              <w:marBottom w:val="0"/>
                              <w:divBdr>
                                <w:top w:val="none" w:sz="0" w:space="0" w:color="auto"/>
                                <w:left w:val="none" w:sz="0" w:space="0" w:color="auto"/>
                                <w:bottom w:val="none" w:sz="0" w:space="0" w:color="auto"/>
                                <w:right w:val="none" w:sz="0" w:space="0" w:color="auto"/>
                              </w:divBdr>
                              <w:divsChild>
                                <w:div w:id="1454980062">
                                  <w:marLeft w:val="0"/>
                                  <w:marRight w:val="0"/>
                                  <w:marTop w:val="0"/>
                                  <w:marBottom w:val="0"/>
                                  <w:divBdr>
                                    <w:top w:val="none" w:sz="0" w:space="0" w:color="auto"/>
                                    <w:left w:val="none" w:sz="0" w:space="0" w:color="auto"/>
                                    <w:bottom w:val="none" w:sz="0" w:space="0" w:color="auto"/>
                                    <w:right w:val="none" w:sz="0" w:space="0" w:color="auto"/>
                                  </w:divBdr>
                                  <w:divsChild>
                                    <w:div w:id="1952859230">
                                      <w:marLeft w:val="0"/>
                                      <w:marRight w:val="0"/>
                                      <w:marTop w:val="0"/>
                                      <w:marBottom w:val="0"/>
                                      <w:divBdr>
                                        <w:top w:val="none" w:sz="0" w:space="0" w:color="auto"/>
                                        <w:left w:val="none" w:sz="0" w:space="0" w:color="auto"/>
                                        <w:bottom w:val="none" w:sz="0" w:space="0" w:color="auto"/>
                                        <w:right w:val="none" w:sz="0" w:space="0" w:color="auto"/>
                                      </w:divBdr>
                                      <w:divsChild>
                                        <w:div w:id="635571167">
                                          <w:marLeft w:val="0"/>
                                          <w:marRight w:val="0"/>
                                          <w:marTop w:val="0"/>
                                          <w:marBottom w:val="0"/>
                                          <w:divBdr>
                                            <w:top w:val="none" w:sz="0" w:space="0" w:color="auto"/>
                                            <w:left w:val="none" w:sz="0" w:space="0" w:color="auto"/>
                                            <w:bottom w:val="none" w:sz="0" w:space="0" w:color="auto"/>
                                            <w:right w:val="none" w:sz="0" w:space="0" w:color="auto"/>
                                          </w:divBdr>
                                          <w:divsChild>
                                            <w:div w:id="4821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803340">
          <w:marLeft w:val="0"/>
          <w:marRight w:val="0"/>
          <w:marTop w:val="0"/>
          <w:marBottom w:val="0"/>
          <w:divBdr>
            <w:top w:val="none" w:sz="0" w:space="0" w:color="auto"/>
            <w:left w:val="none" w:sz="0" w:space="0" w:color="auto"/>
            <w:bottom w:val="none" w:sz="0" w:space="0" w:color="auto"/>
            <w:right w:val="none" w:sz="0" w:space="0" w:color="auto"/>
          </w:divBdr>
          <w:divsChild>
            <w:div w:id="567692242">
              <w:marLeft w:val="0"/>
              <w:marRight w:val="0"/>
              <w:marTop w:val="0"/>
              <w:marBottom w:val="0"/>
              <w:divBdr>
                <w:top w:val="none" w:sz="0" w:space="0" w:color="auto"/>
                <w:left w:val="none" w:sz="0" w:space="0" w:color="auto"/>
                <w:bottom w:val="none" w:sz="0" w:space="0" w:color="auto"/>
                <w:right w:val="none" w:sz="0" w:space="0" w:color="auto"/>
              </w:divBdr>
              <w:divsChild>
                <w:div w:id="311569675">
                  <w:marLeft w:val="0"/>
                  <w:marRight w:val="0"/>
                  <w:marTop w:val="0"/>
                  <w:marBottom w:val="0"/>
                  <w:divBdr>
                    <w:top w:val="none" w:sz="0" w:space="0" w:color="auto"/>
                    <w:left w:val="none" w:sz="0" w:space="0" w:color="auto"/>
                    <w:bottom w:val="none" w:sz="0" w:space="0" w:color="auto"/>
                    <w:right w:val="none" w:sz="0" w:space="0" w:color="auto"/>
                  </w:divBdr>
                  <w:divsChild>
                    <w:div w:id="1987276424">
                      <w:marLeft w:val="0"/>
                      <w:marRight w:val="0"/>
                      <w:marTop w:val="0"/>
                      <w:marBottom w:val="0"/>
                      <w:divBdr>
                        <w:top w:val="none" w:sz="0" w:space="0" w:color="auto"/>
                        <w:left w:val="none" w:sz="0" w:space="0" w:color="auto"/>
                        <w:bottom w:val="none" w:sz="0" w:space="0" w:color="auto"/>
                        <w:right w:val="none" w:sz="0" w:space="0" w:color="auto"/>
                      </w:divBdr>
                      <w:divsChild>
                        <w:div w:id="1434403454">
                          <w:marLeft w:val="0"/>
                          <w:marRight w:val="0"/>
                          <w:marTop w:val="0"/>
                          <w:marBottom w:val="0"/>
                          <w:divBdr>
                            <w:top w:val="none" w:sz="0" w:space="0" w:color="auto"/>
                            <w:left w:val="none" w:sz="0" w:space="0" w:color="auto"/>
                            <w:bottom w:val="none" w:sz="0" w:space="0" w:color="auto"/>
                            <w:right w:val="none" w:sz="0" w:space="0" w:color="auto"/>
                          </w:divBdr>
                          <w:divsChild>
                            <w:div w:id="1291085593">
                              <w:marLeft w:val="0"/>
                              <w:marRight w:val="0"/>
                              <w:marTop w:val="0"/>
                              <w:marBottom w:val="0"/>
                              <w:divBdr>
                                <w:top w:val="none" w:sz="0" w:space="0" w:color="auto"/>
                                <w:left w:val="none" w:sz="0" w:space="0" w:color="auto"/>
                                <w:bottom w:val="none" w:sz="0" w:space="0" w:color="auto"/>
                                <w:right w:val="none" w:sz="0" w:space="0" w:color="auto"/>
                              </w:divBdr>
                              <w:divsChild>
                                <w:div w:id="440149660">
                                  <w:marLeft w:val="0"/>
                                  <w:marRight w:val="0"/>
                                  <w:marTop w:val="0"/>
                                  <w:marBottom w:val="0"/>
                                  <w:divBdr>
                                    <w:top w:val="none" w:sz="0" w:space="0" w:color="auto"/>
                                    <w:left w:val="none" w:sz="0" w:space="0" w:color="auto"/>
                                    <w:bottom w:val="none" w:sz="0" w:space="0" w:color="auto"/>
                                    <w:right w:val="none" w:sz="0" w:space="0" w:color="auto"/>
                                  </w:divBdr>
                                  <w:divsChild>
                                    <w:div w:id="1144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443386">
      <w:bodyDiv w:val="1"/>
      <w:marLeft w:val="0"/>
      <w:marRight w:val="0"/>
      <w:marTop w:val="0"/>
      <w:marBottom w:val="0"/>
      <w:divBdr>
        <w:top w:val="none" w:sz="0" w:space="0" w:color="auto"/>
        <w:left w:val="none" w:sz="0" w:space="0" w:color="auto"/>
        <w:bottom w:val="none" w:sz="0" w:space="0" w:color="auto"/>
        <w:right w:val="none" w:sz="0" w:space="0" w:color="auto"/>
      </w:divBdr>
    </w:div>
    <w:div w:id="1512987405">
      <w:bodyDiv w:val="1"/>
      <w:marLeft w:val="0"/>
      <w:marRight w:val="0"/>
      <w:marTop w:val="0"/>
      <w:marBottom w:val="0"/>
      <w:divBdr>
        <w:top w:val="none" w:sz="0" w:space="0" w:color="auto"/>
        <w:left w:val="none" w:sz="0" w:space="0" w:color="auto"/>
        <w:bottom w:val="none" w:sz="0" w:space="0" w:color="auto"/>
        <w:right w:val="none" w:sz="0" w:space="0" w:color="auto"/>
      </w:divBdr>
    </w:div>
    <w:div w:id="1541897809">
      <w:bodyDiv w:val="1"/>
      <w:marLeft w:val="0"/>
      <w:marRight w:val="0"/>
      <w:marTop w:val="0"/>
      <w:marBottom w:val="0"/>
      <w:divBdr>
        <w:top w:val="none" w:sz="0" w:space="0" w:color="auto"/>
        <w:left w:val="none" w:sz="0" w:space="0" w:color="auto"/>
        <w:bottom w:val="none" w:sz="0" w:space="0" w:color="auto"/>
        <w:right w:val="none" w:sz="0" w:space="0" w:color="auto"/>
      </w:divBdr>
    </w:div>
    <w:div w:id="1556622751">
      <w:bodyDiv w:val="1"/>
      <w:marLeft w:val="0"/>
      <w:marRight w:val="0"/>
      <w:marTop w:val="0"/>
      <w:marBottom w:val="0"/>
      <w:divBdr>
        <w:top w:val="none" w:sz="0" w:space="0" w:color="auto"/>
        <w:left w:val="none" w:sz="0" w:space="0" w:color="auto"/>
        <w:bottom w:val="none" w:sz="0" w:space="0" w:color="auto"/>
        <w:right w:val="none" w:sz="0" w:space="0" w:color="auto"/>
      </w:divBdr>
    </w:div>
    <w:div w:id="1714429679">
      <w:bodyDiv w:val="1"/>
      <w:marLeft w:val="0"/>
      <w:marRight w:val="0"/>
      <w:marTop w:val="0"/>
      <w:marBottom w:val="0"/>
      <w:divBdr>
        <w:top w:val="none" w:sz="0" w:space="0" w:color="auto"/>
        <w:left w:val="none" w:sz="0" w:space="0" w:color="auto"/>
        <w:bottom w:val="none" w:sz="0" w:space="0" w:color="auto"/>
        <w:right w:val="none" w:sz="0" w:space="0" w:color="auto"/>
      </w:divBdr>
      <w:divsChild>
        <w:div w:id="300884318">
          <w:marLeft w:val="0"/>
          <w:marRight w:val="0"/>
          <w:marTop w:val="0"/>
          <w:marBottom w:val="0"/>
          <w:divBdr>
            <w:top w:val="none" w:sz="0" w:space="0" w:color="auto"/>
            <w:left w:val="none" w:sz="0" w:space="0" w:color="auto"/>
            <w:bottom w:val="none" w:sz="0" w:space="0" w:color="auto"/>
            <w:right w:val="none" w:sz="0" w:space="0" w:color="auto"/>
          </w:divBdr>
        </w:div>
      </w:divsChild>
    </w:div>
    <w:div w:id="1891842262">
      <w:bodyDiv w:val="1"/>
      <w:marLeft w:val="0"/>
      <w:marRight w:val="0"/>
      <w:marTop w:val="0"/>
      <w:marBottom w:val="0"/>
      <w:divBdr>
        <w:top w:val="none" w:sz="0" w:space="0" w:color="auto"/>
        <w:left w:val="none" w:sz="0" w:space="0" w:color="auto"/>
        <w:bottom w:val="none" w:sz="0" w:space="0" w:color="auto"/>
        <w:right w:val="none" w:sz="0" w:space="0" w:color="auto"/>
      </w:divBdr>
    </w:div>
    <w:div w:id="1949313140">
      <w:bodyDiv w:val="1"/>
      <w:marLeft w:val="0"/>
      <w:marRight w:val="0"/>
      <w:marTop w:val="0"/>
      <w:marBottom w:val="0"/>
      <w:divBdr>
        <w:top w:val="none" w:sz="0" w:space="0" w:color="auto"/>
        <w:left w:val="none" w:sz="0" w:space="0" w:color="auto"/>
        <w:bottom w:val="none" w:sz="0" w:space="0" w:color="auto"/>
        <w:right w:val="none" w:sz="0" w:space="0" w:color="auto"/>
      </w:divBdr>
    </w:div>
    <w:div w:id="1976569892">
      <w:bodyDiv w:val="1"/>
      <w:marLeft w:val="0"/>
      <w:marRight w:val="0"/>
      <w:marTop w:val="0"/>
      <w:marBottom w:val="0"/>
      <w:divBdr>
        <w:top w:val="none" w:sz="0" w:space="0" w:color="auto"/>
        <w:left w:val="none" w:sz="0" w:space="0" w:color="auto"/>
        <w:bottom w:val="none" w:sz="0" w:space="0" w:color="auto"/>
        <w:right w:val="none" w:sz="0" w:space="0" w:color="auto"/>
      </w:divBdr>
    </w:div>
    <w:div w:id="208020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oleObject" Target="embeddings/Microsoft_Visio_2003-2010_Drawing.vsd"/><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mailto:IT.Vendors@tigerbrand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0E5CCE2815D74189A8698B3BC3D2C9" ma:contentTypeVersion="10" ma:contentTypeDescription="Create a new document." ma:contentTypeScope="" ma:versionID="eeea72aca1ceafd1042e80c198acb310">
  <xsd:schema xmlns:xsd="http://www.w3.org/2001/XMLSchema" xmlns:xs="http://www.w3.org/2001/XMLSchema" xmlns:p="http://schemas.microsoft.com/office/2006/metadata/properties" xmlns:ns2="440daaca-3e42-48da-a6c5-387f3d5b7677" xmlns:ns3="e0036193-ea90-4bda-9c29-ad603665ea6b" targetNamespace="http://schemas.microsoft.com/office/2006/metadata/properties" ma:root="true" ma:fieldsID="bf8fbeb10112a154dbf07aa03f44c5cf" ns2:_="" ns3:_="">
    <xsd:import namespace="440daaca-3e42-48da-a6c5-387f3d5b7677"/>
    <xsd:import namespace="e0036193-ea90-4bda-9c29-ad603665ea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daaca-3e42-48da-a6c5-387f3d5b76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036193-ea90-4bda-9c29-ad603665ea6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8F0AF0-DA54-4901-8396-1152476483F5}">
  <ds:schemaRefs>
    <ds:schemaRef ds:uri="http://schemas.openxmlformats.org/officeDocument/2006/bibliography"/>
  </ds:schemaRefs>
</ds:datastoreItem>
</file>

<file path=customXml/itemProps2.xml><?xml version="1.0" encoding="utf-8"?>
<ds:datastoreItem xmlns:ds="http://schemas.openxmlformats.org/officeDocument/2006/customXml" ds:itemID="{47AC8007-CBF6-4ACA-B6A1-6E86BADEAF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24A738-DC2E-4EA4-B65D-135E79BBB70B}">
  <ds:schemaRefs>
    <ds:schemaRef ds:uri="http://schemas.microsoft.com/sharepoint/v3/contenttype/forms"/>
  </ds:schemaRefs>
</ds:datastoreItem>
</file>

<file path=customXml/itemProps4.xml><?xml version="1.0" encoding="utf-8"?>
<ds:datastoreItem xmlns:ds="http://schemas.openxmlformats.org/officeDocument/2006/customXml" ds:itemID="{77191298-3B61-49B2-A415-00540387B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daaca-3e42-48da-a6c5-387f3d5b7677"/>
    <ds:schemaRef ds:uri="e0036193-ea90-4bda-9c29-ad603665e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4906</Words>
  <Characters>27968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Annexure A - Work Order</vt:lpstr>
    </vt:vector>
  </TitlesOfParts>
  <Company/>
  <LinksUpToDate>false</LinksUpToDate>
  <CharactersWithSpaces>32809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A - Work Order</dc:title>
  <dc:creator>GGerber@mpact.co.za</dc:creator>
  <cp:keywords/>
  <dc:description>Annexure A - Work Order.Docx</dc:description>
  <cp:lastModifiedBy>Riaan van Jaarsveld</cp:lastModifiedBy>
  <cp:revision>2</cp:revision>
  <cp:lastPrinted>2016-12-08T07:44:00Z</cp:lastPrinted>
  <dcterms:created xsi:type="dcterms:W3CDTF">2025-04-01T17:10:00Z</dcterms:created>
  <dcterms:modified xsi:type="dcterms:W3CDTF">2025-04-01T17:10:00Z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0x0101000F0E5CCE2815D74189A8698B3BC3D2C9</vt:lpwstr>
  </property>
  <property fmtid="{D5CDD505-2E9C-101B-9397-08002B2CF9AE}" pid="4" name="df8c9d5cc3a5484a811425d07504c8e7">
    <vt:lpwstr>Steering Committee|cb802e95-c7a8-4a67-8a7f-db080a87d991</vt:lpwstr>
  </property>
  <property fmtid="{D5CDD505-2E9C-101B-9397-08002B2CF9AE}" pid="5" name="Project Document">
    <vt:lpwstr>6;#Steering Committee|cb802e95-c7a8-4a67-8a7f-db080a87d991</vt:lpwstr>
  </property>
  <property fmtid="{D5CDD505-2E9C-101B-9397-08002B2CF9AE}" pid="6" name="Mpact Department">
    <vt:lpwstr>5;#ICT|b20f8293-00b3-4bdf-b2d6-d66a4549556e</vt:lpwstr>
  </property>
  <property fmtid="{D5CDD505-2E9C-101B-9397-08002B2CF9AE}" pid="7" name="Operations">
    <vt:lpwstr>13;#ICT|05325e2a-6d65-4800-b0f3-fe9bea18b20c</vt:lpwstr>
  </property>
  <property fmtid="{D5CDD505-2E9C-101B-9397-08002B2CF9AE}" pid="8" name="Document Type">
    <vt:lpwstr/>
  </property>
  <property fmtid="{D5CDD505-2E9C-101B-9397-08002B2CF9AE}" pid="9" name="Supplier">
    <vt:lpwstr>EOH</vt:lpwstr>
  </property>
  <property fmtid="{D5CDD505-2E9C-101B-9397-08002B2CF9AE}" pid="10" name="k2ae2ed894dc4951a27ef8315ee617ad">
    <vt:lpwstr/>
  </property>
  <property fmtid="{D5CDD505-2E9C-101B-9397-08002B2CF9AE}" pid="11" name="ICT Project Management Category">
    <vt:lpwstr>37;#Workings|0ddee13f-63f2-4f9e-94e4-5efd619d816d</vt:lpwstr>
  </property>
  <property fmtid="{D5CDD505-2E9C-101B-9397-08002B2CF9AE}" pid="12" name="dc78456094b4480b8e85873674668719">
    <vt:lpwstr/>
  </property>
  <property fmtid="{D5CDD505-2E9C-101B-9397-08002B2CF9AE}" pid="13" name="m4b432d811db44888beb95a59e416c03">
    <vt:lpwstr/>
  </property>
  <property fmtid="{D5CDD505-2E9C-101B-9397-08002B2CF9AE}" pid="14" name="External Entity">
    <vt:lpwstr/>
  </property>
  <property fmtid="{D5CDD505-2E9C-101B-9397-08002B2CF9AE}" pid="15" name="Internal Entity">
    <vt:lpwstr/>
  </property>
</Properties>
</file>